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D1B94" w14:textId="6FE1E0D7" w:rsidR="00152ABE" w:rsidRPr="004754C8" w:rsidRDefault="00D76460" w:rsidP="00152ABE">
      <w:pPr>
        <w:pStyle w:val="lw"/>
        <w:ind w:firstLine="562"/>
        <w:rPr>
          <w:rFonts w:ascii="Times New Roman" w:hAnsi="Times New Roman" w:cs="Times New Roman"/>
          <w:b/>
          <w:sz w:val="28"/>
        </w:rPr>
      </w:pPr>
      <w:bookmarkStart w:id="0" w:name="_GoBack"/>
      <w:bookmarkEnd w:id="0"/>
      <w:r w:rsidRPr="004754C8">
        <w:rPr>
          <w:rFonts w:ascii="Times New Roman" w:hAnsi="Times New Roman" w:cs="Times New Roman"/>
          <w:b/>
          <w:sz w:val="28"/>
        </w:rPr>
        <w:t>Text Classification based on TF-IDF and Cosine Similarity</w:t>
      </w:r>
    </w:p>
    <w:p w14:paraId="2727AB99" w14:textId="77777777" w:rsidR="00810430" w:rsidRPr="004754C8" w:rsidRDefault="00810430" w:rsidP="00152ABE">
      <w:pPr>
        <w:pStyle w:val="lw"/>
        <w:ind w:firstLine="422"/>
        <w:rPr>
          <w:rFonts w:ascii="Times New Roman" w:hAnsi="Times New Roman" w:cs="Times New Roman"/>
          <w:b/>
        </w:rPr>
      </w:pPr>
    </w:p>
    <w:p w14:paraId="37EED437" w14:textId="77777777" w:rsidR="00152ABE" w:rsidRPr="004754C8" w:rsidRDefault="00152ABE" w:rsidP="00810430">
      <w:pPr>
        <w:pStyle w:val="lw1"/>
        <w:spacing w:before="156" w:after="156"/>
        <w:rPr>
          <w:rFonts w:ascii="Times New Roman" w:hAnsi="Times New Roman" w:cs="Times New Roman"/>
        </w:rPr>
      </w:pPr>
      <w:bookmarkStart w:id="1" w:name="_Toc454224028"/>
      <w:r w:rsidRPr="004754C8">
        <w:rPr>
          <w:rFonts w:ascii="Times New Roman" w:hAnsi="Times New Roman" w:cs="Times New Roman"/>
        </w:rPr>
        <w:t>Abstract</w:t>
      </w:r>
      <w:bookmarkEnd w:id="1"/>
    </w:p>
    <w:p w14:paraId="60500E55" w14:textId="591DC168" w:rsidR="00133F1D" w:rsidRPr="004754C8" w:rsidRDefault="00C55FF4" w:rsidP="00133F1D">
      <w:pPr>
        <w:pStyle w:val="lw"/>
        <w:ind w:firstLine="420"/>
        <w:rPr>
          <w:rFonts w:ascii="Times New Roman" w:hAnsi="Times New Roman" w:cs="Times New Roman"/>
        </w:rPr>
      </w:pPr>
      <w:commentRangeStart w:id="2"/>
      <w:r w:rsidRPr="004754C8">
        <w:rPr>
          <w:rFonts w:ascii="Times New Roman" w:hAnsi="Times New Roman"/>
        </w:rPr>
        <w:t xml:space="preserve">Text classification </w:t>
      </w:r>
      <w:commentRangeEnd w:id="2"/>
      <w:r w:rsidR="00211279">
        <w:rPr>
          <w:rStyle w:val="CommentReference"/>
        </w:rPr>
        <w:commentReference w:id="2"/>
      </w:r>
      <w:r w:rsidRPr="004754C8">
        <w:rPr>
          <w:rFonts w:ascii="Times New Roman" w:hAnsi="Times New Roman"/>
        </w:rPr>
        <w:t xml:space="preserve">is the most </w:t>
      </w:r>
      <w:bookmarkStart w:id="3" w:name="OLE_LINK1"/>
      <w:bookmarkStart w:id="4" w:name="OLE_LINK2"/>
      <w:r w:rsidRPr="004754C8">
        <w:rPr>
          <w:rFonts w:ascii="Times New Roman" w:hAnsi="Times New Roman"/>
        </w:rPr>
        <w:t xml:space="preserve">fundamental </w:t>
      </w:r>
      <w:bookmarkEnd w:id="3"/>
      <w:bookmarkEnd w:id="4"/>
      <w:r w:rsidRPr="004754C8">
        <w:rPr>
          <w:rFonts w:ascii="Times New Roman" w:hAnsi="Times New Roman"/>
        </w:rPr>
        <w:t xml:space="preserve">task for text mining. </w:t>
      </w:r>
      <w:del w:id="5" w:author="Mr. Wright" w:date="2016-06-25T08:32:00Z">
        <w:r w:rsidRPr="004754C8" w:rsidDel="004F4B0D">
          <w:rPr>
            <w:rFonts w:ascii="Times New Roman" w:hAnsi="Times New Roman"/>
          </w:rPr>
          <w:delText xml:space="preserve">The </w:delText>
        </w:r>
      </w:del>
      <w:ins w:id="6" w:author="Mr. Wright" w:date="2016-06-25T08:32:00Z">
        <w:r w:rsidR="004F4B0D">
          <w:rPr>
            <w:rFonts w:ascii="Times New Roman" w:hAnsi="Times New Roman"/>
          </w:rPr>
          <w:t>Text classification</w:t>
        </w:r>
        <w:r w:rsidR="004F4B0D" w:rsidRPr="004754C8">
          <w:rPr>
            <w:rFonts w:ascii="Times New Roman" w:hAnsi="Times New Roman"/>
          </w:rPr>
          <w:t xml:space="preserve"> </w:t>
        </w:r>
      </w:ins>
      <w:r w:rsidRPr="004754C8">
        <w:rPr>
          <w:rFonts w:ascii="Times New Roman" w:hAnsi="Times New Roman"/>
        </w:rPr>
        <w:t xml:space="preserve">performance </w:t>
      </w:r>
      <w:del w:id="7" w:author="Mr. Wright" w:date="2016-06-25T08:33:00Z">
        <w:r w:rsidRPr="004754C8" w:rsidDel="004F4B0D">
          <w:rPr>
            <w:rFonts w:ascii="Times New Roman" w:hAnsi="Times New Roman"/>
          </w:rPr>
          <w:delText xml:space="preserve">of the text classification </w:delText>
        </w:r>
      </w:del>
      <w:r w:rsidRPr="004754C8">
        <w:rPr>
          <w:rFonts w:ascii="Times New Roman" w:hAnsi="Times New Roman"/>
        </w:rPr>
        <w:t xml:space="preserve">determines the accuracy of </w:t>
      </w:r>
      <w:del w:id="8" w:author="Mr. Wright" w:date="2016-06-25T08:33:00Z">
        <w:r w:rsidRPr="004754C8" w:rsidDel="004F4B0D">
          <w:rPr>
            <w:rFonts w:ascii="Times New Roman" w:hAnsi="Times New Roman"/>
          </w:rPr>
          <w:delText xml:space="preserve">the </w:delText>
        </w:r>
      </w:del>
      <w:r w:rsidRPr="004754C8">
        <w:rPr>
          <w:rFonts w:ascii="Times New Roman" w:hAnsi="Times New Roman"/>
        </w:rPr>
        <w:t>text processing application</w:t>
      </w:r>
      <w:ins w:id="9" w:author="Mr. Wright" w:date="2016-06-25T08:33:00Z">
        <w:r w:rsidR="004F4B0D">
          <w:rPr>
            <w:rFonts w:ascii="Times New Roman" w:hAnsi="Times New Roman"/>
          </w:rPr>
          <w:t>s</w:t>
        </w:r>
      </w:ins>
      <w:r w:rsidRPr="004754C8">
        <w:rPr>
          <w:rFonts w:ascii="Times New Roman" w:hAnsi="Times New Roman"/>
        </w:rPr>
        <w:t xml:space="preserve">. Many text classification algorithms have been presented in previous literatures, such as </w:t>
      </w:r>
      <w:commentRangeStart w:id="10"/>
      <w:r w:rsidRPr="004754C8">
        <w:rPr>
          <w:rFonts w:ascii="Times New Roman" w:hAnsi="Times New Roman"/>
        </w:rPr>
        <w:t>KNN</w:t>
      </w:r>
      <w:commentRangeEnd w:id="10"/>
      <w:r w:rsidR="0004492F">
        <w:rPr>
          <w:rStyle w:val="CommentReference"/>
        </w:rPr>
        <w:commentReference w:id="10"/>
      </w:r>
      <w:r w:rsidRPr="004754C8">
        <w:rPr>
          <w:rFonts w:ascii="Times New Roman" w:hAnsi="Times New Roman"/>
        </w:rPr>
        <w:t>, Naïve Bayes, Support Vector Machine</w:t>
      </w:r>
      <w:commentRangeStart w:id="11"/>
      <w:ins w:id="12" w:author="Mr. Wright" w:date="2016-06-25T08:33:00Z">
        <w:r w:rsidR="004F4B0D">
          <w:rPr>
            <w:rFonts w:ascii="Times New Roman" w:hAnsi="Times New Roman"/>
          </w:rPr>
          <w:t>,</w:t>
        </w:r>
      </w:ins>
      <w:commentRangeEnd w:id="11"/>
      <w:ins w:id="13" w:author="Mr. Wright" w:date="2016-06-25T08:34:00Z">
        <w:r w:rsidR="004F4B0D">
          <w:rPr>
            <w:rStyle w:val="CommentReference"/>
          </w:rPr>
          <w:commentReference w:id="11"/>
        </w:r>
      </w:ins>
      <w:r w:rsidRPr="004754C8">
        <w:rPr>
          <w:rFonts w:ascii="Times New Roman" w:hAnsi="Times New Roman"/>
        </w:rPr>
        <w:t xml:space="preserve"> and some improved algorithm</w:t>
      </w:r>
      <w:ins w:id="14" w:author="Mr. Wright" w:date="2016-06-25T08:33:00Z">
        <w:r w:rsidR="004F4B0D">
          <w:rPr>
            <w:rFonts w:ascii="Times New Roman" w:hAnsi="Times New Roman"/>
          </w:rPr>
          <w:t>s</w:t>
        </w:r>
      </w:ins>
      <w:r w:rsidRPr="004754C8">
        <w:rPr>
          <w:rFonts w:ascii="Times New Roman" w:hAnsi="Times New Roman"/>
        </w:rPr>
        <w:t xml:space="preserve"> based on the</w:t>
      </w:r>
      <w:ins w:id="15" w:author="Mr. Wright" w:date="2016-06-25T08:34:00Z">
        <w:r w:rsidR="004F4B0D">
          <w:rPr>
            <w:rFonts w:ascii="Times New Roman" w:hAnsi="Times New Roman"/>
          </w:rPr>
          <w:t>se three</w:t>
        </w:r>
      </w:ins>
      <w:del w:id="16" w:author="Mr. Wright" w:date="2016-06-25T08:34:00Z">
        <w:r w:rsidRPr="004754C8" w:rsidDel="004F4B0D">
          <w:rPr>
            <w:rFonts w:ascii="Times New Roman" w:hAnsi="Times New Roman"/>
          </w:rPr>
          <w:delText>m</w:delText>
        </w:r>
      </w:del>
      <w:r w:rsidRPr="004754C8">
        <w:rPr>
          <w:rFonts w:ascii="Times New Roman" w:hAnsi="Times New Roman"/>
        </w:rPr>
        <w:t xml:space="preserve">. </w:t>
      </w:r>
      <w:del w:id="17" w:author="Mr. Wright" w:date="2016-06-25T08:34:00Z">
        <w:r w:rsidRPr="004754C8" w:rsidDel="00211279">
          <w:rPr>
            <w:rFonts w:ascii="Times New Roman" w:hAnsi="Times New Roman"/>
          </w:rPr>
          <w:delText>But </w:delText>
        </w:r>
      </w:del>
      <w:ins w:id="18" w:author="Mr. Wright" w:date="2016-06-25T08:34:00Z">
        <w:r w:rsidR="00211279">
          <w:rPr>
            <w:rFonts w:ascii="Times New Roman" w:hAnsi="Times New Roman"/>
          </w:rPr>
          <w:t>However,</w:t>
        </w:r>
      </w:ins>
      <w:del w:id="19" w:author="Mr. Wright" w:date="2016-06-25T08:34:00Z">
        <w:r w:rsidRPr="004754C8" w:rsidDel="00211279">
          <w:rPr>
            <w:rFonts w:ascii="Times New Roman" w:hAnsi="Times New Roman"/>
          </w:rPr>
          <w:delText>no</w:delText>
        </w:r>
      </w:del>
      <w:del w:id="20" w:author="Mr. Wright" w:date="2016-06-25T08:35:00Z">
        <w:r w:rsidRPr="004754C8" w:rsidDel="00211279">
          <w:rPr>
            <w:rFonts w:ascii="Times New Roman" w:hAnsi="Times New Roman"/>
          </w:rPr>
          <w:delText>w </w:delText>
        </w:r>
      </w:del>
      <w:ins w:id="21" w:author="Mr. Wright" w:date="2016-06-25T08:35:00Z">
        <w:r w:rsidR="00211279" w:rsidRPr="004754C8" w:rsidDel="00211279">
          <w:rPr>
            <w:rFonts w:ascii="Times New Roman" w:hAnsi="Times New Roman"/>
          </w:rPr>
          <w:t xml:space="preserve"> </w:t>
        </w:r>
      </w:ins>
      <w:del w:id="22" w:author="Mr. Wright" w:date="2016-06-25T08:35:00Z">
        <w:r w:rsidRPr="004754C8" w:rsidDel="00211279">
          <w:rPr>
            <w:rFonts w:ascii="Times New Roman" w:hAnsi="Times New Roman"/>
          </w:rPr>
          <w:delText>the performance of </w:delText>
        </w:r>
      </w:del>
      <w:r w:rsidRPr="004754C8">
        <w:rPr>
          <w:rFonts w:ascii="Times New Roman" w:hAnsi="Times New Roman"/>
        </w:rPr>
        <w:t>these algorithms</w:t>
      </w:r>
      <w:ins w:id="23" w:author="Mr. Wright" w:date="2016-06-25T08:35:00Z">
        <w:r w:rsidR="00211279">
          <w:rPr>
            <w:rFonts w:ascii="Times New Roman" w:hAnsi="Times New Roman"/>
          </w:rPr>
          <w:t xml:space="preserve"> perform unstably</w:t>
        </w:r>
      </w:ins>
      <w:r w:rsidRPr="004754C8">
        <w:rPr>
          <w:rFonts w:ascii="Times New Roman" w:hAnsi="Times New Roman"/>
        </w:rPr>
        <w:t xml:space="preserve"> </w:t>
      </w:r>
      <w:del w:id="24" w:author="Mr. Wright" w:date="2016-06-25T08:35:00Z">
        <w:r w:rsidRPr="004754C8" w:rsidDel="00211279">
          <w:rPr>
            <w:rFonts w:ascii="Times New Roman" w:hAnsi="Times New Roman"/>
          </w:rPr>
          <w:delText>is unstable </w:delText>
        </w:r>
      </w:del>
      <w:r w:rsidRPr="004754C8">
        <w:rPr>
          <w:rFonts w:ascii="Times New Roman" w:hAnsi="Times New Roman"/>
        </w:rPr>
        <w:t>in</w:t>
      </w:r>
      <w:ins w:id="25" w:author="Mr. Wright" w:date="2016-06-25T08:35:00Z">
        <w:r w:rsidR="00211279">
          <w:rPr>
            <w:rFonts w:ascii="Times New Roman" w:hAnsi="Times New Roman"/>
          </w:rPr>
          <w:t xml:space="preserve"> the current</w:t>
        </w:r>
      </w:ins>
      <w:r w:rsidRPr="004754C8">
        <w:rPr>
          <w:rFonts w:ascii="Times New Roman" w:hAnsi="Times New Roman"/>
        </w:rPr>
        <w:t xml:space="preserve"> big data environment. The performance of these algorithms depends on the data set and </w:t>
      </w:r>
      <w:ins w:id="26" w:author="Mr. Wright" w:date="2016-06-25T08:36:00Z">
        <w:r w:rsidR="00211279">
          <w:rPr>
            <w:rFonts w:ascii="Times New Roman" w:hAnsi="Times New Roman"/>
          </w:rPr>
          <w:t>they do not</w:t>
        </w:r>
      </w:ins>
      <w:del w:id="27" w:author="Mr. Wright" w:date="2016-06-25T08:36:00Z">
        <w:r w:rsidRPr="004754C8" w:rsidDel="00211279">
          <w:rPr>
            <w:rFonts w:ascii="Times New Roman" w:hAnsi="Times New Roman"/>
          </w:rPr>
          <w:delText>does not</w:delText>
        </w:r>
      </w:del>
      <w:r w:rsidRPr="004754C8">
        <w:rPr>
          <w:rFonts w:ascii="Times New Roman" w:hAnsi="Times New Roman"/>
        </w:rPr>
        <w:t xml:space="preserve"> </w:t>
      </w:r>
      <w:r w:rsidR="001C0060" w:rsidRPr="004754C8">
        <w:rPr>
          <w:rFonts w:ascii="Times New Roman" w:hAnsi="Times New Roman"/>
        </w:rPr>
        <w:t>have</w:t>
      </w:r>
      <w:r w:rsidRPr="004754C8">
        <w:rPr>
          <w:rFonts w:ascii="Times New Roman" w:hAnsi="Times New Roman"/>
        </w:rPr>
        <w:t xml:space="preserve"> self-learning function</w:t>
      </w:r>
      <w:ins w:id="28" w:author="Mr. Wright" w:date="2016-06-25T08:36:00Z">
        <w:r w:rsidR="00211279">
          <w:rPr>
            <w:rFonts w:ascii="Times New Roman" w:hAnsi="Times New Roman"/>
          </w:rPr>
          <w:t>s</w:t>
        </w:r>
      </w:ins>
      <w:del w:id="29" w:author="Mr. Wright" w:date="2016-06-25T08:36:00Z">
        <w:r w:rsidRPr="004754C8" w:rsidDel="00211279">
          <w:rPr>
            <w:rFonts w:ascii="Times New Roman" w:hAnsi="Times New Roman"/>
          </w:rPr>
          <w:delText xml:space="preserve"> according to the data</w:delText>
        </w:r>
      </w:del>
      <w:r w:rsidRPr="004754C8">
        <w:rPr>
          <w:rFonts w:ascii="Times New Roman" w:hAnsi="Times New Roman"/>
        </w:rPr>
        <w:t xml:space="preserve">. This paper </w:t>
      </w:r>
      <w:bookmarkStart w:id="30" w:name="OLE_LINK3"/>
      <w:bookmarkStart w:id="31" w:name="OLE_LINK4"/>
      <w:r w:rsidRPr="004754C8">
        <w:rPr>
          <w:rFonts w:ascii="Times New Roman" w:hAnsi="Times New Roman"/>
        </w:rPr>
        <w:t xml:space="preserve">proposes </w:t>
      </w:r>
      <w:bookmarkEnd w:id="30"/>
      <w:bookmarkEnd w:id="31"/>
      <w:r w:rsidRPr="004754C8">
        <w:rPr>
          <w:rFonts w:ascii="Times New Roman" w:hAnsi="Times New Roman"/>
        </w:rPr>
        <w:t xml:space="preserve">an effective approach for text classification. </w:t>
      </w:r>
      <w:bookmarkStart w:id="32" w:name="OLE_LINK19"/>
      <w:bookmarkStart w:id="33" w:name="OLE_LINK20"/>
      <w:r w:rsidRPr="004754C8">
        <w:rPr>
          <w:rFonts w:ascii="Times New Roman" w:hAnsi="Times New Roman"/>
        </w:rPr>
        <w:t xml:space="preserve">The three points of the approach are extracting the </w:t>
      </w:r>
      <w:commentRangeStart w:id="34"/>
      <w:r w:rsidRPr="004754C8">
        <w:rPr>
          <w:rFonts w:ascii="Times New Roman" w:hAnsi="Times New Roman"/>
        </w:rPr>
        <w:t>key</w:t>
      </w:r>
      <w:del w:id="35" w:author="Mr. Wright" w:date="2016-06-25T08:36:00Z">
        <w:r w:rsidRPr="004754C8" w:rsidDel="00211279">
          <w:rPr>
            <w:rFonts w:ascii="Times New Roman" w:hAnsi="Times New Roman"/>
          </w:rPr>
          <w:delText xml:space="preserve"> </w:delText>
        </w:r>
      </w:del>
      <w:r w:rsidRPr="004754C8">
        <w:rPr>
          <w:rFonts w:ascii="Times New Roman" w:hAnsi="Times New Roman"/>
        </w:rPr>
        <w:t>words of category</w:t>
      </w:r>
      <w:ins w:id="36" w:author="Mr. Wright" w:date="2016-06-25T08:36:00Z">
        <w:r w:rsidR="00211279">
          <w:rPr>
            <w:rFonts w:ascii="Times New Roman" w:hAnsi="Times New Roman"/>
          </w:rPr>
          <w:t xml:space="preserve"> </w:t>
        </w:r>
      </w:ins>
      <w:commentRangeEnd w:id="34"/>
      <w:ins w:id="37" w:author="Mr. Wright" w:date="2016-06-25T08:38:00Z">
        <w:r w:rsidR="00211279">
          <w:rPr>
            <w:rStyle w:val="CommentReference"/>
          </w:rPr>
          <w:commentReference w:id="34"/>
        </w:r>
      </w:ins>
      <w:r w:rsidRPr="004754C8">
        <w:rPr>
          <w:rFonts w:ascii="Times New Roman" w:hAnsi="Times New Roman"/>
        </w:rPr>
        <w:t xml:space="preserve">(KWC) of labeled texts based on </w:t>
      </w:r>
      <w:ins w:id="38" w:author="Mr. Wright" w:date="2016-06-25T08:36:00Z">
        <w:r w:rsidR="00211279">
          <w:rPr>
            <w:rFonts w:ascii="Times New Roman" w:hAnsi="Times New Roman"/>
          </w:rPr>
          <w:t xml:space="preserve">the </w:t>
        </w:r>
      </w:ins>
      <w:commentRangeStart w:id="39"/>
      <w:r w:rsidRPr="004754C8">
        <w:rPr>
          <w:rFonts w:ascii="Times New Roman" w:hAnsi="Times New Roman"/>
        </w:rPr>
        <w:t>TF-I</w:t>
      </w:r>
      <w:ins w:id="40" w:author="Mr. Wright" w:date="2016-06-25T08:24:00Z">
        <w:r w:rsidR="0004492F">
          <w:rPr>
            <w:rFonts w:ascii="Times New Roman" w:hAnsi="Times New Roman"/>
          </w:rPr>
          <w:t>DF</w:t>
        </w:r>
      </w:ins>
      <w:del w:id="41" w:author="Mr. Wright" w:date="2016-06-25T08:23:00Z">
        <w:r w:rsidRPr="004754C8" w:rsidDel="0004492F">
          <w:rPr>
            <w:rFonts w:ascii="Times New Roman" w:hAnsi="Times New Roman"/>
          </w:rPr>
          <w:delText>DF</w:delText>
        </w:r>
      </w:del>
      <w:r w:rsidRPr="004754C8">
        <w:rPr>
          <w:rFonts w:ascii="Times New Roman" w:hAnsi="Times New Roman"/>
        </w:rPr>
        <w:t xml:space="preserve"> </w:t>
      </w:r>
      <w:commentRangeEnd w:id="39"/>
      <w:r w:rsidR="00211279">
        <w:rPr>
          <w:rStyle w:val="CommentReference"/>
        </w:rPr>
        <w:commentReference w:id="39"/>
      </w:r>
      <w:r w:rsidRPr="004754C8">
        <w:rPr>
          <w:rFonts w:ascii="Times New Roman" w:hAnsi="Times New Roman"/>
        </w:rPr>
        <w:t xml:space="preserve">approach, classifying unlabeled text by the relevancy of category and unlabeled text, improving the performance of </w:t>
      </w:r>
      <w:ins w:id="42" w:author="Mr. Wright" w:date="2016-06-25T08:38:00Z">
        <w:r w:rsidR="00211279">
          <w:rPr>
            <w:rFonts w:ascii="Times New Roman" w:hAnsi="Times New Roman"/>
          </w:rPr>
          <w:t xml:space="preserve">the </w:t>
        </w:r>
      </w:ins>
      <w:r w:rsidRPr="004754C8">
        <w:rPr>
          <w:rFonts w:ascii="Times New Roman" w:hAnsi="Times New Roman"/>
        </w:rPr>
        <w:t>approach by updating the KWC in the process of classification.</w:t>
      </w:r>
      <w:bookmarkEnd w:id="32"/>
      <w:bookmarkEnd w:id="33"/>
      <w:r w:rsidRPr="004754C8">
        <w:rPr>
          <w:rFonts w:ascii="Times New Roman" w:hAnsi="Times New Roman"/>
        </w:rPr>
        <w:t xml:space="preserve"> </w:t>
      </w:r>
      <w:r w:rsidRPr="004754C8">
        <w:rPr>
          <w:rFonts w:ascii="Times New Roman" w:hAnsi="Times New Roman" w:hint="eastAsia"/>
        </w:rPr>
        <w:t>E</w:t>
      </w:r>
      <w:r w:rsidRPr="004754C8">
        <w:rPr>
          <w:rFonts w:ascii="Times New Roman" w:hAnsi="Times New Roman"/>
        </w:rPr>
        <w:t>xperiments compare the three of most popular methods (KNN, Naïve Bayes, Support Vector Machine) and the new approach on three benchmark corpuses (bbc,Reuters-21578,20 Newsgroups Data). Empirical results show that the new approach can improve the accuracy of text classification to</w:t>
      </w:r>
      <w:ins w:id="43" w:author="Mr. Wright" w:date="2016-06-25T08:39:00Z">
        <w:r w:rsidR="00211279">
          <w:rPr>
            <w:rFonts w:ascii="Times New Roman" w:hAnsi="Times New Roman"/>
          </w:rPr>
          <w:t xml:space="preserve"> reach</w:t>
        </w:r>
      </w:ins>
      <w:r w:rsidRPr="004754C8">
        <w:rPr>
          <w:rFonts w:ascii="Times New Roman" w:hAnsi="Times New Roman"/>
        </w:rPr>
        <w:t xml:space="preserve"> 90%</w:t>
      </w:r>
      <w:del w:id="44" w:author="Mr. Wright" w:date="2016-06-25T08:39:00Z">
        <w:r w:rsidRPr="004754C8" w:rsidDel="00211279">
          <w:rPr>
            <w:rFonts w:ascii="Times New Roman" w:hAnsi="Times New Roman"/>
          </w:rPr>
          <w:delText>,</w:delText>
        </w:r>
      </w:del>
      <w:ins w:id="45" w:author="Mr. Wright" w:date="2016-06-25T08:39:00Z">
        <w:r w:rsidR="00211279">
          <w:rPr>
            <w:rFonts w:ascii="Times New Roman" w:hAnsi="Times New Roman"/>
          </w:rPr>
          <w:t xml:space="preserve"> and</w:t>
        </w:r>
      </w:ins>
      <w:r w:rsidRPr="004754C8">
        <w:rPr>
          <w:rFonts w:ascii="Times New Roman" w:hAnsi="Times New Roman" w:hint="eastAsia"/>
        </w:rPr>
        <w:t xml:space="preserve"> </w:t>
      </w:r>
      <w:r w:rsidRPr="004754C8">
        <w:rPr>
          <w:rFonts w:ascii="Times New Roman" w:hAnsi="Times New Roman"/>
        </w:rPr>
        <w:t xml:space="preserve">even </w:t>
      </w:r>
      <w:ins w:id="46" w:author="Mr. Wright" w:date="2016-06-25T08:39:00Z">
        <w:r w:rsidR="00211279">
          <w:rPr>
            <w:rFonts w:ascii="Times New Roman" w:hAnsi="Times New Roman"/>
          </w:rPr>
          <w:t>up to</w:t>
        </w:r>
      </w:ins>
      <w:del w:id="47" w:author="Mr. Wright" w:date="2016-06-25T08:39:00Z">
        <w:r w:rsidRPr="004754C8" w:rsidDel="00211279">
          <w:rPr>
            <w:rFonts w:ascii="Times New Roman" w:hAnsi="Times New Roman"/>
          </w:rPr>
          <w:delText>reach</w:delText>
        </w:r>
      </w:del>
      <w:r w:rsidRPr="004754C8">
        <w:rPr>
          <w:rFonts w:ascii="Times New Roman" w:hAnsi="Times New Roman"/>
        </w:rPr>
        <w:t xml:space="preserve"> 95% when the data volume is </w:t>
      </w:r>
      <w:del w:id="48" w:author="Mr. Wright" w:date="2016-06-25T08:40:00Z">
        <w:r w:rsidRPr="004754C8" w:rsidDel="00211279">
          <w:rPr>
            <w:rFonts w:ascii="Times New Roman" w:hAnsi="Times New Roman"/>
          </w:rPr>
          <w:delText xml:space="preserve">big </w:delText>
        </w:r>
      </w:del>
      <w:ins w:id="49" w:author="Mr. Wright" w:date="2016-06-25T08:40:00Z">
        <w:r w:rsidR="00211279">
          <w:rPr>
            <w:rFonts w:ascii="Times New Roman" w:hAnsi="Times New Roman"/>
          </w:rPr>
          <w:t>large</w:t>
        </w:r>
        <w:r w:rsidR="00211279" w:rsidRPr="004754C8">
          <w:rPr>
            <w:rFonts w:ascii="Times New Roman" w:hAnsi="Times New Roman"/>
          </w:rPr>
          <w:t xml:space="preserve"> </w:t>
        </w:r>
      </w:ins>
      <w:r w:rsidRPr="004754C8">
        <w:rPr>
          <w:rFonts w:ascii="Times New Roman" w:hAnsi="Times New Roman"/>
        </w:rPr>
        <w:t xml:space="preserve">enough. </w:t>
      </w:r>
      <w:r w:rsidR="0073583D" w:rsidRPr="004754C8">
        <w:rPr>
          <w:rFonts w:ascii="Times New Roman" w:hAnsi="Times New Roman"/>
        </w:rPr>
        <w:t>Although</w:t>
      </w:r>
      <w:r w:rsidRPr="004754C8">
        <w:rPr>
          <w:rFonts w:ascii="Times New Roman" w:hAnsi="Times New Roman"/>
        </w:rPr>
        <w:t xml:space="preserve"> </w:t>
      </w:r>
      <w:r w:rsidRPr="004754C8">
        <w:rPr>
          <w:rFonts w:ascii="Times New Roman" w:hAnsi="Times New Roman" w:hint="eastAsia"/>
        </w:rPr>
        <w:t xml:space="preserve">for </w:t>
      </w:r>
      <w:r w:rsidRPr="004754C8">
        <w:rPr>
          <w:rFonts w:ascii="Times New Roman" w:hAnsi="Times New Roman"/>
        </w:rPr>
        <w:t>big data</w:t>
      </w:r>
      <w:r w:rsidRPr="004754C8">
        <w:rPr>
          <w:rFonts w:ascii="Times New Roman" w:hAnsi="Times New Roman" w:hint="eastAsia"/>
        </w:rPr>
        <w:t xml:space="preserve"> processing</w:t>
      </w:r>
      <w:r w:rsidRPr="004754C8">
        <w:rPr>
          <w:rFonts w:ascii="Times New Roman" w:hAnsi="Times New Roman"/>
        </w:rPr>
        <w:t xml:space="preserve">, </w:t>
      </w:r>
      <w:r w:rsidRPr="004754C8">
        <w:rPr>
          <w:rFonts w:ascii="Times New Roman" w:hAnsi="Times New Roman" w:hint="eastAsia"/>
        </w:rPr>
        <w:t xml:space="preserve">the </w:t>
      </w:r>
      <w:r w:rsidRPr="004754C8">
        <w:rPr>
          <w:rFonts w:ascii="Times New Roman" w:hAnsi="Times New Roman"/>
        </w:rPr>
        <w:t xml:space="preserve">training time </w:t>
      </w:r>
      <w:del w:id="50" w:author="Mr. Wright" w:date="2016-06-25T08:40:00Z">
        <w:r w:rsidRPr="004754C8" w:rsidDel="00211279">
          <w:rPr>
            <w:rFonts w:ascii="Times New Roman" w:hAnsi="Times New Roman" w:hint="eastAsia"/>
          </w:rPr>
          <w:delText xml:space="preserve">of </w:delText>
        </w:r>
      </w:del>
      <w:ins w:id="51" w:author="Mr. Wright" w:date="2016-06-25T08:40:00Z">
        <w:r w:rsidR="00211279">
          <w:rPr>
            <w:rFonts w:ascii="Times New Roman" w:hAnsi="Times New Roman"/>
          </w:rPr>
          <w:t>for</w:t>
        </w:r>
        <w:r w:rsidR="00211279" w:rsidRPr="004754C8">
          <w:rPr>
            <w:rFonts w:ascii="Times New Roman" w:hAnsi="Times New Roman" w:hint="eastAsia"/>
          </w:rPr>
          <w:t xml:space="preserve"> </w:t>
        </w:r>
      </w:ins>
      <w:r w:rsidRPr="004754C8">
        <w:rPr>
          <w:rFonts w:ascii="Times New Roman" w:hAnsi="Times New Roman"/>
        </w:rPr>
        <w:t xml:space="preserve">this method </w:t>
      </w:r>
      <w:r w:rsidRPr="004754C8">
        <w:rPr>
          <w:rFonts w:ascii="Times New Roman" w:hAnsi="Times New Roman" w:hint="eastAsia"/>
        </w:rPr>
        <w:t xml:space="preserve">may </w:t>
      </w:r>
      <w:r w:rsidRPr="004754C8">
        <w:rPr>
          <w:rFonts w:ascii="Times New Roman" w:hAnsi="Times New Roman"/>
        </w:rPr>
        <w:t>increase,</w:t>
      </w:r>
      <w:del w:id="52" w:author="Mr. Wright" w:date="2016-06-25T08:40:00Z">
        <w:r w:rsidRPr="004754C8" w:rsidDel="00211279">
          <w:rPr>
            <w:rFonts w:ascii="Times New Roman" w:hAnsi="Times New Roman"/>
          </w:rPr>
          <w:delText xml:space="preserve"> but</w:delText>
        </w:r>
      </w:del>
      <w:r w:rsidRPr="004754C8">
        <w:rPr>
          <w:rFonts w:ascii="Times New Roman" w:hAnsi="Times New Roman"/>
        </w:rPr>
        <w:t xml:space="preserve"> the classif</w:t>
      </w:r>
      <w:ins w:id="53" w:author="Mr. Wright" w:date="2016-06-25T08:40:00Z">
        <w:r w:rsidR="00211279">
          <w:rPr>
            <w:rFonts w:ascii="Times New Roman" w:hAnsi="Times New Roman"/>
          </w:rPr>
          <w:t>ication</w:t>
        </w:r>
      </w:ins>
      <w:del w:id="54" w:author="Mr. Wright" w:date="2016-06-25T08:40:00Z">
        <w:r w:rsidRPr="004754C8" w:rsidDel="00211279">
          <w:rPr>
            <w:rFonts w:ascii="Times New Roman" w:hAnsi="Times New Roman"/>
          </w:rPr>
          <w:delText>ying</w:delText>
        </w:r>
      </w:del>
      <w:r w:rsidRPr="004754C8">
        <w:rPr>
          <w:rFonts w:ascii="Times New Roman" w:hAnsi="Times New Roman"/>
        </w:rPr>
        <w:t xml:space="preserve"> time decline</w:t>
      </w:r>
      <w:r w:rsidRPr="004754C8">
        <w:rPr>
          <w:rFonts w:ascii="Times New Roman" w:hAnsi="Times New Roman" w:hint="eastAsia"/>
        </w:rPr>
        <w:t>s</w:t>
      </w:r>
      <w:r w:rsidRPr="004754C8">
        <w:rPr>
          <w:rFonts w:ascii="Times New Roman" w:hAnsi="Times New Roman"/>
        </w:rPr>
        <w:t xml:space="preserve"> to one tenth</w:t>
      </w:r>
      <w:ins w:id="55" w:author="Mr. Wright" w:date="2016-06-25T08:40:00Z">
        <w:r w:rsidR="00211279">
          <w:rPr>
            <w:rFonts w:ascii="Times New Roman" w:hAnsi="Times New Roman"/>
          </w:rPr>
          <w:t xml:space="preserve"> of that of</w:t>
        </w:r>
      </w:ins>
      <w:del w:id="56" w:author="Mr. Wright" w:date="2016-06-25T08:41:00Z">
        <w:r w:rsidRPr="004754C8" w:rsidDel="00211279">
          <w:rPr>
            <w:rFonts w:ascii="Times New Roman" w:hAnsi="Times New Roman" w:hint="eastAsia"/>
          </w:rPr>
          <w:delText xml:space="preserve"> than</w:delText>
        </w:r>
      </w:del>
      <w:r w:rsidRPr="004754C8">
        <w:rPr>
          <w:rFonts w:ascii="Times New Roman" w:hAnsi="Times New Roman" w:hint="eastAsia"/>
        </w:rPr>
        <w:t xml:space="preserve"> other algorithms</w:t>
      </w:r>
      <w:r w:rsidRPr="004754C8">
        <w:rPr>
          <w:rFonts w:ascii="Times New Roman" w:hAnsi="Times New Roman"/>
        </w:rPr>
        <w:t>. It is valuable in practical application that the KWC in the new approach can be updated automatically to ensure the efficiency of classification.</w:t>
      </w:r>
    </w:p>
    <w:p w14:paraId="7A42B03C" w14:textId="77777777" w:rsidR="00152ABE" w:rsidRPr="004754C8" w:rsidRDefault="00152ABE" w:rsidP="00810430">
      <w:pPr>
        <w:pStyle w:val="lw1"/>
        <w:spacing w:before="156" w:after="156"/>
        <w:rPr>
          <w:rFonts w:ascii="Times New Roman" w:hAnsi="Times New Roman" w:cs="Times New Roman"/>
        </w:rPr>
      </w:pPr>
      <w:bookmarkStart w:id="57" w:name="_Toc454224029"/>
      <w:r w:rsidRPr="004754C8">
        <w:rPr>
          <w:rFonts w:ascii="Times New Roman" w:hAnsi="Times New Roman" w:cs="Times New Roman"/>
        </w:rPr>
        <w:t>Index Terms</w:t>
      </w:r>
      <w:bookmarkEnd w:id="57"/>
    </w:p>
    <w:p w14:paraId="6B6FFA6F" w14:textId="60F498D7" w:rsidR="00133F1D" w:rsidRPr="004754C8" w:rsidRDefault="00F81CB3" w:rsidP="00133F1D">
      <w:pPr>
        <w:pStyle w:val="lw"/>
        <w:ind w:firstLine="420"/>
        <w:rPr>
          <w:rFonts w:ascii="Times New Roman" w:hAnsi="Times New Roman" w:cs="Times New Roman"/>
        </w:rPr>
      </w:pPr>
      <w:r w:rsidRPr="004754C8">
        <w:rPr>
          <w:rFonts w:ascii="Times New Roman" w:hAnsi="Times New Roman" w:cs="Times New Roman"/>
        </w:rPr>
        <w:t>Text classification; KNN text classification</w:t>
      </w:r>
      <w:del w:id="58" w:author="Mr. Wright" w:date="2016-06-25T08:31:00Z">
        <w:r w:rsidR="006E500B" w:rsidRPr="004754C8" w:rsidDel="004F4B0D">
          <w:rPr>
            <w:rFonts w:ascii="Times New Roman" w:hAnsi="Times New Roman" w:cs="Times New Roman"/>
          </w:rPr>
          <w:delText xml:space="preserve"> </w:delText>
        </w:r>
      </w:del>
      <w:r w:rsidR="00E00D12" w:rsidRPr="004754C8">
        <w:rPr>
          <w:rFonts w:ascii="Times New Roman" w:hAnsi="Times New Roman" w:cs="Times New Roman"/>
        </w:rPr>
        <w:t>;</w:t>
      </w:r>
      <w:ins w:id="59" w:author="Mr. Wright" w:date="2016-06-25T08:31:00Z">
        <w:r w:rsidR="004F4B0D">
          <w:rPr>
            <w:rFonts w:ascii="Times New Roman" w:hAnsi="Times New Roman" w:cs="Times New Roman"/>
          </w:rPr>
          <w:t xml:space="preserve"> </w:t>
        </w:r>
      </w:ins>
      <w:r w:rsidR="006E500B" w:rsidRPr="004754C8">
        <w:rPr>
          <w:rFonts w:ascii="Times New Roman" w:hAnsi="Times New Roman" w:cs="Times New Roman"/>
        </w:rPr>
        <w:t>TF-IDF; Cosine Similarity</w:t>
      </w:r>
      <w:del w:id="60" w:author="Mr. Wright" w:date="2016-06-25T08:31:00Z">
        <w:r w:rsidR="00DA7ACB" w:rsidRPr="004754C8" w:rsidDel="004F4B0D">
          <w:rPr>
            <w:rFonts w:ascii="Times New Roman" w:hAnsi="Times New Roman" w:cs="Times New Roman"/>
          </w:rPr>
          <w:delText>;</w:delText>
        </w:r>
      </w:del>
    </w:p>
    <w:p w14:paraId="02A7030E" w14:textId="5C2CDA45" w:rsidR="00F3240B" w:rsidRPr="004754C8" w:rsidRDefault="00F3240B" w:rsidP="00133F1D">
      <w:pPr>
        <w:pStyle w:val="lw"/>
        <w:ind w:firstLine="420"/>
        <w:rPr>
          <w:rFonts w:ascii="Times New Roman" w:hAnsi="Times New Roman" w:cs="Times New Roman"/>
        </w:rPr>
      </w:pPr>
    </w:p>
    <w:p w14:paraId="3FBE6D06" w14:textId="596D7A8B" w:rsidR="00F3240B" w:rsidRPr="004754C8" w:rsidRDefault="00F3240B" w:rsidP="00133F1D">
      <w:pPr>
        <w:pStyle w:val="lw"/>
        <w:ind w:firstLine="420"/>
        <w:rPr>
          <w:rFonts w:ascii="Times New Roman" w:hAnsi="Times New Roman" w:cs="Times New Roman"/>
        </w:rPr>
      </w:pPr>
    </w:p>
    <w:p w14:paraId="6F01CC90" w14:textId="77777777" w:rsidR="00F3240B" w:rsidRPr="004754C8" w:rsidRDefault="00F3240B" w:rsidP="00133F1D">
      <w:pPr>
        <w:pStyle w:val="lw"/>
        <w:ind w:firstLine="420"/>
        <w:rPr>
          <w:rFonts w:ascii="Times New Roman" w:hAnsi="Times New Roman" w:cs="Times New Roman"/>
        </w:rPr>
      </w:pPr>
    </w:p>
    <w:p w14:paraId="41E77247" w14:textId="77777777" w:rsidR="00152ABE" w:rsidRPr="004754C8" w:rsidRDefault="00152ABE" w:rsidP="00810430">
      <w:pPr>
        <w:pStyle w:val="lw1"/>
        <w:spacing w:before="156" w:after="156"/>
        <w:rPr>
          <w:rFonts w:ascii="Times New Roman" w:hAnsi="Times New Roman" w:cs="Times New Roman"/>
        </w:rPr>
      </w:pPr>
      <w:bookmarkStart w:id="61" w:name="_Toc454224030"/>
      <w:r w:rsidRPr="004754C8">
        <w:rPr>
          <w:rFonts w:ascii="Times New Roman" w:hAnsi="Times New Roman" w:cs="Times New Roman"/>
        </w:rPr>
        <w:t>1 INTRODUCTION</w:t>
      </w:r>
      <w:bookmarkEnd w:id="61"/>
    </w:p>
    <w:p w14:paraId="6717F4AB" w14:textId="0053BF09" w:rsidR="00974752" w:rsidRPr="004754C8" w:rsidRDefault="00BC6792" w:rsidP="008527E0">
      <w:pPr>
        <w:pStyle w:val="lw"/>
        <w:ind w:firstLine="420"/>
        <w:rPr>
          <w:rFonts w:ascii="Times New Roman" w:hAnsi="Times New Roman" w:cs="Times New Roman"/>
        </w:rPr>
      </w:pPr>
      <w:r w:rsidRPr="004754C8">
        <w:rPr>
          <w:rFonts w:ascii="Times New Roman" w:hAnsi="Times New Roman" w:cs="Times New Roman"/>
        </w:rPr>
        <w:t>Text classification is the most important part of grouping documents into different categories or classes. With the advent of the era of big data</w:t>
      </w:r>
      <w:ins w:id="62" w:author="Mr. Wright" w:date="2016-06-25T08:57:00Z">
        <w:r w:rsidR="00BC0C3B">
          <w:rPr>
            <w:rFonts w:ascii="Times New Roman" w:hAnsi="Times New Roman" w:cs="Times New Roman"/>
          </w:rPr>
          <w:t xml:space="preserve">, </w:t>
        </w:r>
      </w:ins>
      <w:del w:id="63" w:author="Mr. Wright" w:date="2016-06-25T08:57:00Z">
        <w:r w:rsidRPr="004754C8" w:rsidDel="00BC0C3B">
          <w:rPr>
            <w:rFonts w:ascii="Times New Roman" w:hAnsi="Times New Roman" w:cs="Times New Roman"/>
          </w:rPr>
          <w:delText>，</w:delText>
        </w:r>
      </w:del>
      <w:r w:rsidRPr="004754C8">
        <w:rPr>
          <w:rFonts w:ascii="Times New Roman" w:hAnsi="Times New Roman" w:cs="Times New Roman"/>
        </w:rPr>
        <w:t>the requirement</w:t>
      </w:r>
      <w:ins w:id="64" w:author="Mr. Wright" w:date="2016-06-25T08:59:00Z">
        <w:r w:rsidR="00BC0C3B">
          <w:rPr>
            <w:rFonts w:ascii="Times New Roman" w:hAnsi="Times New Roman" w:cs="Times New Roman"/>
          </w:rPr>
          <w:t>s</w:t>
        </w:r>
      </w:ins>
      <w:r w:rsidRPr="004754C8">
        <w:rPr>
          <w:rFonts w:ascii="Times New Roman" w:hAnsi="Times New Roman" w:cs="Times New Roman"/>
        </w:rPr>
        <w:t xml:space="preserve"> for reliable automatic text classification </w:t>
      </w:r>
      <w:commentRangeStart w:id="65"/>
      <w:r w:rsidRPr="004754C8">
        <w:rPr>
          <w:rFonts w:ascii="Times New Roman" w:hAnsi="Times New Roman" w:cs="Times New Roman"/>
        </w:rPr>
        <w:t>ha</w:t>
      </w:r>
      <w:ins w:id="66" w:author="Mr. Wright" w:date="2016-06-25T08:59:00Z">
        <w:r w:rsidR="00BC0C3B">
          <w:rPr>
            <w:rFonts w:ascii="Times New Roman" w:hAnsi="Times New Roman" w:cs="Times New Roman"/>
          </w:rPr>
          <w:t>ve</w:t>
        </w:r>
      </w:ins>
      <w:del w:id="67" w:author="Mr. Wright" w:date="2016-06-25T08:59:00Z">
        <w:r w:rsidRPr="004754C8" w:rsidDel="00BC0C3B">
          <w:rPr>
            <w:rFonts w:ascii="Times New Roman" w:hAnsi="Times New Roman" w:cs="Times New Roman"/>
          </w:rPr>
          <w:delText>s</w:delText>
        </w:r>
      </w:del>
      <w:r w:rsidRPr="004754C8">
        <w:rPr>
          <w:rFonts w:ascii="Times New Roman" w:hAnsi="Times New Roman" w:cs="Times New Roman"/>
        </w:rPr>
        <w:t xml:space="preserve"> increased</w:t>
      </w:r>
      <w:commentRangeEnd w:id="65"/>
      <w:r w:rsidR="00BC0C3B">
        <w:rPr>
          <w:rStyle w:val="CommentReference"/>
        </w:rPr>
        <w:commentReference w:id="65"/>
      </w:r>
      <w:r w:rsidRPr="004754C8">
        <w:rPr>
          <w:rFonts w:ascii="Times New Roman" w:hAnsi="Times New Roman" w:cs="Times New Roman"/>
        </w:rPr>
        <w:t xml:space="preserve">. </w:t>
      </w:r>
      <w:r w:rsidR="005D6C92" w:rsidRPr="004754C8">
        <w:rPr>
          <w:rFonts w:ascii="Times New Roman" w:hAnsi="Times New Roman" w:cs="Times New Roman"/>
        </w:rPr>
        <w:t xml:space="preserve">Text classification techniques are used, for example, to </w:t>
      </w:r>
      <w:r w:rsidR="00F74EA1" w:rsidRPr="004754C8">
        <w:rPr>
          <w:rFonts w:ascii="Times New Roman" w:hAnsi="Times New Roman" w:cs="Times New Roman"/>
        </w:rPr>
        <w:t>classify news stories</w:t>
      </w:r>
      <w:r w:rsidR="00672B52" w:rsidRPr="004754C8">
        <w:rPr>
          <w:rFonts w:ascii="Times New Roman" w:hAnsi="Times New Roman" w:cs="Times New Roman"/>
        </w:rPr>
        <w:t xml:space="preserve">, to find interesting information </w:t>
      </w:r>
      <w:r w:rsidR="00C22D21" w:rsidRPr="004754C8">
        <w:rPr>
          <w:rFonts w:ascii="Times New Roman" w:hAnsi="Times New Roman" w:cs="Times New Roman"/>
        </w:rPr>
        <w:t xml:space="preserve">on the </w:t>
      </w:r>
      <w:ins w:id="68" w:author="Mr. Wright" w:date="2016-06-25T08:29:00Z">
        <w:r w:rsidR="004F4B0D">
          <w:rPr>
            <w:rFonts w:ascii="Times New Roman" w:hAnsi="Times New Roman" w:cs="Times New Roman"/>
          </w:rPr>
          <w:t>w</w:t>
        </w:r>
      </w:ins>
      <w:del w:id="69" w:author="Mr. Wright" w:date="2016-06-25T08:29:00Z">
        <w:r w:rsidR="00466CAB" w:rsidRPr="004754C8" w:rsidDel="004F4B0D">
          <w:rPr>
            <w:rFonts w:ascii="Times New Roman" w:hAnsi="Times New Roman" w:cs="Times New Roman" w:hint="eastAsia"/>
          </w:rPr>
          <w:delText>W</w:delText>
        </w:r>
      </w:del>
      <w:r w:rsidR="00466CAB" w:rsidRPr="004754C8">
        <w:rPr>
          <w:rFonts w:ascii="Times New Roman" w:hAnsi="Times New Roman" w:cs="Times New Roman" w:hint="eastAsia"/>
        </w:rPr>
        <w:t>eb</w:t>
      </w:r>
      <w:r w:rsidR="00C22D21" w:rsidRPr="004754C8">
        <w:rPr>
          <w:rFonts w:ascii="Times New Roman" w:hAnsi="Times New Roman" w:cs="Times New Roman"/>
        </w:rPr>
        <w:t>, and to guide a user</w:t>
      </w:r>
      <w:r w:rsidR="00672B52" w:rsidRPr="004754C8">
        <w:rPr>
          <w:rFonts w:ascii="Times New Roman" w:hAnsi="Times New Roman" w:cs="Times New Roman"/>
        </w:rPr>
        <w:t xml:space="preserve"> search through hypertext</w:t>
      </w:r>
      <w:r w:rsidR="00E35686" w:rsidRPr="004754C8">
        <w:rPr>
          <w:rFonts w:ascii="Times New Roman" w:hAnsi="Times New Roman" w:cs="Times New Roman"/>
        </w:rPr>
        <w:t>.</w:t>
      </w:r>
    </w:p>
    <w:p w14:paraId="1D122D06" w14:textId="2F2B9FB0" w:rsidR="00527AF4" w:rsidRPr="004754C8" w:rsidRDefault="002D5039" w:rsidP="008527E0">
      <w:pPr>
        <w:pStyle w:val="lw"/>
        <w:ind w:firstLine="420"/>
        <w:rPr>
          <w:rFonts w:ascii="Times New Roman" w:hAnsi="Times New Roman" w:cs="Times New Roman"/>
        </w:rPr>
      </w:pPr>
      <w:r w:rsidRPr="004754C8">
        <w:rPr>
          <w:rFonts w:ascii="Times New Roman" w:hAnsi="Times New Roman" w:cs="Times New Roman"/>
        </w:rPr>
        <w:t>Three kinds of algorithms have frequently been used for text categorization.</w:t>
      </w:r>
      <w:r w:rsidR="00991FFC" w:rsidRPr="004754C8">
        <w:rPr>
          <w:rFonts w:ascii="Times New Roman" w:hAnsi="Times New Roman" w:cs="Times New Roman"/>
        </w:rPr>
        <w:t xml:space="preserve"> </w:t>
      </w:r>
      <w:r w:rsidR="00F60668" w:rsidRPr="004754C8">
        <w:rPr>
          <w:rFonts w:ascii="Times New Roman" w:hAnsi="Times New Roman" w:cs="Times New Roman"/>
        </w:rPr>
        <w:t>They are KNN,</w:t>
      </w:r>
      <w:ins w:id="70" w:author="Mr. Wright" w:date="2016-06-25T08:31:00Z">
        <w:r w:rsidR="004F4B0D">
          <w:rPr>
            <w:rFonts w:ascii="Times New Roman" w:hAnsi="Times New Roman" w:cs="Times New Roman"/>
          </w:rPr>
          <w:t xml:space="preserve"> </w:t>
        </w:r>
      </w:ins>
      <w:commentRangeStart w:id="71"/>
      <w:r w:rsidR="00F60668" w:rsidRPr="004754C8">
        <w:rPr>
          <w:rFonts w:ascii="Times New Roman" w:hAnsi="Times New Roman" w:cs="Times New Roman"/>
        </w:rPr>
        <w:t>SVM</w:t>
      </w:r>
      <w:commentRangeEnd w:id="71"/>
      <w:r w:rsidR="00BC0C3B">
        <w:rPr>
          <w:rStyle w:val="CommentReference"/>
        </w:rPr>
        <w:commentReference w:id="71"/>
      </w:r>
      <w:ins w:id="72" w:author="Mr. Wright" w:date="2016-06-25T09:01:00Z">
        <w:r w:rsidR="00BC0C3B">
          <w:rPr>
            <w:rFonts w:ascii="Times New Roman" w:hAnsi="Times New Roman" w:cs="Times New Roman"/>
          </w:rPr>
          <w:t>,</w:t>
        </w:r>
      </w:ins>
      <w:r w:rsidR="00F60668" w:rsidRPr="004754C8">
        <w:rPr>
          <w:rFonts w:ascii="Times New Roman" w:hAnsi="Times New Roman" w:cs="Times New Roman"/>
        </w:rPr>
        <w:t xml:space="preserve"> and </w:t>
      </w:r>
      <w:r w:rsidR="00991FFC" w:rsidRPr="004754C8">
        <w:rPr>
          <w:rFonts w:ascii="Times New Roman" w:hAnsi="Times New Roman" w:cs="Times New Roman"/>
        </w:rPr>
        <w:t>Na</w:t>
      </w:r>
      <w:ins w:id="73" w:author="Mr. Wright" w:date="2016-06-25T08:22:00Z">
        <w:r w:rsidR="0004492F">
          <w:rPr>
            <w:rFonts w:ascii="Times New Roman" w:hAnsi="Times New Roman" w:cs="Times New Roman"/>
          </w:rPr>
          <w:t>ï</w:t>
        </w:r>
      </w:ins>
      <w:del w:id="74" w:author="Mr. Wright" w:date="2016-06-25T08:22:00Z">
        <w:r w:rsidR="00991FFC" w:rsidRPr="004754C8" w:rsidDel="0004492F">
          <w:rPr>
            <w:rFonts w:ascii="Times New Roman" w:hAnsi="Times New Roman" w:cs="Times New Roman"/>
          </w:rPr>
          <w:delText>i</w:delText>
        </w:r>
      </w:del>
      <w:r w:rsidR="00991FFC" w:rsidRPr="004754C8">
        <w:rPr>
          <w:rFonts w:ascii="Times New Roman" w:hAnsi="Times New Roman" w:cs="Times New Roman"/>
        </w:rPr>
        <w:t>ve Bayesian.</w:t>
      </w:r>
      <w:r w:rsidR="00F60668" w:rsidRPr="004754C8">
        <w:rPr>
          <w:rFonts w:ascii="Times New Roman" w:hAnsi="Times New Roman" w:cs="Times New Roman"/>
        </w:rPr>
        <w:t xml:space="preserve"> These three methods are commonly used algorithms </w:t>
      </w:r>
      <w:ins w:id="75" w:author="Mr. Wright" w:date="2016-06-25T09:01:00Z">
        <w:r w:rsidR="00BC0C3B">
          <w:rPr>
            <w:rFonts w:ascii="Times New Roman" w:hAnsi="Times New Roman" w:cs="Times New Roman"/>
          </w:rPr>
          <w:t>in the</w:t>
        </w:r>
      </w:ins>
      <w:del w:id="76" w:author="Mr. Wright" w:date="2016-06-25T09:01:00Z">
        <w:r w:rsidR="00F60668" w:rsidRPr="004754C8" w:rsidDel="00BC0C3B">
          <w:rPr>
            <w:rFonts w:ascii="Times New Roman" w:hAnsi="Times New Roman" w:cs="Times New Roman"/>
          </w:rPr>
          <w:delText xml:space="preserve">of </w:delText>
        </w:r>
      </w:del>
      <w:ins w:id="77" w:author="Mr. Wright" w:date="2016-06-25T09:01:00Z">
        <w:r w:rsidR="00BC0C3B">
          <w:rPr>
            <w:rFonts w:ascii="Times New Roman" w:hAnsi="Times New Roman" w:cs="Times New Roman"/>
          </w:rPr>
          <w:t xml:space="preserve"> </w:t>
        </w:r>
      </w:ins>
      <w:r w:rsidR="00F60668" w:rsidRPr="004754C8">
        <w:rPr>
          <w:rFonts w:ascii="Times New Roman" w:hAnsi="Times New Roman" w:cs="Times New Roman"/>
        </w:rPr>
        <w:t>data</w:t>
      </w:r>
      <w:del w:id="78" w:author="Mr. Wright" w:date="2016-06-25T09:01:00Z">
        <w:r w:rsidR="00F60668" w:rsidRPr="004754C8" w:rsidDel="00BC0C3B">
          <w:rPr>
            <w:rFonts w:ascii="Times New Roman" w:hAnsi="Times New Roman" w:cs="Times New Roman"/>
          </w:rPr>
          <w:delText xml:space="preserve"> </w:delText>
        </w:r>
      </w:del>
      <w:r w:rsidR="00F60668" w:rsidRPr="004754C8">
        <w:rPr>
          <w:rFonts w:ascii="Times New Roman" w:hAnsi="Times New Roman" w:cs="Times New Roman"/>
        </w:rPr>
        <w:t>mining field</w:t>
      </w:r>
      <w:del w:id="79" w:author="Mr. Wright" w:date="2016-06-25T09:01:00Z">
        <w:r w:rsidR="00F60668" w:rsidRPr="004754C8" w:rsidDel="00BC0C3B">
          <w:rPr>
            <w:rFonts w:ascii="Times New Roman" w:hAnsi="Times New Roman" w:cs="Times New Roman"/>
          </w:rPr>
          <w:delText>,</w:delText>
        </w:r>
      </w:del>
      <w:r w:rsidR="00F60668" w:rsidRPr="004754C8">
        <w:rPr>
          <w:rFonts w:ascii="Times New Roman" w:hAnsi="Times New Roman" w:cs="Times New Roman"/>
        </w:rPr>
        <w:t xml:space="preserve"> and often applied to text categorization. These three methods have obvious advantages in the</w:t>
      </w:r>
      <w:ins w:id="80" w:author="Mr. Wright" w:date="2016-06-25T09:01:00Z">
        <w:r w:rsidR="00BC0C3B">
          <w:rPr>
            <w:rFonts w:ascii="Times New Roman" w:hAnsi="Times New Roman" w:cs="Times New Roman"/>
          </w:rPr>
          <w:t>ir</w:t>
        </w:r>
      </w:ins>
      <w:r w:rsidR="00F60668" w:rsidRPr="004754C8">
        <w:rPr>
          <w:rFonts w:ascii="Times New Roman" w:hAnsi="Times New Roman" w:cs="Times New Roman"/>
        </w:rPr>
        <w:t xml:space="preserve"> </w:t>
      </w:r>
      <w:bookmarkStart w:id="81" w:name="OLE_LINK5"/>
      <w:bookmarkStart w:id="82" w:name="OLE_LINK6"/>
      <w:r w:rsidR="00F60668" w:rsidRPr="004754C8">
        <w:rPr>
          <w:rFonts w:ascii="Times New Roman" w:hAnsi="Times New Roman" w:cs="Times New Roman"/>
        </w:rPr>
        <w:t xml:space="preserve">respective </w:t>
      </w:r>
      <w:bookmarkEnd w:id="81"/>
      <w:bookmarkEnd w:id="82"/>
      <w:r w:rsidR="00F60668" w:rsidRPr="004754C8">
        <w:rPr>
          <w:rFonts w:ascii="Times New Roman" w:hAnsi="Times New Roman" w:cs="Times New Roman"/>
        </w:rPr>
        <w:t>application fields</w:t>
      </w:r>
      <w:r w:rsidR="00DE7B45" w:rsidRPr="004754C8">
        <w:rPr>
          <w:rFonts w:ascii="Times New Roman" w:hAnsi="Times New Roman" w:cs="Times New Roman"/>
        </w:rPr>
        <w:t>.</w:t>
      </w:r>
      <w:r w:rsidR="007B32A6" w:rsidRPr="004754C8">
        <w:rPr>
          <w:rFonts w:ascii="Times New Roman" w:hAnsi="Times New Roman" w:cs="Times New Roman"/>
        </w:rPr>
        <w:t xml:space="preserve"> </w:t>
      </w:r>
      <w:commentRangeStart w:id="83"/>
      <w:r w:rsidR="007B32A6" w:rsidRPr="004754C8">
        <w:rPr>
          <w:rFonts w:ascii="Times New Roman" w:hAnsi="Times New Roman" w:cs="Times New Roman"/>
        </w:rPr>
        <w:t xml:space="preserve">People </w:t>
      </w:r>
      <w:commentRangeEnd w:id="83"/>
      <w:r w:rsidR="00BC0C3B">
        <w:rPr>
          <w:rStyle w:val="CommentReference"/>
        </w:rPr>
        <w:commentReference w:id="83"/>
      </w:r>
      <w:r w:rsidR="007B32A6" w:rsidRPr="004754C8">
        <w:rPr>
          <w:rFonts w:ascii="Times New Roman" w:hAnsi="Times New Roman" w:cs="Times New Roman"/>
        </w:rPr>
        <w:t xml:space="preserve">present some improved algorithm based </w:t>
      </w:r>
      <w:r w:rsidR="00C40C0D" w:rsidRPr="004754C8">
        <w:rPr>
          <w:rFonts w:ascii="Times New Roman" w:hAnsi="Times New Roman" w:cs="Times New Roman"/>
        </w:rPr>
        <w:t xml:space="preserve">on </w:t>
      </w:r>
      <w:r w:rsidR="007B32A6" w:rsidRPr="004754C8">
        <w:rPr>
          <w:rFonts w:ascii="Times New Roman" w:hAnsi="Times New Roman" w:cs="Times New Roman"/>
        </w:rPr>
        <w:t xml:space="preserve">these three methods </w:t>
      </w:r>
      <w:del w:id="84" w:author="Mr. Wright" w:date="2016-06-25T09:02:00Z">
        <w:r w:rsidR="007B32A6" w:rsidRPr="004754C8" w:rsidDel="00BC0C3B">
          <w:rPr>
            <w:rFonts w:ascii="Times New Roman" w:hAnsi="Times New Roman" w:cs="Times New Roman"/>
          </w:rPr>
          <w:delText xml:space="preserve">in </w:delText>
        </w:r>
      </w:del>
      <w:ins w:id="85" w:author="Mr. Wright" w:date="2016-06-25T09:02:00Z">
        <w:r w:rsidR="00BC0C3B">
          <w:rPr>
            <w:rFonts w:ascii="Times New Roman" w:hAnsi="Times New Roman" w:cs="Times New Roman"/>
          </w:rPr>
          <w:t>with</w:t>
        </w:r>
        <w:r w:rsidR="00BC0C3B" w:rsidRPr="004754C8">
          <w:rPr>
            <w:rFonts w:ascii="Times New Roman" w:hAnsi="Times New Roman" w:cs="Times New Roman"/>
          </w:rPr>
          <w:t xml:space="preserve"> </w:t>
        </w:r>
      </w:ins>
      <w:r w:rsidR="007B32A6" w:rsidRPr="004754C8">
        <w:rPr>
          <w:rFonts w:ascii="Times New Roman" w:hAnsi="Times New Roman" w:cs="Times New Roman"/>
        </w:rPr>
        <w:t xml:space="preserve">some </w:t>
      </w:r>
      <w:r w:rsidR="00D45FBC" w:rsidRPr="004754C8">
        <w:rPr>
          <w:rFonts w:ascii="Times New Roman" w:hAnsi="Times New Roman" w:cs="Times New Roman"/>
        </w:rPr>
        <w:t>s</w:t>
      </w:r>
      <w:r w:rsidR="007B32A6" w:rsidRPr="004754C8">
        <w:rPr>
          <w:rFonts w:ascii="Times New Roman" w:hAnsi="Times New Roman" w:cs="Times New Roman"/>
        </w:rPr>
        <w:t>pecial classification requirements</w:t>
      </w:r>
      <w:r w:rsidR="00843894" w:rsidRPr="004754C8">
        <w:rPr>
          <w:rFonts w:ascii="Times New Roman" w:hAnsi="Times New Roman" w:cs="Times New Roman"/>
        </w:rPr>
        <w:t>.</w:t>
      </w:r>
    </w:p>
    <w:p w14:paraId="5D55FE0B" w14:textId="1AAEA7FB" w:rsidR="00B75E65" w:rsidRPr="004754C8" w:rsidRDefault="00DC7589" w:rsidP="008527E0">
      <w:pPr>
        <w:pStyle w:val="lw"/>
        <w:ind w:firstLine="420"/>
        <w:rPr>
          <w:rFonts w:ascii="Times New Roman" w:hAnsi="Times New Roman" w:cs="Times New Roman"/>
        </w:rPr>
      </w:pPr>
      <w:r w:rsidRPr="004754C8">
        <w:rPr>
          <w:rFonts w:ascii="Times New Roman" w:hAnsi="Times New Roman" w:cs="Times New Roman"/>
        </w:rPr>
        <w:t>The first kind of algorithm is KNN.</w:t>
      </w:r>
      <w:r w:rsidR="008538DD" w:rsidRPr="004754C8">
        <w:rPr>
          <w:rFonts w:ascii="Times New Roman" w:hAnsi="Times New Roman" w:cs="Times New Roman"/>
        </w:rPr>
        <w:t xml:space="preserve"> The k-nearest neighbor approach has been well </w:t>
      </w:r>
      <w:r w:rsidR="00761BF8" w:rsidRPr="004754C8">
        <w:rPr>
          <w:rFonts w:ascii="Times New Roman" w:hAnsi="Times New Roman" w:cs="Times New Roman" w:hint="eastAsia"/>
        </w:rPr>
        <w:t>used</w:t>
      </w:r>
      <w:r w:rsidR="008538DD" w:rsidRPr="004754C8">
        <w:rPr>
          <w:rFonts w:ascii="Times New Roman" w:hAnsi="Times New Roman" w:cs="Times New Roman"/>
        </w:rPr>
        <w:t xml:space="preserve"> in the </w:t>
      </w:r>
      <w:r w:rsidR="008538DD" w:rsidRPr="004754C8">
        <w:rPr>
          <w:rFonts w:ascii="Times New Roman" w:hAnsi="Times New Roman" w:cs="Times New Roman"/>
        </w:rPr>
        <w:lastRenderedPageBreak/>
        <w:t>literature</w:t>
      </w:r>
      <w:del w:id="86" w:author="Mr. Wright" w:date="2016-06-25T09:02:00Z">
        <w:r w:rsidR="008538DD" w:rsidRPr="004754C8" w:rsidDel="00BC0C3B">
          <w:rPr>
            <w:rFonts w:ascii="Times New Roman" w:hAnsi="Times New Roman" w:cs="Times New Roman"/>
          </w:rPr>
          <w:delText>,</w:delText>
        </w:r>
      </w:del>
      <w:r w:rsidR="008538DD" w:rsidRPr="004754C8">
        <w:rPr>
          <w:rFonts w:ascii="Times New Roman" w:hAnsi="Times New Roman" w:cs="Times New Roman"/>
        </w:rPr>
        <w:t xml:space="preserve"> and shown to be a powerful nonparametric technique for density estimation and classification</w:t>
      </w:r>
      <w:ins w:id="87" w:author="Mr. Wright" w:date="2016-06-25T09:02:00Z">
        <w:r w:rsidR="00BC0C3B">
          <w:rPr>
            <w:rFonts w:ascii="Times New Roman" w:hAnsi="Times New Roman" w:cs="Times New Roman"/>
          </w:rPr>
          <w:t xml:space="preserve"> </w:t>
        </w:r>
      </w:ins>
      <w:r w:rsidR="008538DD" w:rsidRPr="004754C8">
        <w:rPr>
          <w:rFonts w:ascii="Times New Roman" w:hAnsi="Times New Roman" w:cs="Times New Roman"/>
        </w:rPr>
        <w:fldChar w:fldCharType="begin"/>
      </w:r>
      <w:r w:rsidR="008538DD" w:rsidRPr="004754C8">
        <w:rPr>
          <w:rFonts w:ascii="Times New Roman" w:hAnsi="Times New Roman" w:cs="Times New Roman"/>
        </w:rPr>
        <w:instrText xml:space="preserve"> REF _Ref447837513 \r \h </w:instrText>
      </w:r>
      <w:r w:rsidR="00884FBE" w:rsidRPr="004754C8">
        <w:rPr>
          <w:rFonts w:ascii="Times New Roman" w:hAnsi="Times New Roman" w:cs="Times New Roman"/>
        </w:rPr>
        <w:instrText xml:space="preserve"> \* MERGEFORMAT </w:instrText>
      </w:r>
      <w:r w:rsidR="008538DD" w:rsidRPr="004754C8">
        <w:rPr>
          <w:rFonts w:ascii="Times New Roman" w:hAnsi="Times New Roman" w:cs="Times New Roman"/>
        </w:rPr>
      </w:r>
      <w:r w:rsidR="008538DD" w:rsidRPr="004754C8">
        <w:rPr>
          <w:rFonts w:ascii="Times New Roman" w:hAnsi="Times New Roman" w:cs="Times New Roman"/>
        </w:rPr>
        <w:fldChar w:fldCharType="separate"/>
      </w:r>
      <w:r w:rsidR="008538DD" w:rsidRPr="004754C8">
        <w:rPr>
          <w:rFonts w:ascii="Times New Roman" w:hAnsi="Times New Roman" w:cs="Times New Roman"/>
        </w:rPr>
        <w:t>[19]</w:t>
      </w:r>
      <w:r w:rsidR="008538DD" w:rsidRPr="004754C8">
        <w:rPr>
          <w:rFonts w:ascii="Times New Roman" w:hAnsi="Times New Roman" w:cs="Times New Roman"/>
        </w:rPr>
        <w:fldChar w:fldCharType="end"/>
      </w:r>
      <w:r w:rsidR="008538DD" w:rsidRPr="004754C8">
        <w:rPr>
          <w:rFonts w:ascii="Times New Roman" w:hAnsi="Times New Roman" w:cs="Times New Roman"/>
        </w:rPr>
        <w:t>.</w:t>
      </w:r>
      <w:r w:rsidRPr="004754C8">
        <w:rPr>
          <w:rFonts w:ascii="Times New Roman" w:hAnsi="Times New Roman" w:cs="Times New Roman"/>
        </w:rPr>
        <w:t> </w:t>
      </w:r>
      <w:ins w:id="88" w:author="Mr. Wright" w:date="2016-06-25T09:02:00Z">
        <w:r w:rsidR="00BC0C3B">
          <w:rPr>
            <w:rFonts w:ascii="Times New Roman" w:hAnsi="Times New Roman" w:cs="Times New Roman"/>
          </w:rPr>
          <w:t xml:space="preserve">The </w:t>
        </w:r>
      </w:ins>
      <w:r w:rsidRPr="004754C8">
        <w:rPr>
          <w:rFonts w:ascii="Times New Roman" w:hAnsi="Times New Roman" w:cs="Times New Roman"/>
        </w:rPr>
        <w:t>KNN algorithm is easy</w:t>
      </w:r>
      <w:r w:rsidR="001575AA" w:rsidRPr="004754C8">
        <w:rPr>
          <w:rFonts w:ascii="Times New Roman" w:hAnsi="Times New Roman" w:cs="Times New Roman"/>
        </w:rPr>
        <w:t xml:space="preserve"> to understand. This algorithm </w:t>
      </w:r>
      <w:del w:id="89" w:author="Mr. Wright" w:date="2016-06-25T09:03:00Z">
        <w:r w:rsidRPr="004754C8" w:rsidDel="00BC0C3B">
          <w:rPr>
            <w:rFonts w:ascii="Times New Roman" w:hAnsi="Times New Roman" w:cs="Times New Roman"/>
          </w:rPr>
          <w:delText xml:space="preserve">decided </w:delText>
        </w:r>
      </w:del>
      <w:ins w:id="90" w:author="Mr. Wright" w:date="2016-06-25T09:03:00Z">
        <w:r w:rsidR="00BC0C3B">
          <w:rPr>
            <w:rFonts w:ascii="Times New Roman" w:hAnsi="Times New Roman" w:cs="Times New Roman"/>
          </w:rPr>
          <w:t>determines</w:t>
        </w:r>
        <w:r w:rsidR="00BC0C3B" w:rsidRPr="004754C8">
          <w:rPr>
            <w:rFonts w:ascii="Times New Roman" w:hAnsi="Times New Roman" w:cs="Times New Roman"/>
          </w:rPr>
          <w:t xml:space="preserve"> </w:t>
        </w:r>
      </w:ins>
      <w:r w:rsidRPr="004754C8">
        <w:rPr>
          <w:rFonts w:ascii="Times New Roman" w:hAnsi="Times New Roman" w:cs="Times New Roman"/>
        </w:rPr>
        <w:t xml:space="preserve">the category of </w:t>
      </w:r>
      <w:ins w:id="91" w:author="Mr. Wright" w:date="2016-06-25T09:03:00Z">
        <w:r w:rsidR="00BC0C3B">
          <w:rPr>
            <w:rFonts w:ascii="Times New Roman" w:hAnsi="Times New Roman" w:cs="Times New Roman"/>
          </w:rPr>
          <w:t>a</w:t>
        </w:r>
      </w:ins>
      <w:del w:id="92" w:author="Mr. Wright" w:date="2016-06-25T09:03:00Z">
        <w:r w:rsidRPr="004754C8" w:rsidDel="00BC0C3B">
          <w:rPr>
            <w:rFonts w:ascii="Times New Roman" w:hAnsi="Times New Roman" w:cs="Times New Roman"/>
          </w:rPr>
          <w:delText>the</w:delText>
        </w:r>
      </w:del>
      <w:r w:rsidRPr="004754C8">
        <w:rPr>
          <w:rFonts w:ascii="Times New Roman" w:hAnsi="Times New Roman" w:cs="Times New Roman"/>
        </w:rPr>
        <w:t xml:space="preserve"> text according to </w:t>
      </w:r>
      <w:del w:id="93" w:author="Mr. Wright" w:date="2016-06-25T09:03:00Z">
        <w:r w:rsidRPr="004754C8" w:rsidDel="00BC0C3B">
          <w:rPr>
            <w:rFonts w:ascii="Times New Roman" w:hAnsi="Times New Roman" w:cs="Times New Roman"/>
          </w:rPr>
          <w:delText>getting</w:delText>
        </w:r>
      </w:del>
      <w:del w:id="94" w:author="Mr. Wright" w:date="2016-06-26T11:10:00Z">
        <w:r w:rsidRPr="004754C8" w:rsidDel="00FE24DC">
          <w:rPr>
            <w:rFonts w:ascii="Times New Roman" w:hAnsi="Times New Roman" w:cs="Times New Roman"/>
          </w:rPr>
          <w:delText xml:space="preserve"> </w:delText>
        </w:r>
      </w:del>
      <w:r w:rsidRPr="004754C8">
        <w:rPr>
          <w:rFonts w:ascii="Times New Roman" w:hAnsi="Times New Roman" w:cs="Times New Roman"/>
        </w:rPr>
        <w:t>the statistics </w:t>
      </w:r>
      <w:ins w:id="95" w:author="Mr. Wright" w:date="2016-06-25T09:03:00Z">
        <w:r w:rsidR="00BC0C3B">
          <w:rPr>
            <w:rFonts w:ascii="Times New Roman" w:hAnsi="Times New Roman" w:cs="Times New Roman"/>
          </w:rPr>
          <w:t>about the</w:t>
        </w:r>
      </w:ins>
      <w:del w:id="96" w:author="Mr. Wright" w:date="2016-06-25T09:03:00Z">
        <w:r w:rsidRPr="004754C8" w:rsidDel="00BC0C3B">
          <w:rPr>
            <w:rFonts w:ascii="Times New Roman" w:hAnsi="Times New Roman" w:cs="Times New Roman"/>
          </w:rPr>
          <w:delText>of</w:delText>
        </w:r>
      </w:del>
      <w:r w:rsidR="00117C42" w:rsidRPr="004754C8">
        <w:rPr>
          <w:rFonts w:ascii="Times New Roman" w:hAnsi="Times New Roman" w:cs="Times New Roman"/>
        </w:rPr>
        <w:t xml:space="preserve"> </w:t>
      </w:r>
      <w:r w:rsidR="00BC0C3B" w:rsidRPr="004754C8">
        <w:rPr>
          <w:rFonts w:ascii="Times New Roman" w:hAnsi="Times New Roman" w:cs="Times New Roman"/>
        </w:rPr>
        <w:t>k</w:t>
      </w:r>
      <w:ins w:id="97" w:author="Mr. Wright" w:date="2016-06-25T08:21:00Z">
        <w:r w:rsidR="0004492F">
          <w:rPr>
            <w:rFonts w:ascii="Times New Roman" w:hAnsi="Times New Roman" w:cs="Times New Roman"/>
          </w:rPr>
          <w:t>-</w:t>
        </w:r>
      </w:ins>
      <w:del w:id="98" w:author="Mr. Wright" w:date="2016-06-25T08:21:00Z">
        <w:r w:rsidRPr="004754C8" w:rsidDel="0004492F">
          <w:rPr>
            <w:rFonts w:ascii="Times New Roman" w:hAnsi="Times New Roman" w:cs="Times New Roman"/>
          </w:rPr>
          <w:delText xml:space="preserve"> </w:delText>
        </w:r>
      </w:del>
      <w:r w:rsidR="00BC0C3B" w:rsidRPr="004754C8">
        <w:rPr>
          <w:rFonts w:ascii="Times New Roman" w:hAnsi="Times New Roman" w:cs="Times New Roman"/>
        </w:rPr>
        <w:t>nearest neighbors</w:t>
      </w:r>
      <w:r w:rsidR="00C21602" w:rsidRPr="004754C8">
        <w:rPr>
          <w:rFonts w:ascii="Times New Roman" w:hAnsi="Times New Roman" w:cs="Times New Roman"/>
        </w:rPr>
        <w:t>.</w:t>
      </w:r>
      <w:ins w:id="99" w:author="Mr. Wright" w:date="2016-06-25T09:03:00Z">
        <w:r w:rsidR="00BC0C3B">
          <w:rPr>
            <w:rFonts w:ascii="Times New Roman" w:hAnsi="Times New Roman" w:cs="Times New Roman"/>
          </w:rPr>
          <w:t xml:space="preserve"> The</w:t>
        </w:r>
      </w:ins>
      <w:r w:rsidR="00C21602" w:rsidRPr="004754C8">
        <w:rPr>
          <w:rFonts w:ascii="Times New Roman" w:hAnsi="Times New Roman" w:cs="Times New Roman"/>
        </w:rPr>
        <w:t xml:space="preserve"> KNN method is easy to understand</w:t>
      </w:r>
      <w:ins w:id="100" w:author="Mr. Wright" w:date="2016-06-25T09:03:00Z">
        <w:r w:rsidR="00BC0C3B">
          <w:rPr>
            <w:rFonts w:ascii="Times New Roman" w:hAnsi="Times New Roman" w:cs="Times New Roman"/>
          </w:rPr>
          <w:t>. It</w:t>
        </w:r>
      </w:ins>
      <w:del w:id="101" w:author="Mr. Wright" w:date="2016-06-25T09:03:00Z">
        <w:r w:rsidR="00C21602" w:rsidRPr="004754C8" w:rsidDel="00BC0C3B">
          <w:rPr>
            <w:rFonts w:ascii="Times New Roman" w:hAnsi="Times New Roman" w:cs="Times New Roman"/>
          </w:rPr>
          <w:delText>,</w:delText>
        </w:r>
      </w:del>
      <w:r w:rsidR="00C21602" w:rsidRPr="004754C8">
        <w:rPr>
          <w:rFonts w:ascii="Times New Roman" w:hAnsi="Times New Roman" w:cs="Times New Roman"/>
        </w:rPr>
        <w:t xml:space="preserve"> is also very easy to implement, </w:t>
      </w:r>
      <w:del w:id="102" w:author="Mr. Wright" w:date="2016-06-25T09:03:00Z">
        <w:r w:rsidR="00C21602" w:rsidRPr="004754C8" w:rsidDel="00BC0C3B">
          <w:rPr>
            <w:rFonts w:ascii="Times New Roman" w:hAnsi="Times New Roman" w:cs="Times New Roman"/>
          </w:rPr>
          <w:delText xml:space="preserve">is </w:delText>
        </w:r>
      </w:del>
      <w:r w:rsidR="00C21602" w:rsidRPr="004754C8">
        <w:rPr>
          <w:rFonts w:ascii="Times New Roman" w:hAnsi="Times New Roman" w:cs="Times New Roman"/>
        </w:rPr>
        <w:t xml:space="preserve">very accurate, </w:t>
      </w:r>
      <w:ins w:id="103" w:author="Mr. Wright" w:date="2016-06-25T09:03:00Z">
        <w:r w:rsidR="00BC0C3B">
          <w:rPr>
            <w:rFonts w:ascii="Times New Roman" w:hAnsi="Times New Roman" w:cs="Times New Roman"/>
          </w:rPr>
          <w:t>and</w:t>
        </w:r>
      </w:ins>
      <w:del w:id="104" w:author="Mr. Wright" w:date="2016-06-25T09:03:00Z">
        <w:r w:rsidR="00C21602" w:rsidRPr="004754C8" w:rsidDel="00BC0C3B">
          <w:rPr>
            <w:rFonts w:ascii="Times New Roman" w:hAnsi="Times New Roman" w:cs="Times New Roman"/>
          </w:rPr>
          <w:delText>is</w:delText>
        </w:r>
      </w:del>
      <w:r w:rsidR="00C21602" w:rsidRPr="004754C8">
        <w:rPr>
          <w:rFonts w:ascii="Times New Roman" w:hAnsi="Times New Roman" w:cs="Times New Roman"/>
        </w:rPr>
        <w:t xml:space="preserve"> not sensitive to outliers.</w:t>
      </w:r>
      <w:r w:rsidR="001909EA" w:rsidRPr="004754C8">
        <w:rPr>
          <w:rFonts w:ascii="Times New Roman" w:hAnsi="Times New Roman" w:cs="Times New Roman"/>
        </w:rPr>
        <w:t xml:space="preserve"> Many researchers</w:t>
      </w:r>
      <w:ins w:id="105" w:author="Mr. Wright" w:date="2016-06-25T09:03:00Z">
        <w:r w:rsidR="00BC0C3B">
          <w:rPr>
            <w:rFonts w:ascii="Times New Roman" w:hAnsi="Times New Roman" w:cs="Times New Roman"/>
          </w:rPr>
          <w:t xml:space="preserve"> have</w:t>
        </w:r>
      </w:ins>
      <w:r w:rsidR="001909EA" w:rsidRPr="004754C8">
        <w:rPr>
          <w:rFonts w:ascii="Times New Roman" w:hAnsi="Times New Roman" w:cs="Times New Roman"/>
        </w:rPr>
        <w:t> proposed improved method</w:t>
      </w:r>
      <w:ins w:id="106" w:author="Mr. Wright" w:date="2016-06-25T09:03:00Z">
        <w:r w:rsidR="00BC0C3B">
          <w:rPr>
            <w:rFonts w:ascii="Times New Roman" w:hAnsi="Times New Roman" w:cs="Times New Roman"/>
          </w:rPr>
          <w:t>s</w:t>
        </w:r>
      </w:ins>
      <w:r w:rsidR="001909EA" w:rsidRPr="004754C8">
        <w:rPr>
          <w:rFonts w:ascii="Times New Roman" w:hAnsi="Times New Roman" w:cs="Times New Roman"/>
        </w:rPr>
        <w:t> based on</w:t>
      </w:r>
      <w:ins w:id="107" w:author="Mr. Wright" w:date="2016-06-25T09:03:00Z">
        <w:r w:rsidR="00BC0C3B">
          <w:rPr>
            <w:rFonts w:ascii="Times New Roman" w:hAnsi="Times New Roman" w:cs="Times New Roman"/>
          </w:rPr>
          <w:t xml:space="preserve"> the</w:t>
        </w:r>
      </w:ins>
      <w:r w:rsidR="001909EA" w:rsidRPr="004754C8">
        <w:rPr>
          <w:rFonts w:ascii="Times New Roman" w:hAnsi="Times New Roman" w:cs="Times New Roman"/>
        </w:rPr>
        <w:t> KNN method</w:t>
      </w:r>
      <w:r w:rsidR="003E4286" w:rsidRPr="004754C8">
        <w:rPr>
          <w:rFonts w:ascii="Times New Roman" w:hAnsi="Times New Roman" w:cs="Times New Roman"/>
        </w:rPr>
        <w:t xml:space="preserve">, such as </w:t>
      </w:r>
      <w:ins w:id="108" w:author="Mr. Wright" w:date="2016-06-25T09:04:00Z">
        <w:r w:rsidR="00BC0C3B">
          <w:rPr>
            <w:rFonts w:ascii="Times New Roman" w:hAnsi="Times New Roman" w:cs="Times New Roman"/>
          </w:rPr>
          <w:t>a</w:t>
        </w:r>
      </w:ins>
      <w:del w:id="109" w:author="Mr. Wright" w:date="2016-06-25T09:03:00Z">
        <w:r w:rsidR="003E4286" w:rsidRPr="004754C8" w:rsidDel="00BC0C3B">
          <w:rPr>
            <w:rFonts w:ascii="Times New Roman" w:hAnsi="Times New Roman" w:cs="Times New Roman"/>
          </w:rPr>
          <w:delText>A</w:delText>
        </w:r>
      </w:del>
      <w:r w:rsidR="003E4286" w:rsidRPr="004754C8">
        <w:rPr>
          <w:rFonts w:ascii="Times New Roman" w:hAnsi="Times New Roman" w:cs="Times New Roman"/>
        </w:rPr>
        <w:t xml:space="preserve">n improved </w:t>
      </w:r>
      <w:ins w:id="110" w:author="Mr. Wright" w:date="2016-06-25T09:04:00Z">
        <w:r w:rsidR="00BC0C3B">
          <w:rPr>
            <w:rFonts w:ascii="Times New Roman" w:hAnsi="Times New Roman" w:cs="Times New Roman"/>
          </w:rPr>
          <w:t>k</w:t>
        </w:r>
      </w:ins>
      <w:del w:id="111" w:author="Mr. Wright" w:date="2016-06-25T09:04:00Z">
        <w:r w:rsidR="003E4286" w:rsidRPr="004754C8" w:rsidDel="00BC0C3B">
          <w:rPr>
            <w:rFonts w:ascii="Times New Roman" w:hAnsi="Times New Roman" w:cs="Times New Roman"/>
          </w:rPr>
          <w:delText>K</w:delText>
        </w:r>
      </w:del>
      <w:r w:rsidR="003E4286" w:rsidRPr="004754C8">
        <w:rPr>
          <w:rFonts w:ascii="Times New Roman" w:hAnsi="Times New Roman" w:cs="Times New Roman"/>
        </w:rPr>
        <w:t>-nearest-neighbor algorithm for text categorization</w:t>
      </w:r>
      <w:ins w:id="112" w:author="Mr. Wright" w:date="2016-06-25T09:04:00Z">
        <w:r w:rsidR="00BC0C3B">
          <w:rPr>
            <w:rFonts w:ascii="Times New Roman" w:hAnsi="Times New Roman" w:cs="Times New Roman"/>
          </w:rPr>
          <w:t xml:space="preserve"> </w:t>
        </w:r>
      </w:ins>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_Ref447833737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[2]</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ins w:id="113" w:author="Mr. Wright" w:date="2016-06-25T09:04:00Z">
        <w:r w:rsidR="00BC0C3B">
          <w:rPr>
            <w:rFonts w:ascii="Times New Roman" w:hAnsi="Times New Roman" w:cs="Times New Roman"/>
          </w:rPr>
          <w:t>the use of the</w:t>
        </w:r>
      </w:ins>
      <w:del w:id="114" w:author="Mr. Wright" w:date="2016-06-25T09:04:00Z">
        <w:r w:rsidR="00A51D65" w:rsidRPr="004754C8" w:rsidDel="00BC0C3B">
          <w:rPr>
            <w:rFonts w:ascii="Times New Roman" w:hAnsi="Times New Roman" w:cs="Times New Roman"/>
          </w:rPr>
          <w:delText>Using</w:delText>
        </w:r>
      </w:del>
      <w:r w:rsidR="00A51D65" w:rsidRPr="004754C8">
        <w:rPr>
          <w:rFonts w:ascii="Times New Roman" w:hAnsi="Times New Roman" w:cs="Times New Roman"/>
        </w:rPr>
        <w:t xml:space="preserve"> K</w:t>
      </w:r>
      <w:r w:rsidR="003E4286" w:rsidRPr="004754C8">
        <w:rPr>
          <w:rFonts w:ascii="Times New Roman" w:hAnsi="Times New Roman" w:cs="Times New Roman"/>
        </w:rPr>
        <w:t>NN model for automatic text categorization</w:t>
      </w:r>
      <w:ins w:id="115" w:author="Mr. Wright" w:date="2016-06-25T09:04:00Z">
        <w:r w:rsidR="00BC0C3B">
          <w:rPr>
            <w:rFonts w:ascii="Times New Roman" w:hAnsi="Times New Roman" w:cs="Times New Roman"/>
          </w:rPr>
          <w:t xml:space="preserve"> </w:t>
        </w:r>
      </w:ins>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_Ref447833772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[3]</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ins w:id="116" w:author="Mr. Wright" w:date="2016-06-25T09:04:00Z">
        <w:r w:rsidR="00BC0C3B">
          <w:rPr>
            <w:rFonts w:ascii="Times New Roman" w:hAnsi="Times New Roman" w:cs="Times New Roman"/>
          </w:rPr>
          <w:t>a</w:t>
        </w:r>
      </w:ins>
      <w:del w:id="117" w:author="Mr. Wright" w:date="2016-06-25T09:04:00Z">
        <w:r w:rsidR="003E4286" w:rsidRPr="004754C8" w:rsidDel="00BC0C3B">
          <w:rPr>
            <w:rFonts w:ascii="Times New Roman" w:hAnsi="Times New Roman" w:cs="Times New Roman"/>
          </w:rPr>
          <w:delText>A</w:delText>
        </w:r>
      </w:del>
      <w:r w:rsidR="003E4286" w:rsidRPr="004754C8">
        <w:rPr>
          <w:rFonts w:ascii="Times New Roman" w:hAnsi="Times New Roman" w:cs="Times New Roman"/>
        </w:rPr>
        <w:t xml:space="preserve"> simple KNN algorithm for text categorization</w:t>
      </w:r>
      <w:ins w:id="118" w:author="Mr. Wright" w:date="2016-06-25T09:04:00Z">
        <w:r w:rsidR="00BC0C3B">
          <w:rPr>
            <w:rFonts w:ascii="Times New Roman" w:hAnsi="Times New Roman" w:cs="Times New Roman"/>
          </w:rPr>
          <w:t xml:space="preserve"> </w:t>
        </w:r>
      </w:ins>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_Ref447833797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[4]</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ins w:id="119" w:author="Mr. Wright" w:date="2016-06-25T09:04:00Z">
        <w:r w:rsidR="00BC0C3B">
          <w:rPr>
            <w:rFonts w:ascii="Times New Roman" w:hAnsi="Times New Roman" w:cs="Times New Roman"/>
          </w:rPr>
          <w:t>a t</w:t>
        </w:r>
      </w:ins>
      <w:del w:id="120" w:author="Mr. Wright" w:date="2016-06-25T09:04:00Z">
        <w:r w:rsidR="003E4286" w:rsidRPr="004754C8" w:rsidDel="00BC0C3B">
          <w:rPr>
            <w:rFonts w:ascii="Times New Roman" w:hAnsi="Times New Roman" w:cs="Times New Roman"/>
          </w:rPr>
          <w:delText>T</w:delText>
        </w:r>
      </w:del>
      <w:r w:rsidR="003E4286" w:rsidRPr="004754C8">
        <w:rPr>
          <w:rFonts w:ascii="Times New Roman" w:hAnsi="Times New Roman" w:cs="Times New Roman"/>
        </w:rPr>
        <w:t>wo-level hierarchical combination method for text classification</w:t>
      </w:r>
      <w:ins w:id="121" w:author="Mr. Wright" w:date="2016-06-25T09:04:00Z">
        <w:r w:rsidR="00BC0C3B">
          <w:rPr>
            <w:rFonts w:ascii="Times New Roman" w:hAnsi="Times New Roman" w:cs="Times New Roman"/>
          </w:rPr>
          <w:t xml:space="preserve"> </w:t>
        </w:r>
      </w:ins>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_Ref447833842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[5]</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ins w:id="122" w:author="Mr. Wright" w:date="2016-06-25T09:04:00Z">
        <w:r w:rsidR="00BC0C3B">
          <w:rPr>
            <w:rFonts w:ascii="Times New Roman" w:hAnsi="Times New Roman" w:cs="Times New Roman"/>
          </w:rPr>
          <w:t>t</w:t>
        </w:r>
      </w:ins>
      <w:del w:id="123" w:author="Mr. Wright" w:date="2016-06-25T09:04:00Z">
        <w:r w:rsidR="003E4286" w:rsidRPr="004754C8" w:rsidDel="00BC0C3B">
          <w:rPr>
            <w:rFonts w:ascii="Times New Roman" w:hAnsi="Times New Roman" w:cs="Times New Roman"/>
          </w:rPr>
          <w:delText>T</w:delText>
        </w:r>
      </w:del>
      <w:r w:rsidR="003E4286" w:rsidRPr="004754C8">
        <w:rPr>
          <w:rFonts w:ascii="Times New Roman" w:hAnsi="Times New Roman" w:cs="Times New Roman"/>
        </w:rPr>
        <w:t>ext categorization based on k-nearest neighbor approach for web</w:t>
      </w:r>
      <w:del w:id="124" w:author="Mr. Wright" w:date="2016-06-25T09:04:00Z">
        <w:r w:rsidR="003E4286" w:rsidRPr="004754C8" w:rsidDel="00BC0C3B">
          <w:rPr>
            <w:rFonts w:ascii="Times New Roman" w:hAnsi="Times New Roman" w:cs="Times New Roman"/>
          </w:rPr>
          <w:delText xml:space="preserve"> </w:delText>
        </w:r>
      </w:del>
      <w:r w:rsidR="003E4286" w:rsidRPr="004754C8">
        <w:rPr>
          <w:rFonts w:ascii="Times New Roman" w:hAnsi="Times New Roman" w:cs="Times New Roman"/>
        </w:rPr>
        <w:t>site classification</w:t>
      </w:r>
      <w:ins w:id="125" w:author="Mr. Wright" w:date="2016-06-25T09:04:00Z">
        <w:r w:rsidR="00BC0C3B">
          <w:rPr>
            <w:rFonts w:ascii="Times New Roman" w:hAnsi="Times New Roman" w:cs="Times New Roman"/>
          </w:rPr>
          <w:t xml:space="preserve"> </w:t>
        </w:r>
      </w:ins>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_Ref447833894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[6]</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commentRangeStart w:id="126"/>
      <w:r w:rsidR="003E4286" w:rsidRPr="004754C8">
        <w:rPr>
          <w:rFonts w:ascii="Times New Roman" w:hAnsi="Times New Roman" w:cs="Times New Roman"/>
        </w:rPr>
        <w:t xml:space="preserve">FSKNN </w:t>
      </w:r>
      <w:commentRangeEnd w:id="126"/>
      <w:r w:rsidR="00BC0C3B">
        <w:rPr>
          <w:rStyle w:val="CommentReference"/>
        </w:rPr>
        <w:commentReference w:id="126"/>
      </w:r>
      <w:r w:rsidR="003E4286" w:rsidRPr="004754C8">
        <w:rPr>
          <w:rFonts w:ascii="Times New Roman" w:hAnsi="Times New Roman" w:cs="Times New Roman"/>
        </w:rPr>
        <w:t>multi-label text categorization based on fuzzy similarity and k</w:t>
      </w:r>
      <w:ins w:id="127" w:author="Mr. Wright" w:date="2016-06-25T08:21:00Z">
        <w:r w:rsidR="0004492F">
          <w:rPr>
            <w:rFonts w:ascii="Times New Roman" w:hAnsi="Times New Roman" w:cs="Times New Roman"/>
          </w:rPr>
          <w:t>-</w:t>
        </w:r>
      </w:ins>
      <w:del w:id="128" w:author="Mr. Wright" w:date="2016-06-25T08:21:00Z">
        <w:r w:rsidR="003E4286" w:rsidRPr="004754C8" w:rsidDel="0004492F">
          <w:rPr>
            <w:rFonts w:ascii="Times New Roman" w:hAnsi="Times New Roman" w:cs="Times New Roman"/>
          </w:rPr>
          <w:delText xml:space="preserve"> </w:delText>
        </w:r>
      </w:del>
      <w:r w:rsidR="003E4286" w:rsidRPr="004754C8">
        <w:rPr>
          <w:rFonts w:ascii="Times New Roman" w:hAnsi="Times New Roman" w:cs="Times New Roman"/>
        </w:rPr>
        <w:t xml:space="preserve">nearest neighbors </w:t>
      </w:r>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_Ref447833868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[7]</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ins w:id="129" w:author="Mr. Wright" w:date="2016-06-25T09:05:00Z">
        <w:r w:rsidR="00BC0C3B">
          <w:rPr>
            <w:rFonts w:ascii="Times New Roman" w:hAnsi="Times New Roman" w:cs="Times New Roman"/>
          </w:rPr>
          <w:t xml:space="preserve">and </w:t>
        </w:r>
      </w:ins>
      <w:r w:rsidR="00BC0C3B" w:rsidRPr="004754C8">
        <w:rPr>
          <w:rFonts w:ascii="Times New Roman" w:hAnsi="Times New Roman" w:cs="Times New Roman"/>
        </w:rPr>
        <w:t xml:space="preserve">text </w:t>
      </w:r>
      <w:r w:rsidR="003E4286" w:rsidRPr="004754C8">
        <w:rPr>
          <w:rFonts w:ascii="Times New Roman" w:hAnsi="Times New Roman" w:cs="Times New Roman"/>
        </w:rPr>
        <w:t>categorization using weight</w:t>
      </w:r>
      <w:ins w:id="130" w:author="Mr. Wright" w:date="2016-06-25T09:05:00Z">
        <w:r w:rsidR="00BC0C3B">
          <w:rPr>
            <w:rFonts w:ascii="Times New Roman" w:hAnsi="Times New Roman" w:cs="Times New Roman"/>
          </w:rPr>
          <w:t>-</w:t>
        </w:r>
      </w:ins>
      <w:del w:id="131" w:author="Mr. Wright" w:date="2016-06-25T09:05:00Z">
        <w:r w:rsidR="003E4286" w:rsidRPr="004754C8" w:rsidDel="00BC0C3B">
          <w:rPr>
            <w:rFonts w:ascii="Times New Roman" w:hAnsi="Times New Roman" w:cs="Times New Roman"/>
          </w:rPr>
          <w:delText xml:space="preserve"> </w:delText>
        </w:r>
      </w:del>
      <w:r w:rsidR="003E4286" w:rsidRPr="004754C8">
        <w:rPr>
          <w:rFonts w:ascii="Times New Roman" w:hAnsi="Times New Roman" w:cs="Times New Roman"/>
        </w:rPr>
        <w:t>adjusted k-nearest neighbor classification</w:t>
      </w:r>
      <w:ins w:id="132" w:author="Mr. Wright" w:date="2016-06-25T09:05:00Z">
        <w:r w:rsidR="00BC0C3B">
          <w:rPr>
            <w:rFonts w:ascii="Times New Roman" w:hAnsi="Times New Roman" w:cs="Times New Roman"/>
          </w:rPr>
          <w:t xml:space="preserve"> </w:t>
        </w:r>
      </w:ins>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_Ref447833959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[8]</w:t>
      </w:r>
      <w:r w:rsidR="003E4286" w:rsidRPr="004754C8">
        <w:rPr>
          <w:rFonts w:ascii="Times New Roman" w:hAnsi="Times New Roman" w:cs="Times New Roman"/>
        </w:rPr>
        <w:fldChar w:fldCharType="end"/>
      </w:r>
      <w:r w:rsidR="003E4286" w:rsidRPr="004754C8">
        <w:rPr>
          <w:rFonts w:ascii="Times New Roman" w:hAnsi="Times New Roman" w:cs="Times New Roman"/>
        </w:rPr>
        <w:t>.</w:t>
      </w:r>
      <w:ins w:id="133" w:author="Mr. Wright" w:date="2016-06-25T08:28:00Z">
        <w:r w:rsidR="0004492F">
          <w:rPr>
            <w:rFonts w:ascii="Times New Roman" w:hAnsi="Times New Roman" w:cs="Times New Roman"/>
          </w:rPr>
          <w:t xml:space="preserve"> </w:t>
        </w:r>
      </w:ins>
      <w:commentRangeStart w:id="134"/>
      <w:del w:id="135" w:author="Mr. Wright" w:date="2016-06-25T08:28:00Z">
        <w:r w:rsidR="00C21602" w:rsidRPr="004754C8" w:rsidDel="0004492F">
          <w:rPr>
            <w:rFonts w:ascii="Times New Roman" w:hAnsi="Times New Roman" w:cs="Times New Roman"/>
          </w:rPr>
          <w:delText>But</w:delText>
        </w:r>
        <w:r w:rsidR="008A1617" w:rsidRPr="004754C8" w:rsidDel="0004492F">
          <w:rPr>
            <w:rFonts w:ascii="Times New Roman" w:hAnsi="Times New Roman" w:cs="Times New Roman"/>
          </w:rPr>
          <w:delText xml:space="preserve"> </w:delText>
        </w:r>
      </w:del>
      <w:ins w:id="136" w:author="Mr. Wright" w:date="2016-06-25T08:28:00Z">
        <w:r w:rsidR="0004492F">
          <w:rPr>
            <w:rFonts w:ascii="Times New Roman" w:hAnsi="Times New Roman" w:cs="Times New Roman"/>
          </w:rPr>
          <w:t>However</w:t>
        </w:r>
        <w:commentRangeEnd w:id="134"/>
        <w:r w:rsidR="004F4B0D">
          <w:rPr>
            <w:rFonts w:ascii="Times New Roman" w:hAnsi="Times New Roman" w:cs="Times New Roman"/>
          </w:rPr>
          <w:t>,</w:t>
        </w:r>
        <w:r w:rsidR="0004492F">
          <w:rPr>
            <w:rStyle w:val="CommentReference"/>
          </w:rPr>
          <w:commentReference w:id="134"/>
        </w:r>
        <w:r w:rsidR="0004492F" w:rsidRPr="004754C8">
          <w:rPr>
            <w:rFonts w:ascii="Times New Roman" w:hAnsi="Times New Roman" w:cs="Times New Roman"/>
          </w:rPr>
          <w:t xml:space="preserve"> </w:t>
        </w:r>
      </w:ins>
      <w:r w:rsidR="001F7F85" w:rsidRPr="004754C8">
        <w:rPr>
          <w:rFonts w:ascii="Times New Roman" w:hAnsi="Times New Roman" w:cs="Times New Roman" w:hint="eastAsia"/>
        </w:rPr>
        <w:t>their</w:t>
      </w:r>
      <w:r w:rsidR="00C21602" w:rsidRPr="004754C8">
        <w:rPr>
          <w:rFonts w:ascii="Times New Roman" w:hAnsi="Times New Roman" w:cs="Times New Roman"/>
        </w:rPr>
        <w:t xml:space="preserve"> computational complexity is high</w:t>
      </w:r>
      <w:del w:id="137" w:author="Mr. Wright" w:date="2016-06-25T09:05:00Z">
        <w:r w:rsidR="00C21602" w:rsidRPr="004754C8" w:rsidDel="00BC0C3B">
          <w:rPr>
            <w:rFonts w:ascii="Times New Roman" w:hAnsi="Times New Roman" w:cs="Times New Roman"/>
          </w:rPr>
          <w:delText>er</w:delText>
        </w:r>
      </w:del>
      <w:ins w:id="138" w:author="Mr. Wright" w:date="2016-06-25T09:05:00Z">
        <w:r w:rsidR="00BC0C3B">
          <w:rPr>
            <w:rFonts w:ascii="Times New Roman" w:hAnsi="Times New Roman" w:cs="Times New Roman"/>
          </w:rPr>
          <w:t>, and they are</w:t>
        </w:r>
      </w:ins>
      <w:del w:id="139" w:author="Mr. Wright" w:date="2016-06-25T09:05:00Z">
        <w:r w:rsidR="00C21602" w:rsidRPr="004754C8" w:rsidDel="00BC0C3B">
          <w:rPr>
            <w:rFonts w:ascii="Times New Roman" w:hAnsi="Times New Roman" w:cs="Times New Roman"/>
          </w:rPr>
          <w:delText>, is</w:delText>
        </w:r>
      </w:del>
      <w:r w:rsidR="00C21602" w:rsidRPr="004754C8">
        <w:rPr>
          <w:rFonts w:ascii="Times New Roman" w:hAnsi="Times New Roman" w:cs="Times New Roman"/>
        </w:rPr>
        <w:t xml:space="preserve"> not suitable for large-scale data classification problem</w:t>
      </w:r>
      <w:ins w:id="140" w:author="Mr. Wright" w:date="2016-06-25T09:05:00Z">
        <w:r w:rsidR="00BC0C3B">
          <w:rPr>
            <w:rFonts w:ascii="Times New Roman" w:hAnsi="Times New Roman" w:cs="Times New Roman"/>
          </w:rPr>
          <w:t>s</w:t>
        </w:r>
      </w:ins>
      <w:r w:rsidR="0021313E" w:rsidRPr="004754C8">
        <w:rPr>
          <w:rFonts w:ascii="Times New Roman" w:hAnsi="Times New Roman" w:cs="Times New Roman"/>
        </w:rPr>
        <w:t>.</w:t>
      </w:r>
      <w:ins w:id="141" w:author="Mr. Wright" w:date="2016-06-25T08:28:00Z">
        <w:r w:rsidR="0004492F">
          <w:rPr>
            <w:rFonts w:ascii="Times New Roman" w:hAnsi="Times New Roman" w:cs="Times New Roman"/>
          </w:rPr>
          <w:t xml:space="preserve"> </w:t>
        </w:r>
      </w:ins>
      <w:r w:rsidR="007D5035" w:rsidRPr="004754C8">
        <w:rPr>
          <w:rFonts w:ascii="Times New Roman" w:hAnsi="Times New Roman" w:cs="Times New Roman" w:hint="eastAsia"/>
        </w:rPr>
        <w:t>K</w:t>
      </w:r>
      <w:ins w:id="142" w:author="Mr. Wright" w:date="2016-06-25T08:28:00Z">
        <w:r w:rsidR="0004492F">
          <w:rPr>
            <w:rFonts w:ascii="Times New Roman" w:hAnsi="Times New Roman" w:cs="Times New Roman"/>
          </w:rPr>
          <w:t>NN</w:t>
        </w:r>
      </w:ins>
      <w:del w:id="143" w:author="Mr. Wright" w:date="2016-06-25T08:28:00Z">
        <w:r w:rsidR="007D5035" w:rsidRPr="004754C8" w:rsidDel="0004492F">
          <w:rPr>
            <w:rFonts w:ascii="Times New Roman" w:hAnsi="Times New Roman" w:cs="Times New Roman"/>
          </w:rPr>
          <w:delText>nn</w:delText>
        </w:r>
      </w:del>
      <w:r w:rsidR="007D5035" w:rsidRPr="004754C8">
        <w:rPr>
          <w:rFonts w:ascii="Times New Roman" w:hAnsi="Times New Roman" w:cs="Times New Roman"/>
        </w:rPr>
        <w:t xml:space="preserve"> algorithm</w:t>
      </w:r>
      <w:r w:rsidR="007D5035" w:rsidRPr="004754C8">
        <w:rPr>
          <w:rFonts w:ascii="Times New Roman" w:hAnsi="Times New Roman" w:cs="Times New Roman" w:hint="eastAsia"/>
        </w:rPr>
        <w:t>s</w:t>
      </w:r>
      <w:r w:rsidR="007D5035" w:rsidRPr="004754C8">
        <w:rPr>
          <w:rFonts w:ascii="Times New Roman" w:hAnsi="Times New Roman" w:cs="Times New Roman"/>
        </w:rPr>
        <w:t xml:space="preserve"> do not have the mechanism</w:t>
      </w:r>
      <w:ins w:id="144" w:author="Mr. Wright" w:date="2016-06-25T09:05:00Z">
        <w:r w:rsidR="00BC0C3B">
          <w:rPr>
            <w:rFonts w:ascii="Times New Roman" w:hAnsi="Times New Roman" w:cs="Times New Roman"/>
          </w:rPr>
          <w:t>s required</w:t>
        </w:r>
      </w:ins>
      <w:r w:rsidR="007D5035" w:rsidRPr="004754C8">
        <w:rPr>
          <w:rFonts w:ascii="Times New Roman" w:hAnsi="Times New Roman" w:cs="Times New Roman"/>
        </w:rPr>
        <w:t xml:space="preserve"> to automatically enhance the efficiency of the classification </w:t>
      </w:r>
      <w:ins w:id="145" w:author="Mr. Wright" w:date="2016-06-25T09:06:00Z">
        <w:r w:rsidR="00BC0C3B">
          <w:rPr>
            <w:rFonts w:ascii="Times New Roman" w:hAnsi="Times New Roman" w:cs="Times New Roman"/>
          </w:rPr>
          <w:t>process during</w:t>
        </w:r>
      </w:ins>
      <w:del w:id="146" w:author="Mr. Wright" w:date="2016-06-25T09:06:00Z">
        <w:r w:rsidR="007D5035" w:rsidRPr="004754C8" w:rsidDel="00BC0C3B">
          <w:rPr>
            <w:rFonts w:ascii="Times New Roman" w:hAnsi="Times New Roman" w:cs="Times New Roman"/>
          </w:rPr>
          <w:delText>in</w:delText>
        </w:r>
      </w:del>
      <w:r w:rsidR="007D5035" w:rsidRPr="004754C8">
        <w:rPr>
          <w:rFonts w:ascii="Times New Roman" w:hAnsi="Times New Roman" w:cs="Times New Roman"/>
        </w:rPr>
        <w:t xml:space="preserve"> the classification process</w:t>
      </w:r>
      <w:r w:rsidR="00852DE1" w:rsidRPr="004754C8">
        <w:rPr>
          <w:rFonts w:ascii="Times New Roman" w:hAnsi="Times New Roman" w:cs="Times New Roman" w:hint="eastAsia"/>
        </w:rPr>
        <w:t>.</w:t>
      </w:r>
      <w:r w:rsidR="00EE0263" w:rsidRPr="004754C8">
        <w:t xml:space="preserve"> </w:t>
      </w:r>
      <w:del w:id="147" w:author="Mr. Wright" w:date="2016-06-25T09:06:00Z">
        <w:r w:rsidR="00EE0263" w:rsidRPr="004754C8" w:rsidDel="00BC0C3B">
          <w:rPr>
            <w:rFonts w:ascii="Times New Roman" w:hAnsi="Times New Roman" w:cs="Times New Roman"/>
          </w:rPr>
          <w:delText xml:space="preserve">So </w:delText>
        </w:r>
      </w:del>
      <w:ins w:id="148" w:author="Mr. Wright" w:date="2016-06-25T09:06:00Z">
        <w:r w:rsidR="00BC0C3B">
          <w:rPr>
            <w:rFonts w:ascii="Times New Roman" w:hAnsi="Times New Roman" w:cs="Times New Roman"/>
          </w:rPr>
          <w:t>Therefore,</w:t>
        </w:r>
        <w:r w:rsidR="00BC0C3B" w:rsidRPr="004754C8">
          <w:rPr>
            <w:rFonts w:ascii="Times New Roman" w:hAnsi="Times New Roman" w:cs="Times New Roman"/>
          </w:rPr>
          <w:t xml:space="preserve"> </w:t>
        </w:r>
      </w:ins>
      <w:ins w:id="149" w:author="Mr. Wright" w:date="2016-06-25T08:23:00Z">
        <w:r w:rsidR="0004492F">
          <w:rPr>
            <w:rFonts w:ascii="Times New Roman" w:hAnsi="Times New Roman" w:cs="Times New Roman"/>
          </w:rPr>
          <w:t xml:space="preserve">the </w:t>
        </w:r>
      </w:ins>
      <w:r w:rsidR="0004492F" w:rsidRPr="004754C8">
        <w:rPr>
          <w:rFonts w:ascii="Times New Roman" w:hAnsi="Times New Roman" w:cs="Times New Roman"/>
        </w:rPr>
        <w:t xml:space="preserve">KNN </w:t>
      </w:r>
      <w:r w:rsidR="00EE0263" w:rsidRPr="004754C8">
        <w:rPr>
          <w:rFonts w:ascii="Times New Roman" w:hAnsi="Times New Roman" w:cs="Times New Roman"/>
        </w:rPr>
        <w:t>algorithm can</w:t>
      </w:r>
      <w:del w:id="150" w:author="Mr. Wright" w:date="2016-06-25T09:06:00Z">
        <w:r w:rsidR="00EE0263" w:rsidRPr="004754C8" w:rsidDel="00BC0C3B">
          <w:rPr>
            <w:rFonts w:ascii="Times New Roman" w:hAnsi="Times New Roman" w:cs="Times New Roman"/>
          </w:rPr>
          <w:delText xml:space="preserve"> </w:delText>
        </w:r>
      </w:del>
      <w:r w:rsidR="00EE0263" w:rsidRPr="004754C8">
        <w:rPr>
          <w:rFonts w:ascii="Times New Roman" w:hAnsi="Times New Roman" w:cs="Times New Roman"/>
        </w:rPr>
        <w:t>not be applied in the field of big data.</w:t>
      </w:r>
    </w:p>
    <w:p w14:paraId="46FFD50C" w14:textId="694D6E5B" w:rsidR="00A55A79" w:rsidRPr="004754C8" w:rsidRDefault="007616C2" w:rsidP="003A40B3">
      <w:pPr>
        <w:pStyle w:val="lw"/>
        <w:ind w:firstLine="420"/>
        <w:rPr>
          <w:rFonts w:ascii="Times New Roman" w:hAnsi="Times New Roman" w:cs="Times New Roman"/>
        </w:rPr>
      </w:pPr>
      <w:r w:rsidRPr="004754C8">
        <w:rPr>
          <w:rFonts w:ascii="Times New Roman" w:hAnsi="Times New Roman" w:cs="Times New Roman"/>
        </w:rPr>
        <w:t xml:space="preserve">The second kind of algorithm is </w:t>
      </w:r>
      <w:r w:rsidR="00003CB2" w:rsidRPr="004754C8">
        <w:rPr>
          <w:rFonts w:ascii="Times New Roman" w:hAnsi="Times New Roman" w:cs="Times New Roman"/>
        </w:rPr>
        <w:t>SVM</w:t>
      </w:r>
      <w:r w:rsidR="00B42BDC" w:rsidRPr="004754C8">
        <w:rPr>
          <w:rFonts w:ascii="Times New Roman" w:hAnsi="Times New Roman" w:cs="Times New Roman"/>
        </w:rPr>
        <w:t>.</w:t>
      </w:r>
      <w:r w:rsidR="0070537D" w:rsidRPr="004754C8">
        <w:rPr>
          <w:rFonts w:ascii="Times New Roman" w:hAnsi="Times New Roman" w:cs="Times New Roman"/>
        </w:rPr>
        <w:t xml:space="preserve"> SVM</w:t>
      </w:r>
      <w:ins w:id="151" w:author="Mr. Wright" w:date="2016-06-25T09:07:00Z">
        <w:r w:rsidR="00BC0C3B">
          <w:rPr>
            <w:rFonts w:ascii="Times New Roman" w:hAnsi="Times New Roman" w:cs="Times New Roman"/>
          </w:rPr>
          <w:t>s</w:t>
        </w:r>
      </w:ins>
      <w:del w:id="152" w:author="Mr. Wright" w:date="2016-06-25T09:07:00Z">
        <w:r w:rsidR="0070537D" w:rsidRPr="004754C8" w:rsidDel="00BC0C3B">
          <w:rPr>
            <w:rFonts w:ascii="Times New Roman" w:hAnsi="Times New Roman" w:cs="Times New Roman"/>
          </w:rPr>
          <w:delText>s</w:delText>
        </w:r>
      </w:del>
      <w:ins w:id="153" w:author="Mr. Wright" w:date="2016-06-25T09:07:00Z">
        <w:r w:rsidR="00BC0C3B">
          <w:rPr>
            <w:rFonts w:ascii="Times New Roman" w:hAnsi="Times New Roman" w:cs="Times New Roman"/>
          </w:rPr>
          <w:t xml:space="preserve"> are</w:t>
        </w:r>
      </w:ins>
      <w:del w:id="154" w:author="Mr. Wright" w:date="2016-06-25T09:07:00Z">
        <w:r w:rsidR="0070537D" w:rsidRPr="004754C8" w:rsidDel="00BC0C3B">
          <w:rPr>
            <w:rFonts w:ascii="Times New Roman" w:hAnsi="Times New Roman" w:cs="Times New Roman"/>
          </w:rPr>
          <w:delText xml:space="preserve"> are a</w:delText>
        </w:r>
      </w:del>
      <w:r w:rsidR="00690859" w:rsidRPr="004754C8">
        <w:rPr>
          <w:rFonts w:ascii="Times New Roman" w:hAnsi="Times New Roman" w:cs="Times New Roman"/>
        </w:rPr>
        <w:t xml:space="preserve"> </w:t>
      </w:r>
      <w:r w:rsidR="0070537D" w:rsidRPr="004754C8">
        <w:rPr>
          <w:rFonts w:ascii="Times New Roman" w:hAnsi="Times New Roman" w:cs="Times New Roman"/>
        </w:rPr>
        <w:t>learning method</w:t>
      </w:r>
      <w:ins w:id="155" w:author="Mr. Wright" w:date="2016-06-25T09:07:00Z">
        <w:r w:rsidR="00BC0C3B">
          <w:rPr>
            <w:rFonts w:ascii="Times New Roman" w:hAnsi="Times New Roman" w:cs="Times New Roman"/>
          </w:rPr>
          <w:t>s</w:t>
        </w:r>
      </w:ins>
      <w:r w:rsidR="0070537D" w:rsidRPr="004754C8">
        <w:rPr>
          <w:rFonts w:ascii="Times New Roman" w:hAnsi="Times New Roman" w:cs="Times New Roman"/>
        </w:rPr>
        <w:t xml:space="preserve"> </w:t>
      </w:r>
      <w:ins w:id="156" w:author="Mr. Wright" w:date="2016-06-25T09:07:00Z">
        <w:r w:rsidR="00BC0C3B">
          <w:rPr>
            <w:rFonts w:ascii="Times New Roman" w:hAnsi="Times New Roman" w:cs="Times New Roman"/>
          </w:rPr>
          <w:t>that w</w:t>
        </w:r>
      </w:ins>
      <w:ins w:id="157" w:author="Mr. Wright" w:date="2016-06-25T09:08:00Z">
        <w:r w:rsidR="00BC0C3B">
          <w:rPr>
            <w:rFonts w:ascii="Times New Roman" w:hAnsi="Times New Roman" w:cs="Times New Roman"/>
          </w:rPr>
          <w:t>ere</w:t>
        </w:r>
      </w:ins>
      <w:ins w:id="158" w:author="Mr. Wright" w:date="2016-06-25T09:07:00Z">
        <w:r w:rsidR="00BC0C3B">
          <w:rPr>
            <w:rFonts w:ascii="Times New Roman" w:hAnsi="Times New Roman" w:cs="Times New Roman"/>
          </w:rPr>
          <w:t xml:space="preserve"> </w:t>
        </w:r>
      </w:ins>
      <w:r w:rsidR="0070537D" w:rsidRPr="004754C8">
        <w:rPr>
          <w:rFonts w:ascii="Times New Roman" w:hAnsi="Times New Roman" w:cs="Times New Roman"/>
        </w:rPr>
        <w:t xml:space="preserve">introduced by V. Vapnik </w:t>
      </w:r>
      <w:r w:rsidR="00934566" w:rsidRPr="004754C8">
        <w:rPr>
          <w:rFonts w:ascii="Times New Roman" w:hAnsi="Times New Roman" w:cs="Times New Roman"/>
        </w:rPr>
        <w:fldChar w:fldCharType="begin"/>
      </w:r>
      <w:r w:rsidR="00934566" w:rsidRPr="004754C8">
        <w:rPr>
          <w:rFonts w:ascii="Times New Roman" w:hAnsi="Times New Roman" w:cs="Times New Roman"/>
        </w:rPr>
        <w:instrText xml:space="preserve"> REF _Ref447835524 \r \h </w:instrText>
      </w:r>
      <w:r w:rsidR="00CD74C5" w:rsidRPr="004754C8">
        <w:rPr>
          <w:rFonts w:ascii="Times New Roman" w:hAnsi="Times New Roman" w:cs="Times New Roman"/>
        </w:rPr>
        <w:instrText xml:space="preserve"> \* MERGEFORMAT </w:instrText>
      </w:r>
      <w:r w:rsidR="00934566" w:rsidRPr="004754C8">
        <w:rPr>
          <w:rFonts w:ascii="Times New Roman" w:hAnsi="Times New Roman" w:cs="Times New Roman"/>
        </w:rPr>
      </w:r>
      <w:r w:rsidR="00934566" w:rsidRPr="004754C8">
        <w:rPr>
          <w:rFonts w:ascii="Times New Roman" w:hAnsi="Times New Roman" w:cs="Times New Roman"/>
        </w:rPr>
        <w:fldChar w:fldCharType="separate"/>
      </w:r>
      <w:r w:rsidR="00934566" w:rsidRPr="004754C8">
        <w:rPr>
          <w:rFonts w:ascii="Times New Roman" w:hAnsi="Times New Roman" w:cs="Times New Roman"/>
        </w:rPr>
        <w:t>[10]</w:t>
      </w:r>
      <w:r w:rsidR="00934566" w:rsidRPr="004754C8">
        <w:rPr>
          <w:rFonts w:ascii="Times New Roman" w:hAnsi="Times New Roman" w:cs="Times New Roman"/>
        </w:rPr>
        <w:fldChar w:fldCharType="end"/>
      </w:r>
      <w:r w:rsidR="00934566" w:rsidRPr="004754C8">
        <w:rPr>
          <w:rFonts w:ascii="Times New Roman" w:hAnsi="Times New Roman" w:cs="Times New Roman"/>
        </w:rPr>
        <w:fldChar w:fldCharType="begin"/>
      </w:r>
      <w:r w:rsidR="00934566" w:rsidRPr="004754C8">
        <w:rPr>
          <w:rFonts w:ascii="Times New Roman" w:hAnsi="Times New Roman" w:cs="Times New Roman"/>
        </w:rPr>
        <w:instrText xml:space="preserve"> REF _Ref447835468 \r \h </w:instrText>
      </w:r>
      <w:r w:rsidR="00CD74C5" w:rsidRPr="004754C8">
        <w:rPr>
          <w:rFonts w:ascii="Times New Roman" w:hAnsi="Times New Roman" w:cs="Times New Roman"/>
        </w:rPr>
        <w:instrText xml:space="preserve"> \* MERGEFORMAT </w:instrText>
      </w:r>
      <w:r w:rsidR="00934566" w:rsidRPr="004754C8">
        <w:rPr>
          <w:rFonts w:ascii="Times New Roman" w:hAnsi="Times New Roman" w:cs="Times New Roman"/>
        </w:rPr>
      </w:r>
      <w:r w:rsidR="00934566" w:rsidRPr="004754C8">
        <w:rPr>
          <w:rFonts w:ascii="Times New Roman" w:hAnsi="Times New Roman" w:cs="Times New Roman"/>
        </w:rPr>
        <w:fldChar w:fldCharType="separate"/>
      </w:r>
      <w:r w:rsidR="00934566" w:rsidRPr="004754C8">
        <w:rPr>
          <w:rFonts w:ascii="Times New Roman" w:hAnsi="Times New Roman" w:cs="Times New Roman"/>
        </w:rPr>
        <w:t>[9]</w:t>
      </w:r>
      <w:r w:rsidR="00934566" w:rsidRPr="004754C8">
        <w:rPr>
          <w:rFonts w:ascii="Times New Roman" w:hAnsi="Times New Roman" w:cs="Times New Roman"/>
        </w:rPr>
        <w:fldChar w:fldCharType="end"/>
      </w:r>
      <w:r w:rsidR="00AC4965" w:rsidRPr="004754C8">
        <w:rPr>
          <w:rFonts w:ascii="Times New Roman" w:hAnsi="Times New Roman" w:cs="Times New Roman"/>
        </w:rPr>
        <w:t xml:space="preserve">. </w:t>
      </w:r>
      <w:r w:rsidR="003A40B3" w:rsidRPr="004754C8">
        <w:rPr>
          <w:rFonts w:ascii="Times New Roman" w:hAnsi="Times New Roman" w:cs="Times New Roman"/>
        </w:rPr>
        <w:t>They are well</w:t>
      </w:r>
      <w:ins w:id="159" w:author="Mr. Wright" w:date="2016-06-25T09:08:00Z">
        <w:r w:rsidR="00BC0C3B">
          <w:rPr>
            <w:rFonts w:ascii="Times New Roman" w:hAnsi="Times New Roman" w:cs="Times New Roman"/>
          </w:rPr>
          <w:t>-</w:t>
        </w:r>
      </w:ins>
      <w:del w:id="160" w:author="Mr. Wright" w:date="2016-06-25T09:08:00Z">
        <w:r w:rsidR="003A40B3" w:rsidRPr="004754C8" w:rsidDel="00BC0C3B">
          <w:rPr>
            <w:rFonts w:ascii="Times New Roman" w:hAnsi="Times New Roman" w:cs="Times New Roman"/>
          </w:rPr>
          <w:delText xml:space="preserve"> </w:delText>
        </w:r>
      </w:del>
      <w:r w:rsidR="003A40B3" w:rsidRPr="004754C8">
        <w:rPr>
          <w:rFonts w:ascii="Times New Roman" w:hAnsi="Times New Roman" w:cs="Times New Roman"/>
        </w:rPr>
        <w:t>founded in terms of computational learning theory and very open to theoretical understanding and analysis</w:t>
      </w:r>
      <w:r w:rsidR="00AC4965" w:rsidRPr="004754C8">
        <w:rPr>
          <w:rFonts w:ascii="Times New Roman" w:hAnsi="Times New Roman" w:cs="Times New Roman"/>
        </w:rPr>
        <w:t>.</w:t>
      </w:r>
      <w:r w:rsidR="0092597F" w:rsidRPr="004754C8">
        <w:rPr>
          <w:rFonts w:ascii="Times New Roman" w:hAnsi="Times New Roman" w:cs="Times New Roman"/>
        </w:rPr>
        <w:t xml:space="preserve"> Many researchers</w:t>
      </w:r>
      <w:ins w:id="161" w:author="Mr. Wright" w:date="2016-06-25T09:08:00Z">
        <w:r w:rsidR="00BC0C3B">
          <w:rPr>
            <w:rFonts w:ascii="Times New Roman" w:hAnsi="Times New Roman" w:cs="Times New Roman"/>
          </w:rPr>
          <w:t xml:space="preserve"> have</w:t>
        </w:r>
      </w:ins>
      <w:r w:rsidR="0092597F" w:rsidRPr="004754C8">
        <w:rPr>
          <w:rFonts w:ascii="Times New Roman" w:hAnsi="Times New Roman" w:cs="Times New Roman"/>
        </w:rPr>
        <w:t> proposed improved method</w:t>
      </w:r>
      <w:ins w:id="162" w:author="Mr. Wright" w:date="2016-06-25T09:08:00Z">
        <w:r w:rsidR="00BC0C3B">
          <w:rPr>
            <w:rFonts w:ascii="Times New Roman" w:hAnsi="Times New Roman" w:cs="Times New Roman"/>
          </w:rPr>
          <w:t>s</w:t>
        </w:r>
      </w:ins>
      <w:r w:rsidR="0092597F" w:rsidRPr="004754C8">
        <w:rPr>
          <w:rFonts w:ascii="Times New Roman" w:hAnsi="Times New Roman" w:cs="Times New Roman"/>
        </w:rPr>
        <w:t> based on </w:t>
      </w:r>
      <w:ins w:id="163" w:author="Mr. Wright" w:date="2016-06-25T09:08:00Z">
        <w:r w:rsidR="00BC0C3B">
          <w:rPr>
            <w:rFonts w:ascii="Times New Roman" w:hAnsi="Times New Roman" w:cs="Times New Roman"/>
          </w:rPr>
          <w:t xml:space="preserve">the </w:t>
        </w:r>
      </w:ins>
      <w:r w:rsidR="00B76E3C" w:rsidRPr="004754C8">
        <w:rPr>
          <w:rFonts w:ascii="Times New Roman" w:hAnsi="Times New Roman" w:cs="Times New Roman"/>
        </w:rPr>
        <w:t>SVM</w:t>
      </w:r>
      <w:r w:rsidR="0092597F" w:rsidRPr="004754C8">
        <w:rPr>
          <w:rFonts w:ascii="Times New Roman" w:hAnsi="Times New Roman" w:cs="Times New Roman"/>
        </w:rPr>
        <w:t xml:space="preserve"> method</w:t>
      </w:r>
      <w:r w:rsidR="00B76E3C" w:rsidRPr="004754C8">
        <w:rPr>
          <w:rFonts w:ascii="Times New Roman" w:hAnsi="Times New Roman" w:cs="Times New Roman"/>
        </w:rPr>
        <w:t xml:space="preserve">, such as </w:t>
      </w:r>
      <w:r w:rsidR="004F4B0D" w:rsidRPr="004754C8">
        <w:rPr>
          <w:rFonts w:ascii="Times New Roman" w:hAnsi="Times New Roman" w:cs="Times New Roman"/>
        </w:rPr>
        <w:t xml:space="preserve">transductive </w:t>
      </w:r>
      <w:r w:rsidR="004A404D" w:rsidRPr="004754C8">
        <w:rPr>
          <w:rFonts w:ascii="Times New Roman" w:hAnsi="Times New Roman" w:cs="Times New Roman"/>
        </w:rPr>
        <w:t>inference for text classification using support vector machines</w:t>
      </w:r>
      <w:ins w:id="164" w:author="Mr. Wright" w:date="2016-06-25T09:08:00Z">
        <w:r w:rsidR="00BC0C3B">
          <w:rPr>
            <w:rFonts w:ascii="Times New Roman" w:hAnsi="Times New Roman" w:cs="Times New Roman"/>
          </w:rPr>
          <w:t xml:space="preserve"> </w:t>
        </w:r>
      </w:ins>
      <w:r w:rsidR="004A404D" w:rsidRPr="004754C8">
        <w:rPr>
          <w:rFonts w:ascii="Times New Roman" w:hAnsi="Times New Roman" w:cs="Times New Roman"/>
        </w:rPr>
        <w:fldChar w:fldCharType="begin"/>
      </w:r>
      <w:r w:rsidR="004A404D" w:rsidRPr="004754C8">
        <w:rPr>
          <w:rFonts w:ascii="Times New Roman" w:hAnsi="Times New Roman" w:cs="Times New Roman"/>
        </w:rPr>
        <w:instrText xml:space="preserve"> REF _Ref447835921 \r \h </w:instrText>
      </w:r>
      <w:r w:rsidR="00CD74C5" w:rsidRPr="004754C8">
        <w:rPr>
          <w:rFonts w:ascii="Times New Roman" w:hAnsi="Times New Roman" w:cs="Times New Roman"/>
        </w:rPr>
        <w:instrText xml:space="preserve"> \* MERGEFORMAT </w:instrText>
      </w:r>
      <w:r w:rsidR="004A404D" w:rsidRPr="004754C8">
        <w:rPr>
          <w:rFonts w:ascii="Times New Roman" w:hAnsi="Times New Roman" w:cs="Times New Roman"/>
        </w:rPr>
      </w:r>
      <w:r w:rsidR="004A404D" w:rsidRPr="004754C8">
        <w:rPr>
          <w:rFonts w:ascii="Times New Roman" w:hAnsi="Times New Roman" w:cs="Times New Roman"/>
        </w:rPr>
        <w:fldChar w:fldCharType="separate"/>
      </w:r>
      <w:r w:rsidR="004A404D" w:rsidRPr="004754C8">
        <w:rPr>
          <w:rFonts w:ascii="Times New Roman" w:hAnsi="Times New Roman" w:cs="Times New Roman"/>
        </w:rPr>
        <w:t>[11]</w:t>
      </w:r>
      <w:r w:rsidR="004A404D" w:rsidRPr="004754C8">
        <w:rPr>
          <w:rFonts w:ascii="Times New Roman" w:hAnsi="Times New Roman" w:cs="Times New Roman"/>
        </w:rPr>
        <w:fldChar w:fldCharType="end"/>
      </w:r>
      <w:r w:rsidR="004A404D" w:rsidRPr="004754C8">
        <w:rPr>
          <w:rFonts w:ascii="Times New Roman" w:hAnsi="Times New Roman" w:cs="Times New Roman"/>
        </w:rPr>
        <w:t xml:space="preserve">, </w:t>
      </w:r>
      <w:ins w:id="165" w:author="Mr. Wright" w:date="2016-06-25T09:08:00Z">
        <w:r w:rsidR="00BC0C3B">
          <w:rPr>
            <w:rFonts w:ascii="Times New Roman" w:hAnsi="Times New Roman" w:cs="Times New Roman"/>
          </w:rPr>
          <w:t>s</w:t>
        </w:r>
      </w:ins>
      <w:del w:id="166" w:author="Mr. Wright" w:date="2016-06-25T09:08:00Z">
        <w:r w:rsidR="004A404D" w:rsidRPr="004754C8" w:rsidDel="00BC0C3B">
          <w:rPr>
            <w:rFonts w:ascii="Times New Roman" w:hAnsi="Times New Roman" w:cs="Times New Roman"/>
          </w:rPr>
          <w:delText>S</w:delText>
        </w:r>
      </w:del>
      <w:r w:rsidR="004A404D" w:rsidRPr="004754C8">
        <w:rPr>
          <w:rFonts w:ascii="Times New Roman" w:hAnsi="Times New Roman" w:cs="Times New Roman"/>
        </w:rPr>
        <w:t xml:space="preserve">upport vector machine active learning with applications </w:t>
      </w:r>
      <w:ins w:id="167" w:author="Mr. Wright" w:date="2016-06-25T09:08:00Z">
        <w:r w:rsidR="00BC0C3B">
          <w:rPr>
            <w:rFonts w:ascii="Times New Roman" w:hAnsi="Times New Roman" w:cs="Times New Roman"/>
          </w:rPr>
          <w:t>in</w:t>
        </w:r>
      </w:ins>
      <w:del w:id="168" w:author="Mr. Wright" w:date="2016-06-25T09:08:00Z">
        <w:r w:rsidR="004A404D" w:rsidRPr="004754C8" w:rsidDel="00BC0C3B">
          <w:rPr>
            <w:rFonts w:ascii="Times New Roman" w:hAnsi="Times New Roman" w:cs="Times New Roman"/>
          </w:rPr>
          <w:delText>to</w:delText>
        </w:r>
      </w:del>
      <w:r w:rsidR="004A404D" w:rsidRPr="004754C8">
        <w:rPr>
          <w:rFonts w:ascii="Times New Roman" w:hAnsi="Times New Roman" w:cs="Times New Roman"/>
        </w:rPr>
        <w:t xml:space="preserve"> text classification</w:t>
      </w:r>
      <w:ins w:id="169" w:author="Mr. Wright" w:date="2016-06-25T09:08:00Z">
        <w:r w:rsidR="00BC0C3B">
          <w:rPr>
            <w:rFonts w:ascii="Times New Roman" w:hAnsi="Times New Roman" w:cs="Times New Roman"/>
          </w:rPr>
          <w:t xml:space="preserve"> </w:t>
        </w:r>
      </w:ins>
      <w:r w:rsidR="004A404D" w:rsidRPr="004754C8">
        <w:rPr>
          <w:rFonts w:ascii="Times New Roman" w:hAnsi="Times New Roman" w:cs="Times New Roman"/>
        </w:rPr>
        <w:fldChar w:fldCharType="begin"/>
      </w:r>
      <w:r w:rsidR="004A404D" w:rsidRPr="004754C8">
        <w:rPr>
          <w:rFonts w:ascii="Times New Roman" w:hAnsi="Times New Roman" w:cs="Times New Roman"/>
        </w:rPr>
        <w:instrText xml:space="preserve"> REF _Ref447835961 \r \h </w:instrText>
      </w:r>
      <w:r w:rsidR="00CD74C5" w:rsidRPr="004754C8">
        <w:rPr>
          <w:rFonts w:ascii="Times New Roman" w:hAnsi="Times New Roman" w:cs="Times New Roman"/>
        </w:rPr>
        <w:instrText xml:space="preserve"> \* MERGEFORMAT </w:instrText>
      </w:r>
      <w:r w:rsidR="004A404D" w:rsidRPr="004754C8">
        <w:rPr>
          <w:rFonts w:ascii="Times New Roman" w:hAnsi="Times New Roman" w:cs="Times New Roman"/>
        </w:rPr>
      </w:r>
      <w:r w:rsidR="004A404D" w:rsidRPr="004754C8">
        <w:rPr>
          <w:rFonts w:ascii="Times New Roman" w:hAnsi="Times New Roman" w:cs="Times New Roman"/>
        </w:rPr>
        <w:fldChar w:fldCharType="separate"/>
      </w:r>
      <w:r w:rsidR="004A404D" w:rsidRPr="004754C8">
        <w:rPr>
          <w:rFonts w:ascii="Times New Roman" w:hAnsi="Times New Roman" w:cs="Times New Roman"/>
        </w:rPr>
        <w:t>[12]</w:t>
      </w:r>
      <w:r w:rsidR="004A404D" w:rsidRPr="004754C8">
        <w:rPr>
          <w:rFonts w:ascii="Times New Roman" w:hAnsi="Times New Roman" w:cs="Times New Roman"/>
        </w:rPr>
        <w:fldChar w:fldCharType="end"/>
      </w:r>
      <w:r w:rsidR="004A404D" w:rsidRPr="004754C8">
        <w:rPr>
          <w:rFonts w:ascii="Times New Roman" w:hAnsi="Times New Roman" w:cs="Times New Roman"/>
        </w:rPr>
        <w:t xml:space="preserve">, </w:t>
      </w:r>
      <w:r w:rsidR="00BC0C3B" w:rsidRPr="004754C8">
        <w:rPr>
          <w:rFonts w:ascii="Times New Roman" w:hAnsi="Times New Roman" w:cs="Times New Roman"/>
        </w:rPr>
        <w:t xml:space="preserve">dimension </w:t>
      </w:r>
      <w:r w:rsidR="004A404D" w:rsidRPr="004754C8">
        <w:rPr>
          <w:rFonts w:ascii="Times New Roman" w:hAnsi="Times New Roman" w:cs="Times New Roman"/>
        </w:rPr>
        <w:t xml:space="preserve">reduction in text classification with </w:t>
      </w:r>
      <w:del w:id="170" w:author="Mr. Wright" w:date="2016-06-25T09:10:00Z">
        <w:r w:rsidR="004A404D" w:rsidRPr="004754C8" w:rsidDel="00BC0C3B">
          <w:rPr>
            <w:rFonts w:ascii="Times New Roman" w:hAnsi="Times New Roman" w:cs="Times New Roman"/>
          </w:rPr>
          <w:delText>support vector machines</w:delText>
        </w:r>
      </w:del>
      <w:ins w:id="171" w:author="Mr. Wright" w:date="2016-06-25T09:10:00Z">
        <w:r w:rsidR="00BC0C3B">
          <w:rPr>
            <w:rFonts w:ascii="Times New Roman" w:hAnsi="Times New Roman" w:cs="Times New Roman"/>
          </w:rPr>
          <w:t>SVMs</w:t>
        </w:r>
      </w:ins>
      <w:ins w:id="172" w:author="Mr. Wright" w:date="2016-06-25T09:09:00Z">
        <w:r w:rsidR="00BC0C3B">
          <w:rPr>
            <w:rFonts w:ascii="Times New Roman" w:hAnsi="Times New Roman" w:cs="Times New Roman"/>
          </w:rPr>
          <w:t xml:space="preserve"> </w:t>
        </w:r>
      </w:ins>
      <w:r w:rsidR="004A404D" w:rsidRPr="004754C8">
        <w:rPr>
          <w:rFonts w:ascii="Times New Roman" w:hAnsi="Times New Roman" w:cs="Times New Roman"/>
        </w:rPr>
        <w:fldChar w:fldCharType="begin"/>
      </w:r>
      <w:r w:rsidR="004A404D" w:rsidRPr="004754C8">
        <w:rPr>
          <w:rFonts w:ascii="Times New Roman" w:hAnsi="Times New Roman" w:cs="Times New Roman"/>
        </w:rPr>
        <w:instrText xml:space="preserve"> REF _Ref447836011 \r \h </w:instrText>
      </w:r>
      <w:r w:rsidR="00CD74C5" w:rsidRPr="004754C8">
        <w:rPr>
          <w:rFonts w:ascii="Times New Roman" w:hAnsi="Times New Roman" w:cs="Times New Roman"/>
        </w:rPr>
        <w:instrText xml:space="preserve"> \* MERGEFORMAT </w:instrText>
      </w:r>
      <w:r w:rsidR="004A404D" w:rsidRPr="004754C8">
        <w:rPr>
          <w:rFonts w:ascii="Times New Roman" w:hAnsi="Times New Roman" w:cs="Times New Roman"/>
        </w:rPr>
      </w:r>
      <w:r w:rsidR="004A404D" w:rsidRPr="004754C8">
        <w:rPr>
          <w:rFonts w:ascii="Times New Roman" w:hAnsi="Times New Roman" w:cs="Times New Roman"/>
        </w:rPr>
        <w:fldChar w:fldCharType="separate"/>
      </w:r>
      <w:r w:rsidR="004A404D" w:rsidRPr="004754C8">
        <w:rPr>
          <w:rFonts w:ascii="Times New Roman" w:hAnsi="Times New Roman" w:cs="Times New Roman"/>
        </w:rPr>
        <w:t>[13]</w:t>
      </w:r>
      <w:r w:rsidR="004A404D" w:rsidRPr="004754C8">
        <w:rPr>
          <w:rFonts w:ascii="Times New Roman" w:hAnsi="Times New Roman" w:cs="Times New Roman"/>
        </w:rPr>
        <w:fldChar w:fldCharType="end"/>
      </w:r>
      <w:r w:rsidR="004A404D" w:rsidRPr="004754C8">
        <w:rPr>
          <w:rFonts w:ascii="Times New Roman" w:hAnsi="Times New Roman" w:cs="Times New Roman"/>
        </w:rPr>
        <w:t>,</w:t>
      </w:r>
      <w:r w:rsidR="00B76E3C" w:rsidRPr="004754C8">
        <w:rPr>
          <w:rFonts w:ascii="Times New Roman" w:hAnsi="Times New Roman" w:cs="Times New Roman"/>
        </w:rPr>
        <w:t xml:space="preserve"> </w:t>
      </w:r>
      <w:r w:rsidR="0004492F" w:rsidRPr="004754C8">
        <w:rPr>
          <w:rFonts w:ascii="Times New Roman" w:hAnsi="Times New Roman" w:cs="Times New Roman"/>
        </w:rPr>
        <w:t xml:space="preserve">feature </w:t>
      </w:r>
      <w:r w:rsidR="004A404D" w:rsidRPr="004754C8">
        <w:rPr>
          <w:rFonts w:ascii="Times New Roman" w:hAnsi="Times New Roman" w:cs="Times New Roman"/>
        </w:rPr>
        <w:t>selection in SVM text categorization</w:t>
      </w:r>
      <w:ins w:id="173" w:author="Mr. Wright" w:date="2016-06-25T08:27:00Z">
        <w:r w:rsidR="0004492F">
          <w:rPr>
            <w:rFonts w:ascii="Times New Roman" w:hAnsi="Times New Roman" w:cs="Times New Roman"/>
          </w:rPr>
          <w:t xml:space="preserve"> </w:t>
        </w:r>
      </w:ins>
      <w:r w:rsidR="004A404D" w:rsidRPr="004754C8">
        <w:rPr>
          <w:rFonts w:ascii="Times New Roman" w:hAnsi="Times New Roman" w:cs="Times New Roman"/>
        </w:rPr>
        <w:fldChar w:fldCharType="begin"/>
      </w:r>
      <w:r w:rsidR="004A404D" w:rsidRPr="004754C8">
        <w:rPr>
          <w:rFonts w:ascii="Times New Roman" w:hAnsi="Times New Roman" w:cs="Times New Roman"/>
        </w:rPr>
        <w:instrText xml:space="preserve"> REF _Ref447836034 \r \h </w:instrText>
      </w:r>
      <w:r w:rsidR="00CD74C5" w:rsidRPr="004754C8">
        <w:rPr>
          <w:rFonts w:ascii="Times New Roman" w:hAnsi="Times New Roman" w:cs="Times New Roman"/>
        </w:rPr>
        <w:instrText xml:space="preserve"> \* MERGEFORMAT </w:instrText>
      </w:r>
      <w:r w:rsidR="004A404D" w:rsidRPr="004754C8">
        <w:rPr>
          <w:rFonts w:ascii="Times New Roman" w:hAnsi="Times New Roman" w:cs="Times New Roman"/>
        </w:rPr>
      </w:r>
      <w:r w:rsidR="004A404D" w:rsidRPr="004754C8">
        <w:rPr>
          <w:rFonts w:ascii="Times New Roman" w:hAnsi="Times New Roman" w:cs="Times New Roman"/>
        </w:rPr>
        <w:fldChar w:fldCharType="separate"/>
      </w:r>
      <w:r w:rsidR="004A404D" w:rsidRPr="004754C8">
        <w:rPr>
          <w:rFonts w:ascii="Times New Roman" w:hAnsi="Times New Roman" w:cs="Times New Roman"/>
        </w:rPr>
        <w:t>[14]</w:t>
      </w:r>
      <w:r w:rsidR="004A404D" w:rsidRPr="004754C8">
        <w:rPr>
          <w:rFonts w:ascii="Times New Roman" w:hAnsi="Times New Roman" w:cs="Times New Roman"/>
        </w:rPr>
        <w:fldChar w:fldCharType="end"/>
      </w:r>
      <w:r w:rsidR="00C13EA5" w:rsidRPr="004754C8">
        <w:rPr>
          <w:rFonts w:ascii="Times New Roman" w:hAnsi="Times New Roman" w:cs="Times New Roman"/>
        </w:rPr>
        <w:t xml:space="preserve">, </w:t>
      </w:r>
      <w:r w:rsidR="0004492F" w:rsidRPr="004754C8">
        <w:rPr>
          <w:rFonts w:ascii="Times New Roman" w:hAnsi="Times New Roman" w:cs="Times New Roman"/>
        </w:rPr>
        <w:t xml:space="preserve">text classification using </w:t>
      </w:r>
      <w:del w:id="174" w:author="Mr. Wright" w:date="2016-06-25T09:10:00Z">
        <w:r w:rsidR="0004492F" w:rsidRPr="004754C8" w:rsidDel="00BC0C3B">
          <w:rPr>
            <w:rFonts w:ascii="Times New Roman" w:hAnsi="Times New Roman" w:cs="Times New Roman"/>
          </w:rPr>
          <w:delText>support vector machine</w:delText>
        </w:r>
      </w:del>
      <w:ins w:id="175" w:author="Mr. Wright" w:date="2016-06-25T09:10:00Z">
        <w:r w:rsidR="00BC0C3B">
          <w:rPr>
            <w:rFonts w:ascii="Times New Roman" w:hAnsi="Times New Roman" w:cs="Times New Roman"/>
          </w:rPr>
          <w:t>SVM</w:t>
        </w:r>
      </w:ins>
      <w:r w:rsidR="0004492F" w:rsidRPr="004754C8">
        <w:rPr>
          <w:rFonts w:ascii="Times New Roman" w:hAnsi="Times New Roman" w:cs="Times New Roman"/>
        </w:rPr>
        <w:t xml:space="preserve"> with </w:t>
      </w:r>
      <w:ins w:id="176" w:author="Mr. Wright" w:date="2016-06-25T09:10:00Z">
        <w:r w:rsidR="00BC0C3B">
          <w:rPr>
            <w:rFonts w:ascii="Times New Roman" w:hAnsi="Times New Roman" w:cs="Times New Roman"/>
          </w:rPr>
          <w:t xml:space="preserve">a </w:t>
        </w:r>
      </w:ins>
      <w:r w:rsidR="0004492F" w:rsidRPr="004754C8">
        <w:rPr>
          <w:rFonts w:ascii="Times New Roman" w:hAnsi="Times New Roman" w:cs="Times New Roman"/>
        </w:rPr>
        <w:t>mixture of</w:t>
      </w:r>
      <w:r w:rsidR="00C13EA5" w:rsidRPr="004754C8">
        <w:rPr>
          <w:rFonts w:ascii="Times New Roman" w:hAnsi="Times New Roman" w:cs="Times New Roman"/>
        </w:rPr>
        <w:t xml:space="preserve"> </w:t>
      </w:r>
      <w:r w:rsidR="0004492F" w:rsidRPr="004754C8">
        <w:rPr>
          <w:rFonts w:ascii="Times New Roman" w:hAnsi="Times New Roman" w:cs="Times New Roman"/>
        </w:rPr>
        <w:t>kernel</w:t>
      </w:r>
      <w:ins w:id="177" w:author="Mr. Wright" w:date="2016-06-25T09:11:00Z">
        <w:r w:rsidR="00BC0C3B">
          <w:rPr>
            <w:rFonts w:ascii="Times New Roman" w:hAnsi="Times New Roman" w:cs="Times New Roman"/>
          </w:rPr>
          <w:t>s</w:t>
        </w:r>
      </w:ins>
      <w:ins w:id="178" w:author="Mr. Wright" w:date="2016-06-25T08:27:00Z">
        <w:r w:rsidR="0004492F">
          <w:rPr>
            <w:rFonts w:ascii="Times New Roman" w:hAnsi="Times New Roman" w:cs="Times New Roman"/>
          </w:rPr>
          <w:t xml:space="preserve"> </w:t>
        </w:r>
      </w:ins>
      <w:r w:rsidR="00C13EA5" w:rsidRPr="004754C8">
        <w:rPr>
          <w:rFonts w:ascii="Times New Roman" w:hAnsi="Times New Roman" w:cs="Times New Roman"/>
        </w:rPr>
        <w:fldChar w:fldCharType="begin"/>
      </w:r>
      <w:r w:rsidR="00C13EA5" w:rsidRPr="004754C8">
        <w:rPr>
          <w:rFonts w:ascii="Times New Roman" w:hAnsi="Times New Roman" w:cs="Times New Roman"/>
        </w:rPr>
        <w:instrText xml:space="preserve"> REF _Ref447836124 \r \h </w:instrText>
      </w:r>
      <w:r w:rsidR="00CD74C5" w:rsidRPr="004754C8">
        <w:rPr>
          <w:rFonts w:ascii="Times New Roman" w:hAnsi="Times New Roman" w:cs="Times New Roman"/>
        </w:rPr>
        <w:instrText xml:space="preserve"> \* MERGEFORMAT </w:instrText>
      </w:r>
      <w:r w:rsidR="00C13EA5" w:rsidRPr="004754C8">
        <w:rPr>
          <w:rFonts w:ascii="Times New Roman" w:hAnsi="Times New Roman" w:cs="Times New Roman"/>
        </w:rPr>
      </w:r>
      <w:r w:rsidR="00C13EA5" w:rsidRPr="004754C8">
        <w:rPr>
          <w:rFonts w:ascii="Times New Roman" w:hAnsi="Times New Roman" w:cs="Times New Roman"/>
        </w:rPr>
        <w:fldChar w:fldCharType="separate"/>
      </w:r>
      <w:r w:rsidR="00C13EA5" w:rsidRPr="004754C8">
        <w:rPr>
          <w:rFonts w:ascii="Times New Roman" w:hAnsi="Times New Roman" w:cs="Times New Roman"/>
        </w:rPr>
        <w:t>[15]</w:t>
      </w:r>
      <w:r w:rsidR="00C13EA5" w:rsidRPr="004754C8">
        <w:rPr>
          <w:rFonts w:ascii="Times New Roman" w:hAnsi="Times New Roman" w:cs="Times New Roman"/>
        </w:rPr>
        <w:fldChar w:fldCharType="end"/>
      </w:r>
      <w:r w:rsidR="00C13EA5" w:rsidRPr="004754C8">
        <w:rPr>
          <w:rFonts w:ascii="Times New Roman" w:hAnsi="Times New Roman" w:cs="Times New Roman"/>
        </w:rPr>
        <w:t xml:space="preserve">, </w:t>
      </w:r>
      <w:r w:rsidR="0004492F" w:rsidRPr="004754C8">
        <w:rPr>
          <w:rFonts w:ascii="Times New Roman" w:hAnsi="Times New Roman" w:cs="Times New Roman"/>
        </w:rPr>
        <w:t xml:space="preserve">text </w:t>
      </w:r>
      <w:r w:rsidR="00C13EA5" w:rsidRPr="004754C8">
        <w:rPr>
          <w:rFonts w:ascii="Times New Roman" w:hAnsi="Times New Roman" w:cs="Times New Roman"/>
        </w:rPr>
        <w:t xml:space="preserve">categorization with </w:t>
      </w:r>
      <w:del w:id="179" w:author="Mr. Wright" w:date="2016-06-25T09:11:00Z">
        <w:r w:rsidR="00C13EA5" w:rsidRPr="004754C8" w:rsidDel="00BC0C3B">
          <w:rPr>
            <w:rFonts w:ascii="Times New Roman" w:hAnsi="Times New Roman" w:cs="Times New Roman"/>
          </w:rPr>
          <w:delText>support vector machines</w:delText>
        </w:r>
      </w:del>
      <w:ins w:id="180" w:author="Mr. Wright" w:date="2016-06-25T09:11:00Z">
        <w:r w:rsidR="00BC0C3B">
          <w:rPr>
            <w:rFonts w:ascii="Times New Roman" w:hAnsi="Times New Roman" w:cs="Times New Roman"/>
          </w:rPr>
          <w:t>SVMs</w:t>
        </w:r>
      </w:ins>
      <w:r w:rsidR="00C13EA5" w:rsidRPr="004754C8">
        <w:rPr>
          <w:rFonts w:ascii="Times New Roman" w:hAnsi="Times New Roman" w:cs="Times New Roman"/>
        </w:rPr>
        <w:t xml:space="preserve"> </w:t>
      </w:r>
      <w:r w:rsidR="0004492F" w:rsidRPr="004754C8">
        <w:rPr>
          <w:rFonts w:ascii="Times New Roman" w:hAnsi="Times New Roman" w:cs="Times New Roman"/>
        </w:rPr>
        <w:t xml:space="preserve">learning </w:t>
      </w:r>
      <w:r w:rsidR="00C13EA5" w:rsidRPr="004754C8">
        <w:rPr>
          <w:rFonts w:ascii="Times New Roman" w:hAnsi="Times New Roman" w:cs="Times New Roman"/>
        </w:rPr>
        <w:t xml:space="preserve">with many relevant features </w:t>
      </w:r>
      <w:r w:rsidR="00C13EA5" w:rsidRPr="004754C8">
        <w:rPr>
          <w:rFonts w:ascii="Times New Roman" w:hAnsi="Times New Roman" w:cs="Times New Roman"/>
        </w:rPr>
        <w:fldChar w:fldCharType="begin"/>
      </w:r>
      <w:r w:rsidR="00C13EA5" w:rsidRPr="004754C8">
        <w:rPr>
          <w:rFonts w:ascii="Times New Roman" w:hAnsi="Times New Roman" w:cs="Times New Roman"/>
        </w:rPr>
        <w:instrText xml:space="preserve"> REF _Ref447836132 \r \h </w:instrText>
      </w:r>
      <w:r w:rsidR="00CD74C5" w:rsidRPr="004754C8">
        <w:rPr>
          <w:rFonts w:ascii="Times New Roman" w:hAnsi="Times New Roman" w:cs="Times New Roman"/>
        </w:rPr>
        <w:instrText xml:space="preserve"> \* MERGEFORMAT </w:instrText>
      </w:r>
      <w:r w:rsidR="00C13EA5" w:rsidRPr="004754C8">
        <w:rPr>
          <w:rFonts w:ascii="Times New Roman" w:hAnsi="Times New Roman" w:cs="Times New Roman"/>
        </w:rPr>
      </w:r>
      <w:r w:rsidR="00C13EA5" w:rsidRPr="004754C8">
        <w:rPr>
          <w:rFonts w:ascii="Times New Roman" w:hAnsi="Times New Roman" w:cs="Times New Roman"/>
        </w:rPr>
        <w:fldChar w:fldCharType="separate"/>
      </w:r>
      <w:r w:rsidR="00C13EA5" w:rsidRPr="004754C8">
        <w:rPr>
          <w:rFonts w:ascii="Times New Roman" w:hAnsi="Times New Roman" w:cs="Times New Roman"/>
        </w:rPr>
        <w:t>[16]</w:t>
      </w:r>
      <w:r w:rsidR="00C13EA5" w:rsidRPr="004754C8">
        <w:rPr>
          <w:rFonts w:ascii="Times New Roman" w:hAnsi="Times New Roman" w:cs="Times New Roman"/>
        </w:rPr>
        <w:fldChar w:fldCharType="end"/>
      </w:r>
      <w:r w:rsidR="00C13EA5" w:rsidRPr="004754C8">
        <w:rPr>
          <w:rFonts w:ascii="Times New Roman" w:hAnsi="Times New Roman" w:cs="Times New Roman"/>
        </w:rPr>
        <w:t xml:space="preserve">, </w:t>
      </w:r>
      <w:r w:rsidR="0004492F" w:rsidRPr="004754C8">
        <w:rPr>
          <w:rFonts w:ascii="Times New Roman" w:hAnsi="Times New Roman" w:cs="Times New Roman"/>
        </w:rPr>
        <w:t xml:space="preserve">learning </w:t>
      </w:r>
      <w:r w:rsidR="00C13EA5" w:rsidRPr="004754C8">
        <w:rPr>
          <w:rFonts w:ascii="Times New Roman" w:hAnsi="Times New Roman" w:cs="Times New Roman"/>
        </w:rPr>
        <w:t xml:space="preserve">to classify text using </w:t>
      </w:r>
      <w:del w:id="181" w:author="Mr. Wright" w:date="2016-06-25T09:12:00Z">
        <w:r w:rsidR="00C13EA5" w:rsidRPr="004754C8" w:rsidDel="00BC0C3B">
          <w:rPr>
            <w:rFonts w:ascii="Times New Roman" w:hAnsi="Times New Roman" w:cs="Times New Roman"/>
          </w:rPr>
          <w:delText>support vector</w:delText>
        </w:r>
      </w:del>
      <w:ins w:id="182" w:author="Mr. Wright" w:date="2016-06-25T09:12:00Z">
        <w:r w:rsidR="00BC0C3B">
          <w:rPr>
            <w:rFonts w:ascii="Times New Roman" w:hAnsi="Times New Roman" w:cs="Times New Roman"/>
          </w:rPr>
          <w:t>SVM</w:t>
        </w:r>
      </w:ins>
      <w:del w:id="183" w:author="Mr. Wright" w:date="2016-06-25T09:12:00Z">
        <w:r w:rsidR="00C13EA5" w:rsidRPr="004754C8" w:rsidDel="00BC0C3B">
          <w:rPr>
            <w:rFonts w:ascii="Times New Roman" w:hAnsi="Times New Roman" w:cs="Times New Roman"/>
          </w:rPr>
          <w:delText xml:space="preserve"> </w:delText>
        </w:r>
      </w:del>
      <w:ins w:id="184" w:author="Mr. Wright" w:date="2016-06-25T09:12:00Z">
        <w:r w:rsidR="00BC0C3B">
          <w:rPr>
            <w:rFonts w:ascii="Times New Roman" w:hAnsi="Times New Roman" w:cs="Times New Roman"/>
          </w:rPr>
          <w:t>s</w:t>
        </w:r>
      </w:ins>
      <w:del w:id="185" w:author="Mr. Wright" w:date="2016-06-25T09:12:00Z">
        <w:r w:rsidR="00C13EA5" w:rsidRPr="004754C8" w:rsidDel="00BC0C3B">
          <w:rPr>
            <w:rFonts w:ascii="Times New Roman" w:hAnsi="Times New Roman" w:cs="Times New Roman"/>
          </w:rPr>
          <w:delText>machines</w:delText>
        </w:r>
      </w:del>
      <w:r w:rsidR="00C13EA5" w:rsidRPr="004754C8">
        <w:rPr>
          <w:rFonts w:ascii="Times New Roman" w:hAnsi="Times New Roman" w:cs="Times New Roman"/>
        </w:rPr>
        <w:t xml:space="preserve"> </w:t>
      </w:r>
      <w:r w:rsidR="0004492F" w:rsidRPr="004754C8">
        <w:rPr>
          <w:rFonts w:ascii="Times New Roman" w:hAnsi="Times New Roman" w:cs="Times New Roman"/>
        </w:rPr>
        <w:t>methods</w:t>
      </w:r>
      <w:r w:rsidR="00C13EA5" w:rsidRPr="004754C8">
        <w:rPr>
          <w:rFonts w:ascii="Times New Roman" w:hAnsi="Times New Roman" w:cs="Times New Roman"/>
        </w:rPr>
        <w:t>, theor</w:t>
      </w:r>
      <w:ins w:id="186" w:author="Mr. Wright" w:date="2016-06-25T09:12:00Z">
        <w:r w:rsidR="00BC0C3B">
          <w:rPr>
            <w:rFonts w:ascii="Times New Roman" w:hAnsi="Times New Roman" w:cs="Times New Roman"/>
          </w:rPr>
          <w:t>ies,</w:t>
        </w:r>
      </w:ins>
      <w:del w:id="187" w:author="Mr. Wright" w:date="2016-06-25T09:12:00Z">
        <w:r w:rsidR="00C13EA5" w:rsidRPr="004754C8" w:rsidDel="00BC0C3B">
          <w:rPr>
            <w:rFonts w:ascii="Times New Roman" w:hAnsi="Times New Roman" w:cs="Times New Roman"/>
          </w:rPr>
          <w:delText>y</w:delText>
        </w:r>
      </w:del>
      <w:r w:rsidR="00C13EA5" w:rsidRPr="004754C8">
        <w:rPr>
          <w:rFonts w:ascii="Times New Roman" w:hAnsi="Times New Roman" w:cs="Times New Roman"/>
        </w:rPr>
        <w:t xml:space="preserve"> and algorithms </w:t>
      </w:r>
      <w:r w:rsidR="00C13EA5" w:rsidRPr="004754C8">
        <w:rPr>
          <w:rFonts w:ascii="Times New Roman" w:hAnsi="Times New Roman" w:cs="Times New Roman"/>
        </w:rPr>
        <w:fldChar w:fldCharType="begin"/>
      </w:r>
      <w:r w:rsidR="00C13EA5" w:rsidRPr="004754C8">
        <w:rPr>
          <w:rFonts w:ascii="Times New Roman" w:hAnsi="Times New Roman" w:cs="Times New Roman"/>
        </w:rPr>
        <w:instrText xml:space="preserve"> REF _Ref447836136 \r \h </w:instrText>
      </w:r>
      <w:r w:rsidR="00CD74C5" w:rsidRPr="004754C8">
        <w:rPr>
          <w:rFonts w:ascii="Times New Roman" w:hAnsi="Times New Roman" w:cs="Times New Roman"/>
        </w:rPr>
        <w:instrText xml:space="preserve"> \* MERGEFORMAT </w:instrText>
      </w:r>
      <w:r w:rsidR="00C13EA5" w:rsidRPr="004754C8">
        <w:rPr>
          <w:rFonts w:ascii="Times New Roman" w:hAnsi="Times New Roman" w:cs="Times New Roman"/>
        </w:rPr>
      </w:r>
      <w:r w:rsidR="00C13EA5" w:rsidRPr="004754C8">
        <w:rPr>
          <w:rFonts w:ascii="Times New Roman" w:hAnsi="Times New Roman" w:cs="Times New Roman"/>
        </w:rPr>
        <w:fldChar w:fldCharType="separate"/>
      </w:r>
      <w:r w:rsidR="00C13EA5" w:rsidRPr="004754C8">
        <w:rPr>
          <w:rFonts w:ascii="Times New Roman" w:hAnsi="Times New Roman" w:cs="Times New Roman"/>
        </w:rPr>
        <w:t>[17]</w:t>
      </w:r>
      <w:r w:rsidR="00C13EA5" w:rsidRPr="004754C8">
        <w:rPr>
          <w:rFonts w:ascii="Times New Roman" w:hAnsi="Times New Roman" w:cs="Times New Roman"/>
        </w:rPr>
        <w:fldChar w:fldCharType="end"/>
      </w:r>
      <w:r w:rsidR="00C13EA5" w:rsidRPr="004754C8">
        <w:rPr>
          <w:rFonts w:ascii="Times New Roman" w:hAnsi="Times New Roman" w:cs="Times New Roman"/>
        </w:rPr>
        <w:t xml:space="preserve">, </w:t>
      </w:r>
      <w:ins w:id="188" w:author="Mr. Wright" w:date="2016-06-25T09:12:00Z">
        <w:r w:rsidR="00BC0C3B">
          <w:rPr>
            <w:rFonts w:ascii="Times New Roman" w:hAnsi="Times New Roman" w:cs="Times New Roman"/>
          </w:rPr>
          <w:t>and c</w:t>
        </w:r>
      </w:ins>
      <w:del w:id="189" w:author="Mr. Wright" w:date="2016-06-25T09:12:00Z">
        <w:r w:rsidR="00C13EA5" w:rsidRPr="004754C8" w:rsidDel="00BC0C3B">
          <w:rPr>
            <w:rFonts w:ascii="Times New Roman" w:hAnsi="Times New Roman" w:cs="Times New Roman"/>
          </w:rPr>
          <w:delText>C</w:delText>
        </w:r>
      </w:del>
      <w:r w:rsidR="00C13EA5" w:rsidRPr="004754C8">
        <w:rPr>
          <w:rFonts w:ascii="Times New Roman" w:hAnsi="Times New Roman" w:cs="Times New Roman"/>
        </w:rPr>
        <w:t xml:space="preserve">ombining supervised term-weighting metrics for SVM text classification with extended term representation </w:t>
      </w:r>
      <w:r w:rsidR="00C13EA5" w:rsidRPr="004754C8">
        <w:rPr>
          <w:rFonts w:ascii="Times New Roman" w:hAnsi="Times New Roman" w:cs="Times New Roman"/>
        </w:rPr>
        <w:fldChar w:fldCharType="begin"/>
      </w:r>
      <w:r w:rsidR="00C13EA5" w:rsidRPr="004754C8">
        <w:rPr>
          <w:rFonts w:ascii="Times New Roman" w:hAnsi="Times New Roman" w:cs="Times New Roman"/>
        </w:rPr>
        <w:instrText xml:space="preserve"> REF _Ref447836137 \r \h </w:instrText>
      </w:r>
      <w:r w:rsidR="00CD74C5" w:rsidRPr="004754C8">
        <w:rPr>
          <w:rFonts w:ascii="Times New Roman" w:hAnsi="Times New Roman" w:cs="Times New Roman"/>
        </w:rPr>
        <w:instrText xml:space="preserve"> \* MERGEFORMAT </w:instrText>
      </w:r>
      <w:r w:rsidR="00C13EA5" w:rsidRPr="004754C8">
        <w:rPr>
          <w:rFonts w:ascii="Times New Roman" w:hAnsi="Times New Roman" w:cs="Times New Roman"/>
        </w:rPr>
      </w:r>
      <w:r w:rsidR="00C13EA5" w:rsidRPr="004754C8">
        <w:rPr>
          <w:rFonts w:ascii="Times New Roman" w:hAnsi="Times New Roman" w:cs="Times New Roman"/>
        </w:rPr>
        <w:fldChar w:fldCharType="separate"/>
      </w:r>
      <w:r w:rsidR="00C13EA5" w:rsidRPr="004754C8">
        <w:rPr>
          <w:rFonts w:ascii="Times New Roman" w:hAnsi="Times New Roman" w:cs="Times New Roman"/>
        </w:rPr>
        <w:t>[18]</w:t>
      </w:r>
      <w:r w:rsidR="00C13EA5" w:rsidRPr="004754C8">
        <w:rPr>
          <w:rFonts w:ascii="Times New Roman" w:hAnsi="Times New Roman" w:cs="Times New Roman"/>
        </w:rPr>
        <w:fldChar w:fldCharType="end"/>
      </w:r>
      <w:r w:rsidR="00C13EA5" w:rsidRPr="004754C8">
        <w:rPr>
          <w:rFonts w:ascii="Times New Roman" w:hAnsi="Times New Roman" w:cs="Times New Roman"/>
        </w:rPr>
        <w:t>.</w:t>
      </w:r>
      <w:r w:rsidR="00073867" w:rsidRPr="004754C8">
        <w:t xml:space="preserve"> </w:t>
      </w:r>
      <w:r w:rsidR="00073867" w:rsidRPr="004754C8">
        <w:rPr>
          <w:rFonts w:ascii="Times New Roman" w:hAnsi="Times New Roman" w:cs="Times New Roman"/>
        </w:rPr>
        <w:t>This method is often used for small sample classification</w:t>
      </w:r>
      <w:ins w:id="190" w:author="Mr. Wright" w:date="2016-06-25T09:12:00Z">
        <w:r w:rsidR="00BC0C3B">
          <w:rPr>
            <w:rFonts w:ascii="Times New Roman" w:hAnsi="Times New Roman" w:cs="Times New Roman"/>
          </w:rPr>
          <w:t xml:space="preserve"> and</w:t>
        </w:r>
      </w:ins>
      <w:del w:id="191" w:author="Mr. Wright" w:date="2016-06-25T09:12:00Z">
        <w:r w:rsidR="00681E23" w:rsidRPr="004754C8" w:rsidDel="00BC0C3B">
          <w:rPr>
            <w:rFonts w:ascii="Times New Roman" w:hAnsi="Times New Roman" w:cs="Times New Roman"/>
          </w:rPr>
          <w:delText>,</w:delText>
        </w:r>
      </w:del>
      <w:r w:rsidR="00BF5F18" w:rsidRPr="004754C8">
        <w:rPr>
          <w:rFonts w:ascii="Times New Roman" w:hAnsi="Times New Roman" w:cs="Times New Roman"/>
        </w:rPr>
        <w:t> nonlinear and high</w:t>
      </w:r>
      <w:ins w:id="192" w:author="Mr. Wright" w:date="2016-06-25T08:20:00Z">
        <w:r w:rsidR="0004492F">
          <w:rPr>
            <w:rFonts w:ascii="Times New Roman" w:hAnsi="Times New Roman" w:cs="Times New Roman"/>
          </w:rPr>
          <w:t>-</w:t>
        </w:r>
      </w:ins>
      <w:del w:id="193" w:author="Mr. Wright" w:date="2016-06-25T08:20:00Z">
        <w:r w:rsidR="00BF5F18" w:rsidRPr="004754C8" w:rsidDel="0004492F">
          <w:rPr>
            <w:rFonts w:ascii="Times New Roman" w:hAnsi="Times New Roman" w:cs="Times New Roman"/>
          </w:rPr>
          <w:delText xml:space="preserve"> </w:delText>
        </w:r>
      </w:del>
      <w:r w:rsidR="00BF5F18" w:rsidRPr="004754C8">
        <w:rPr>
          <w:rFonts w:ascii="Times New Roman" w:hAnsi="Times New Roman" w:cs="Times New Roman"/>
        </w:rPr>
        <w:t>dimensional data set</w:t>
      </w:r>
      <w:ins w:id="194" w:author="Mr. Wright" w:date="2016-06-25T09:12:00Z">
        <w:r w:rsidR="00BC0C3B">
          <w:rPr>
            <w:rFonts w:ascii="Times New Roman" w:hAnsi="Times New Roman" w:cs="Times New Roman"/>
          </w:rPr>
          <w:t>s</w:t>
        </w:r>
      </w:ins>
      <w:r w:rsidR="00BF5F18" w:rsidRPr="004754C8">
        <w:rPr>
          <w:rFonts w:ascii="Times New Roman" w:hAnsi="Times New Roman" w:cs="Times New Roman"/>
        </w:rPr>
        <w:t>.</w:t>
      </w:r>
      <w:r w:rsidR="002F27ED" w:rsidRPr="004754C8">
        <w:rPr>
          <w:rFonts w:ascii="Times New Roman" w:hAnsi="Times New Roman" w:cs="Times New Roman"/>
        </w:rPr>
        <w:t xml:space="preserve"> </w:t>
      </w:r>
      <w:ins w:id="195" w:author="Mr. Wright" w:date="2016-06-25T09:12:00Z">
        <w:r w:rsidR="00BC0C3B">
          <w:rPr>
            <w:rFonts w:ascii="Times New Roman" w:hAnsi="Times New Roman" w:cs="Times New Roman"/>
          </w:rPr>
          <w:t>However,</w:t>
        </w:r>
      </w:ins>
      <w:del w:id="196" w:author="Mr. Wright" w:date="2016-06-25T09:12:00Z">
        <w:r w:rsidR="002F27ED" w:rsidRPr="004754C8" w:rsidDel="00BC0C3B">
          <w:rPr>
            <w:rFonts w:ascii="Times New Roman" w:hAnsi="Times New Roman" w:cs="Times New Roman"/>
          </w:rPr>
          <w:delText>B</w:delText>
        </w:r>
        <w:r w:rsidR="00E427FE" w:rsidRPr="004754C8" w:rsidDel="00BC0C3B">
          <w:rPr>
            <w:rFonts w:ascii="Times New Roman" w:hAnsi="Times New Roman" w:cs="Times New Roman"/>
          </w:rPr>
          <w:delText>ut</w:delText>
        </w:r>
      </w:del>
      <w:r w:rsidR="00E427FE" w:rsidRPr="004754C8">
        <w:rPr>
          <w:rFonts w:ascii="Times New Roman" w:hAnsi="Times New Roman" w:cs="Times New Roman"/>
        </w:rPr>
        <w:t xml:space="preserve"> now is the age of big data,</w:t>
      </w:r>
      <w:r w:rsidR="00F378F1" w:rsidRPr="004754C8">
        <w:rPr>
          <w:rFonts w:ascii="Times New Roman" w:hAnsi="Times New Roman" w:cs="Times New Roman"/>
        </w:rPr>
        <w:t xml:space="preserve"> </w:t>
      </w:r>
      <w:del w:id="197" w:author="Mr. Wright" w:date="2016-06-25T09:13:00Z">
        <w:r w:rsidR="00C3321F" w:rsidRPr="004754C8" w:rsidDel="00BC0C3B">
          <w:rPr>
            <w:rFonts w:ascii="Times New Roman" w:hAnsi="Times New Roman" w:cs="Times New Roman"/>
          </w:rPr>
          <w:delText>which</w:delText>
        </w:r>
        <w:r w:rsidR="00E427FE" w:rsidRPr="004754C8" w:rsidDel="00BC0C3B">
          <w:rPr>
            <w:rFonts w:ascii="Times New Roman" w:hAnsi="Times New Roman" w:cs="Times New Roman"/>
          </w:rPr>
          <w:delText xml:space="preserve"> </w:delText>
        </w:r>
        <w:r w:rsidR="002F27ED" w:rsidRPr="004754C8" w:rsidDel="00BC0C3B">
          <w:rPr>
            <w:rFonts w:ascii="Times New Roman" w:hAnsi="Times New Roman" w:cs="Times New Roman"/>
          </w:rPr>
          <w:delText>the</w:delText>
        </w:r>
      </w:del>
      <w:ins w:id="198" w:author="Mr. Wright" w:date="2016-06-25T09:13:00Z">
        <w:r w:rsidR="00BC0C3B">
          <w:rPr>
            <w:rFonts w:ascii="Times New Roman" w:hAnsi="Times New Roman" w:cs="Times New Roman"/>
          </w:rPr>
          <w:t>and</w:t>
        </w:r>
      </w:ins>
      <w:r w:rsidR="002F27ED" w:rsidRPr="004754C8">
        <w:rPr>
          <w:rFonts w:ascii="Times New Roman" w:hAnsi="Times New Roman" w:cs="Times New Roman"/>
        </w:rPr>
        <w:t xml:space="preserve"> most people </w:t>
      </w:r>
      <w:ins w:id="199" w:author="Mr. Wright" w:date="2016-06-25T09:13:00Z">
        <w:r w:rsidR="00BC0C3B">
          <w:rPr>
            <w:rFonts w:ascii="Times New Roman" w:hAnsi="Times New Roman" w:cs="Times New Roman"/>
          </w:rPr>
          <w:t xml:space="preserve">are not </w:t>
        </w:r>
      </w:ins>
      <w:r w:rsidR="002F27ED" w:rsidRPr="004754C8">
        <w:rPr>
          <w:rFonts w:ascii="Times New Roman" w:hAnsi="Times New Roman" w:cs="Times New Roman"/>
        </w:rPr>
        <w:t xml:space="preserve">concerned </w:t>
      </w:r>
      <w:ins w:id="200" w:author="Mr. Wright" w:date="2016-06-25T09:13:00Z">
        <w:r w:rsidR="00BC0C3B">
          <w:rPr>
            <w:rFonts w:ascii="Times New Roman" w:hAnsi="Times New Roman" w:cs="Times New Roman"/>
          </w:rPr>
          <w:t>with</w:t>
        </w:r>
      </w:ins>
      <w:del w:id="201" w:author="Mr. Wright" w:date="2016-06-25T09:13:00Z">
        <w:r w:rsidR="002F27ED" w:rsidRPr="004754C8" w:rsidDel="00BC0C3B">
          <w:rPr>
            <w:rFonts w:ascii="Times New Roman" w:hAnsi="Times New Roman" w:cs="Times New Roman"/>
          </w:rPr>
          <w:delText>is not</w:delText>
        </w:r>
      </w:del>
      <w:r w:rsidR="002F27ED" w:rsidRPr="004754C8">
        <w:rPr>
          <w:rFonts w:ascii="Times New Roman" w:hAnsi="Times New Roman" w:cs="Times New Roman"/>
        </w:rPr>
        <w:t xml:space="preserve"> acquiring data but improving classification performance.</w:t>
      </w:r>
      <w:r w:rsidR="000F0007" w:rsidRPr="004754C8">
        <w:rPr>
          <w:rFonts w:ascii="Times New Roman" w:hAnsi="Times New Roman" w:cs="Times New Roman" w:hint="eastAsia"/>
        </w:rPr>
        <w:t xml:space="preserve"> </w:t>
      </w:r>
      <w:r w:rsidR="000F0007" w:rsidRPr="004754C8">
        <w:rPr>
          <w:rFonts w:ascii="Times New Roman" w:hAnsi="Times New Roman" w:cs="Times New Roman"/>
        </w:rPr>
        <w:t>SVM algorithm</w:t>
      </w:r>
      <w:r w:rsidR="000F0007" w:rsidRPr="004754C8">
        <w:rPr>
          <w:rFonts w:ascii="Times New Roman" w:hAnsi="Times New Roman" w:cs="Times New Roman" w:hint="eastAsia"/>
        </w:rPr>
        <w:t>s</w:t>
      </w:r>
      <w:r w:rsidR="000F0007" w:rsidRPr="004754C8">
        <w:rPr>
          <w:rFonts w:ascii="Times New Roman" w:hAnsi="Times New Roman" w:cs="Times New Roman"/>
        </w:rPr>
        <w:t xml:space="preserve"> do not have the mechanism</w:t>
      </w:r>
      <w:ins w:id="202" w:author="Mr. Wright" w:date="2016-06-25T09:13:00Z">
        <w:r w:rsidR="00BC0C3B">
          <w:rPr>
            <w:rFonts w:ascii="Times New Roman" w:hAnsi="Times New Roman" w:cs="Times New Roman"/>
          </w:rPr>
          <w:t xml:space="preserve"> required</w:t>
        </w:r>
      </w:ins>
      <w:r w:rsidR="000F0007" w:rsidRPr="004754C8">
        <w:rPr>
          <w:rFonts w:ascii="Times New Roman" w:hAnsi="Times New Roman" w:cs="Times New Roman"/>
        </w:rPr>
        <w:t xml:space="preserve"> to automatically enhance the efficiency of the classification in the classification process</w:t>
      </w:r>
      <w:r w:rsidR="000F0007" w:rsidRPr="004754C8">
        <w:rPr>
          <w:rFonts w:ascii="Times New Roman" w:hAnsi="Times New Roman" w:cs="Times New Roman" w:hint="eastAsia"/>
        </w:rPr>
        <w:t>.</w:t>
      </w:r>
      <w:r w:rsidR="00791EB5" w:rsidRPr="004754C8">
        <w:rPr>
          <w:rFonts w:ascii="Times New Roman" w:hAnsi="Times New Roman" w:cs="Times New Roman"/>
        </w:rPr>
        <w:t xml:space="preserve"> </w:t>
      </w:r>
      <w:r w:rsidR="002522CB" w:rsidRPr="004754C8">
        <w:rPr>
          <w:rFonts w:ascii="Times New Roman" w:hAnsi="Times New Roman" w:cs="Times New Roman"/>
        </w:rPr>
        <w:t xml:space="preserve">Thus, </w:t>
      </w:r>
      <w:ins w:id="203" w:author="Mr. Wright" w:date="2016-06-25T09:14:00Z">
        <w:r w:rsidR="00B35FEE">
          <w:rPr>
            <w:rFonts w:ascii="Times New Roman" w:hAnsi="Times New Roman" w:cs="Times New Roman"/>
          </w:rPr>
          <w:t xml:space="preserve">the </w:t>
        </w:r>
      </w:ins>
      <w:r w:rsidR="002522CB" w:rsidRPr="004754C8">
        <w:rPr>
          <w:rFonts w:ascii="Times New Roman" w:hAnsi="Times New Roman" w:cs="Times New Roman"/>
        </w:rPr>
        <w:t>SVM classification algorithm is not suitable for large amounts of text data.</w:t>
      </w:r>
    </w:p>
    <w:p w14:paraId="5F9CFA29" w14:textId="4F45CFC4" w:rsidR="00843894" w:rsidRPr="004754C8" w:rsidRDefault="00CD41F7" w:rsidP="00D442E7">
      <w:pPr>
        <w:pStyle w:val="lw"/>
        <w:ind w:firstLine="420"/>
        <w:jc w:val="left"/>
        <w:rPr>
          <w:rFonts w:ascii="Times New Roman" w:hAnsi="Times New Roman" w:cs="Times New Roman"/>
        </w:rPr>
      </w:pPr>
      <w:bookmarkStart w:id="204" w:name="OLE_LINK11"/>
      <w:bookmarkStart w:id="205" w:name="OLE_LINK12"/>
      <w:bookmarkStart w:id="206" w:name="OLE_LINK7"/>
      <w:bookmarkStart w:id="207" w:name="OLE_LINK8"/>
      <w:ins w:id="208" w:author="Mr. Wright" w:date="2016-06-25T11:50:00Z">
        <w:r>
          <w:rPr>
            <w:rFonts w:ascii="Times New Roman" w:hAnsi="Times New Roman" w:cs="Times New Roman"/>
          </w:rPr>
          <w:t xml:space="preserve">The </w:t>
        </w:r>
      </w:ins>
      <w:r w:rsidR="00A41C52" w:rsidRPr="004754C8">
        <w:rPr>
          <w:rFonts w:ascii="Times New Roman" w:hAnsi="Times New Roman" w:cs="Times New Roman"/>
        </w:rPr>
        <w:t>Na</w:t>
      </w:r>
      <w:ins w:id="209" w:author="Mr. Wright" w:date="2016-06-25T08:22:00Z">
        <w:r w:rsidR="0004492F">
          <w:rPr>
            <w:rFonts w:ascii="Times New Roman" w:hAnsi="Times New Roman" w:cs="Times New Roman"/>
          </w:rPr>
          <w:t>ï</w:t>
        </w:r>
      </w:ins>
      <w:del w:id="210" w:author="Mr. Wright" w:date="2016-06-25T08:22:00Z">
        <w:r w:rsidR="00A41C52" w:rsidRPr="004754C8" w:rsidDel="0004492F">
          <w:rPr>
            <w:rFonts w:ascii="Times New Roman" w:hAnsi="Times New Roman" w:cs="Times New Roman"/>
          </w:rPr>
          <w:delText>i</w:delText>
        </w:r>
      </w:del>
      <w:r w:rsidR="00A41C52" w:rsidRPr="004754C8">
        <w:rPr>
          <w:rFonts w:ascii="Times New Roman" w:hAnsi="Times New Roman" w:cs="Times New Roman"/>
        </w:rPr>
        <w:t xml:space="preserve">ve Bayes </w:t>
      </w:r>
      <w:commentRangeStart w:id="211"/>
      <w:r w:rsidR="00A41C52" w:rsidRPr="004754C8">
        <w:rPr>
          <w:rFonts w:ascii="Times New Roman" w:hAnsi="Times New Roman" w:cs="Times New Roman"/>
        </w:rPr>
        <w:t>classier</w:t>
      </w:r>
      <w:bookmarkEnd w:id="204"/>
      <w:bookmarkEnd w:id="205"/>
      <w:r w:rsidR="00CF0977" w:rsidRPr="004754C8">
        <w:rPr>
          <w:rFonts w:ascii="Times New Roman" w:hAnsi="Times New Roman" w:cs="Times New Roman"/>
        </w:rPr>
        <w:t xml:space="preserve"> </w:t>
      </w:r>
      <w:commentRangeEnd w:id="211"/>
      <w:r>
        <w:rPr>
          <w:rStyle w:val="CommentReference"/>
        </w:rPr>
        <w:commentReference w:id="211"/>
      </w:r>
      <w:r w:rsidR="00CF0977" w:rsidRPr="004754C8">
        <w:rPr>
          <w:rFonts w:ascii="Times New Roman" w:hAnsi="Times New Roman" w:cs="Times New Roman"/>
        </w:rPr>
        <w:t>make</w:t>
      </w:r>
      <w:r w:rsidR="00B311E1" w:rsidRPr="004754C8">
        <w:rPr>
          <w:rFonts w:ascii="Times New Roman" w:hAnsi="Times New Roman" w:cs="Times New Roman"/>
        </w:rPr>
        <w:t>s</w:t>
      </w:r>
      <w:r w:rsidR="00CF0977" w:rsidRPr="004754C8">
        <w:rPr>
          <w:rFonts w:ascii="Times New Roman" w:hAnsi="Times New Roman" w:cs="Times New Roman"/>
        </w:rPr>
        <w:t xml:space="preserve"> up the other group of algorithms. </w:t>
      </w:r>
      <w:r w:rsidR="000B3163" w:rsidRPr="004754C8">
        <w:rPr>
          <w:rFonts w:ascii="Times New Roman" w:hAnsi="Times New Roman" w:cs="Times New Roman"/>
        </w:rPr>
        <w:t>Na</w:t>
      </w:r>
      <w:ins w:id="212" w:author="Mr. Wright" w:date="2016-06-25T08:22:00Z">
        <w:r w:rsidR="0004492F">
          <w:rPr>
            <w:rFonts w:ascii="Times New Roman" w:hAnsi="Times New Roman" w:cs="Times New Roman"/>
          </w:rPr>
          <w:t>ï</w:t>
        </w:r>
      </w:ins>
      <w:del w:id="213" w:author="Mr. Wright" w:date="2016-06-25T08:22:00Z">
        <w:r w:rsidR="000B3163" w:rsidRPr="004754C8" w:rsidDel="0004492F">
          <w:rPr>
            <w:rFonts w:ascii="Times New Roman" w:hAnsi="Times New Roman" w:cs="Times New Roman"/>
          </w:rPr>
          <w:delText>i</w:delText>
        </w:r>
      </w:del>
      <w:r w:rsidR="000B3163" w:rsidRPr="004754C8">
        <w:rPr>
          <w:rFonts w:ascii="Times New Roman" w:hAnsi="Times New Roman" w:cs="Times New Roman"/>
        </w:rPr>
        <w:t>ve Bayes has been studied extensively since the 1950s. It was introduced under a different name into the text retrieval community in the early 1960s</w:t>
      </w:r>
      <w:del w:id="214" w:author="Mr. Wright" w:date="2016-06-25T11:52:00Z">
        <w:r w:rsidR="000B3163" w:rsidRPr="004754C8" w:rsidDel="00CD41F7">
          <w:rPr>
            <w:rFonts w:ascii="Times New Roman" w:hAnsi="Times New Roman" w:cs="Times New Roman"/>
          </w:rPr>
          <w:delText>,</w:delText>
        </w:r>
      </w:del>
      <w:r w:rsidR="000B3163" w:rsidRPr="004754C8">
        <w:rPr>
          <w:rFonts w:ascii="Times New Roman" w:hAnsi="Times New Roman" w:cs="Times New Roman"/>
        </w:rPr>
        <w:t xml:space="preserve"> and remains a popular (baseline) method for text categorization </w:t>
      </w:r>
      <w:r w:rsidR="000B3163" w:rsidRPr="004754C8">
        <w:rPr>
          <w:rFonts w:ascii="Times New Roman" w:hAnsi="Times New Roman" w:cs="Times New Roman"/>
        </w:rPr>
        <w:fldChar w:fldCharType="begin"/>
      </w:r>
      <w:r w:rsidR="000B3163" w:rsidRPr="004754C8">
        <w:rPr>
          <w:rFonts w:ascii="Times New Roman" w:hAnsi="Times New Roman" w:cs="Times New Roman"/>
        </w:rPr>
        <w:instrText xml:space="preserve"> REF _Ref447838411 \r \h </w:instrText>
      </w:r>
      <w:r w:rsidR="00717FD8" w:rsidRPr="004754C8">
        <w:rPr>
          <w:rFonts w:ascii="Times New Roman" w:hAnsi="Times New Roman" w:cs="Times New Roman"/>
        </w:rPr>
        <w:instrText xml:space="preserve"> \* MERGEFORMAT </w:instrText>
      </w:r>
      <w:r w:rsidR="000B3163" w:rsidRPr="004754C8">
        <w:rPr>
          <w:rFonts w:ascii="Times New Roman" w:hAnsi="Times New Roman" w:cs="Times New Roman"/>
        </w:rPr>
      </w:r>
      <w:r w:rsidR="000B3163" w:rsidRPr="004754C8">
        <w:rPr>
          <w:rFonts w:ascii="Times New Roman" w:hAnsi="Times New Roman" w:cs="Times New Roman"/>
        </w:rPr>
        <w:fldChar w:fldCharType="separate"/>
      </w:r>
      <w:r w:rsidR="000B3163" w:rsidRPr="004754C8">
        <w:rPr>
          <w:rFonts w:ascii="Times New Roman" w:hAnsi="Times New Roman" w:cs="Times New Roman"/>
        </w:rPr>
        <w:t>[20]</w:t>
      </w:r>
      <w:r w:rsidR="000B3163" w:rsidRPr="004754C8">
        <w:rPr>
          <w:rFonts w:ascii="Times New Roman" w:hAnsi="Times New Roman" w:cs="Times New Roman"/>
        </w:rPr>
        <w:fldChar w:fldCharType="end"/>
      </w:r>
      <w:r w:rsidR="000B3163" w:rsidRPr="004754C8">
        <w:rPr>
          <w:rFonts w:ascii="Times New Roman" w:hAnsi="Times New Roman" w:cs="Times New Roman"/>
        </w:rPr>
        <w:t>.</w:t>
      </w:r>
      <w:ins w:id="215" w:author="Mr. Wright" w:date="2016-06-25T11:52:00Z">
        <w:r>
          <w:rPr>
            <w:rFonts w:ascii="Times New Roman" w:hAnsi="Times New Roman" w:cs="Times New Roman"/>
          </w:rPr>
          <w:t xml:space="preserve"> </w:t>
        </w:r>
      </w:ins>
      <w:r w:rsidR="00CF0977" w:rsidRPr="004754C8">
        <w:rPr>
          <w:rFonts w:ascii="Times New Roman" w:hAnsi="Times New Roman" w:cs="Times New Roman"/>
        </w:rPr>
        <w:t xml:space="preserve">Based on </w:t>
      </w:r>
      <w:commentRangeStart w:id="216"/>
      <w:r w:rsidR="00CF0977" w:rsidRPr="004754C8">
        <w:rPr>
          <w:rFonts w:ascii="Times New Roman" w:hAnsi="Times New Roman" w:cs="Times New Roman"/>
        </w:rPr>
        <w:t>the bag-of-words</w:t>
      </w:r>
      <w:r w:rsidR="00A40DF5" w:rsidRPr="004754C8">
        <w:rPr>
          <w:rFonts w:ascii="Times New Roman" w:hAnsi="Times New Roman" w:cs="Times New Roman"/>
        </w:rPr>
        <w:t xml:space="preserve"> representation</w:t>
      </w:r>
      <w:commentRangeEnd w:id="216"/>
      <w:r>
        <w:rPr>
          <w:rStyle w:val="CommentReference"/>
        </w:rPr>
        <w:commentReference w:id="216"/>
      </w:r>
      <w:r w:rsidR="00A40DF5" w:rsidRPr="004754C8">
        <w:rPr>
          <w:rFonts w:ascii="Times New Roman" w:hAnsi="Times New Roman" w:cs="Times New Roman"/>
        </w:rPr>
        <w:t>, this algorithm</w:t>
      </w:r>
      <w:r w:rsidR="00CF0977" w:rsidRPr="004754C8">
        <w:rPr>
          <w:rFonts w:ascii="Times New Roman" w:hAnsi="Times New Roman" w:cs="Times New Roman"/>
        </w:rPr>
        <w:t xml:space="preserve"> use</w:t>
      </w:r>
      <w:r w:rsidR="006E7BF3" w:rsidRPr="004754C8">
        <w:rPr>
          <w:rFonts w:ascii="Times New Roman" w:hAnsi="Times New Roman" w:cs="Times New Roman"/>
        </w:rPr>
        <w:t>s</w:t>
      </w:r>
      <w:r w:rsidR="00CF0977" w:rsidRPr="004754C8">
        <w:rPr>
          <w:rFonts w:ascii="Times New Roman" w:hAnsi="Times New Roman" w:cs="Times New Roman"/>
        </w:rPr>
        <w:t xml:space="preserve"> probabilistic models to estimate the </w:t>
      </w:r>
      <w:bookmarkStart w:id="217" w:name="OLE_LINK9"/>
      <w:bookmarkStart w:id="218" w:name="OLE_LINK10"/>
      <w:r w:rsidR="00CF0977" w:rsidRPr="004754C8">
        <w:rPr>
          <w:rFonts w:ascii="Times New Roman" w:hAnsi="Times New Roman" w:cs="Times New Roman"/>
        </w:rPr>
        <w:t xml:space="preserve">likelihood </w:t>
      </w:r>
      <w:bookmarkEnd w:id="217"/>
      <w:bookmarkEnd w:id="218"/>
      <w:r w:rsidR="00CF0977" w:rsidRPr="004754C8">
        <w:rPr>
          <w:rFonts w:ascii="Times New Roman" w:hAnsi="Times New Roman" w:cs="Times New Roman"/>
        </w:rPr>
        <w:t xml:space="preserve">that a given document is in a </w:t>
      </w:r>
      <w:ins w:id="219" w:author="Mr. Wright" w:date="2016-06-25T11:53:00Z">
        <w:r>
          <w:rPr>
            <w:rFonts w:ascii="Times New Roman" w:hAnsi="Times New Roman" w:cs="Times New Roman"/>
          </w:rPr>
          <w:t xml:space="preserve">particular </w:t>
        </w:r>
      </w:ins>
      <w:r w:rsidR="00CF0977" w:rsidRPr="004754C8">
        <w:rPr>
          <w:rFonts w:ascii="Times New Roman" w:hAnsi="Times New Roman" w:cs="Times New Roman"/>
        </w:rPr>
        <w:t>class. They use this probability estimate for decision making.</w:t>
      </w:r>
      <w:r w:rsidR="004C23EE" w:rsidRPr="004754C8">
        <w:rPr>
          <w:rFonts w:ascii="Times New Roman" w:hAnsi="Times New Roman" w:cs="Times New Roman"/>
        </w:rPr>
        <w:t xml:space="preserve"> </w:t>
      </w:r>
      <w:bookmarkEnd w:id="206"/>
      <w:bookmarkEnd w:id="207"/>
      <w:r w:rsidR="00475FCC" w:rsidRPr="004754C8">
        <w:rPr>
          <w:rFonts w:ascii="Times New Roman" w:hAnsi="Times New Roman" w:cs="Times New Roman"/>
        </w:rPr>
        <w:t>Many researchers</w:t>
      </w:r>
      <w:ins w:id="220" w:author="Mr. Wright" w:date="2016-06-25T11:53:00Z">
        <w:r>
          <w:rPr>
            <w:rFonts w:ascii="Times New Roman" w:hAnsi="Times New Roman" w:cs="Times New Roman"/>
          </w:rPr>
          <w:t xml:space="preserve"> have</w:t>
        </w:r>
      </w:ins>
      <w:r w:rsidR="00475FCC" w:rsidRPr="004754C8">
        <w:rPr>
          <w:rFonts w:ascii="Times New Roman" w:hAnsi="Times New Roman" w:cs="Times New Roman"/>
        </w:rPr>
        <w:t> proposed improved method</w:t>
      </w:r>
      <w:ins w:id="221" w:author="Mr. Wright" w:date="2016-06-25T11:54:00Z">
        <w:r>
          <w:rPr>
            <w:rFonts w:ascii="Times New Roman" w:hAnsi="Times New Roman" w:cs="Times New Roman"/>
          </w:rPr>
          <w:t>s</w:t>
        </w:r>
      </w:ins>
      <w:r w:rsidR="00475FCC" w:rsidRPr="004754C8">
        <w:rPr>
          <w:rFonts w:ascii="Times New Roman" w:hAnsi="Times New Roman" w:cs="Times New Roman"/>
        </w:rPr>
        <w:t> based on</w:t>
      </w:r>
      <w:ins w:id="222" w:author="Mr. Wright" w:date="2016-06-25T11:54:00Z">
        <w:r>
          <w:rPr>
            <w:rFonts w:ascii="Times New Roman" w:hAnsi="Times New Roman" w:cs="Times New Roman"/>
          </w:rPr>
          <w:t xml:space="preserve"> the</w:t>
        </w:r>
      </w:ins>
      <w:r w:rsidR="00475FCC" w:rsidRPr="004754C8">
        <w:rPr>
          <w:rFonts w:ascii="Times New Roman" w:hAnsi="Times New Roman" w:cs="Times New Roman"/>
        </w:rPr>
        <w:t> Na</w:t>
      </w:r>
      <w:ins w:id="223" w:author="Mr. Wright" w:date="2016-06-25T08:22:00Z">
        <w:r w:rsidR="0004492F">
          <w:rPr>
            <w:rFonts w:ascii="Times New Roman" w:hAnsi="Times New Roman" w:cs="Times New Roman"/>
          </w:rPr>
          <w:t>ï</w:t>
        </w:r>
      </w:ins>
      <w:del w:id="224" w:author="Mr. Wright" w:date="2016-06-25T08:22:00Z">
        <w:r w:rsidR="00475FCC" w:rsidRPr="004754C8" w:rsidDel="0004492F">
          <w:rPr>
            <w:rFonts w:ascii="Times New Roman" w:hAnsi="Times New Roman" w:cs="Times New Roman"/>
          </w:rPr>
          <w:delText>i</w:delText>
        </w:r>
      </w:del>
      <w:r w:rsidR="00475FCC" w:rsidRPr="004754C8">
        <w:rPr>
          <w:rFonts w:ascii="Times New Roman" w:hAnsi="Times New Roman" w:cs="Times New Roman"/>
        </w:rPr>
        <w:t>ve Bayes method, such as</w:t>
      </w:r>
      <w:r w:rsidR="00D91233" w:rsidRPr="004754C8">
        <w:rPr>
          <w:rFonts w:ascii="Times New Roman" w:hAnsi="Times New Roman" w:cs="Times New Roman"/>
        </w:rPr>
        <w:t xml:space="preserve"> </w:t>
      </w:r>
      <w:ins w:id="225" w:author="Mr. Wright" w:date="2016-06-25T08:29:00Z">
        <w:r w:rsidR="004F4B0D">
          <w:rPr>
            <w:rFonts w:ascii="Times New Roman" w:hAnsi="Times New Roman" w:cs="Times New Roman"/>
          </w:rPr>
          <w:t>s</w:t>
        </w:r>
      </w:ins>
      <w:del w:id="226" w:author="Mr. Wright" w:date="2016-06-25T08:29:00Z">
        <w:r w:rsidR="001C2C7A" w:rsidRPr="004754C8" w:rsidDel="004F4B0D">
          <w:rPr>
            <w:rFonts w:ascii="Times New Roman" w:hAnsi="Times New Roman" w:cs="Times New Roman"/>
          </w:rPr>
          <w:delText>S</w:delText>
        </w:r>
      </w:del>
      <w:r w:rsidR="001C2C7A" w:rsidRPr="004754C8">
        <w:rPr>
          <w:rFonts w:ascii="Times New Roman" w:hAnsi="Times New Roman" w:cs="Times New Roman"/>
        </w:rPr>
        <w:t xml:space="preserve">ome effective techniques for </w:t>
      </w:r>
      <w:r w:rsidRPr="004754C8">
        <w:rPr>
          <w:rFonts w:ascii="Times New Roman" w:hAnsi="Times New Roman" w:cs="Times New Roman"/>
        </w:rPr>
        <w:t>Na</w:t>
      </w:r>
      <w:ins w:id="227" w:author="Mr. Wright" w:date="2016-06-25T08:22:00Z">
        <w:r>
          <w:rPr>
            <w:rFonts w:ascii="Times New Roman" w:hAnsi="Times New Roman" w:cs="Times New Roman"/>
          </w:rPr>
          <w:t>ï</w:t>
        </w:r>
      </w:ins>
      <w:del w:id="228" w:author="Mr. Wright" w:date="2016-06-25T08:22:00Z">
        <w:r w:rsidR="001C2C7A" w:rsidRPr="004754C8" w:rsidDel="0004492F">
          <w:rPr>
            <w:rFonts w:ascii="Times New Roman" w:hAnsi="Times New Roman" w:cs="Times New Roman"/>
          </w:rPr>
          <w:delText>i</w:delText>
        </w:r>
      </w:del>
      <w:r w:rsidRPr="004754C8">
        <w:rPr>
          <w:rFonts w:ascii="Times New Roman" w:hAnsi="Times New Roman" w:cs="Times New Roman"/>
        </w:rPr>
        <w:t xml:space="preserve">ve Bayes </w:t>
      </w:r>
      <w:r w:rsidR="001C2C7A" w:rsidRPr="004754C8">
        <w:rPr>
          <w:rFonts w:ascii="Times New Roman" w:hAnsi="Times New Roman" w:cs="Times New Roman"/>
        </w:rPr>
        <w:t>text classification</w:t>
      </w:r>
      <w:ins w:id="229" w:author="Mr. Wright" w:date="2016-06-25T11:54:00Z">
        <w:r>
          <w:rPr>
            <w:rFonts w:ascii="Times New Roman" w:hAnsi="Times New Roman" w:cs="Times New Roman"/>
          </w:rPr>
          <w:t xml:space="preserve"> </w:t>
        </w:r>
      </w:ins>
      <w:r w:rsidR="001C2C7A" w:rsidRPr="004754C8">
        <w:rPr>
          <w:rFonts w:ascii="Times New Roman" w:hAnsi="Times New Roman" w:cs="Times New Roman"/>
        </w:rPr>
        <w:fldChar w:fldCharType="begin"/>
      </w:r>
      <w:r w:rsidR="001C2C7A" w:rsidRPr="004754C8">
        <w:rPr>
          <w:rFonts w:ascii="Times New Roman" w:hAnsi="Times New Roman" w:cs="Times New Roman"/>
        </w:rPr>
        <w:instrText xml:space="preserve"> REF _Ref447838512 \r \h </w:instrText>
      </w:r>
      <w:r w:rsidR="00717FD8" w:rsidRPr="004754C8">
        <w:rPr>
          <w:rFonts w:ascii="Times New Roman" w:hAnsi="Times New Roman" w:cs="Times New Roman"/>
        </w:rPr>
        <w:instrText xml:space="preserve"> \* MERGEFORMAT </w:instrText>
      </w:r>
      <w:r w:rsidR="001C2C7A" w:rsidRPr="004754C8">
        <w:rPr>
          <w:rFonts w:ascii="Times New Roman" w:hAnsi="Times New Roman" w:cs="Times New Roman"/>
        </w:rPr>
      </w:r>
      <w:r w:rsidR="001C2C7A" w:rsidRPr="004754C8">
        <w:rPr>
          <w:rFonts w:ascii="Times New Roman" w:hAnsi="Times New Roman" w:cs="Times New Roman"/>
        </w:rPr>
        <w:fldChar w:fldCharType="separate"/>
      </w:r>
      <w:r w:rsidR="001C2C7A" w:rsidRPr="004754C8">
        <w:rPr>
          <w:rFonts w:ascii="Times New Roman" w:hAnsi="Times New Roman" w:cs="Times New Roman"/>
        </w:rPr>
        <w:t>[21]</w:t>
      </w:r>
      <w:r w:rsidR="001C2C7A" w:rsidRPr="004754C8">
        <w:rPr>
          <w:rFonts w:ascii="Times New Roman" w:hAnsi="Times New Roman" w:cs="Times New Roman"/>
        </w:rPr>
        <w:fldChar w:fldCharType="end"/>
      </w:r>
      <w:r w:rsidR="001C2C7A" w:rsidRPr="004754C8">
        <w:rPr>
          <w:rFonts w:ascii="Times New Roman" w:hAnsi="Times New Roman" w:cs="Times New Roman"/>
        </w:rPr>
        <w:t>, Na</w:t>
      </w:r>
      <w:ins w:id="230" w:author="Mr. Wright" w:date="2016-06-25T08:22:00Z">
        <w:r w:rsidR="0004492F">
          <w:rPr>
            <w:rFonts w:ascii="Times New Roman" w:hAnsi="Times New Roman" w:cs="Times New Roman"/>
          </w:rPr>
          <w:t>ï</w:t>
        </w:r>
      </w:ins>
      <w:del w:id="231" w:author="Mr. Wright" w:date="2016-06-25T08:22:00Z">
        <w:r w:rsidR="001C2C7A" w:rsidRPr="004754C8" w:rsidDel="0004492F">
          <w:rPr>
            <w:rFonts w:ascii="Times New Roman" w:hAnsi="Times New Roman" w:cs="Times New Roman"/>
          </w:rPr>
          <w:delText>i</w:delText>
        </w:r>
      </w:del>
      <w:r w:rsidR="001C2C7A" w:rsidRPr="004754C8">
        <w:rPr>
          <w:rFonts w:ascii="Times New Roman" w:hAnsi="Times New Roman" w:cs="Times New Roman"/>
        </w:rPr>
        <w:t xml:space="preserve">ve </w:t>
      </w:r>
      <w:r w:rsidRPr="004754C8">
        <w:rPr>
          <w:rFonts w:ascii="Times New Roman" w:hAnsi="Times New Roman" w:cs="Times New Roman"/>
        </w:rPr>
        <w:t xml:space="preserve">Bayes </w:t>
      </w:r>
      <w:r w:rsidR="001C2C7A" w:rsidRPr="004754C8">
        <w:rPr>
          <w:rFonts w:ascii="Times New Roman" w:hAnsi="Times New Roman" w:cs="Times New Roman"/>
        </w:rPr>
        <w:t>for text classification with unbalanced classes</w:t>
      </w:r>
      <w:ins w:id="232" w:author="Mr. Wright" w:date="2016-06-25T11:54:00Z">
        <w:r>
          <w:rPr>
            <w:rFonts w:ascii="Times New Roman" w:hAnsi="Times New Roman" w:cs="Times New Roman"/>
          </w:rPr>
          <w:t xml:space="preserve"> </w:t>
        </w:r>
      </w:ins>
      <w:r w:rsidR="001C2C7A" w:rsidRPr="004754C8">
        <w:rPr>
          <w:rFonts w:ascii="Times New Roman" w:hAnsi="Times New Roman" w:cs="Times New Roman"/>
        </w:rPr>
        <w:fldChar w:fldCharType="begin"/>
      </w:r>
      <w:r w:rsidR="001C2C7A" w:rsidRPr="004754C8">
        <w:rPr>
          <w:rFonts w:ascii="Times New Roman" w:hAnsi="Times New Roman" w:cs="Times New Roman"/>
        </w:rPr>
        <w:instrText xml:space="preserve"> REF _Ref447838542 \r \h </w:instrText>
      </w:r>
      <w:r w:rsidR="00717FD8" w:rsidRPr="004754C8">
        <w:rPr>
          <w:rFonts w:ascii="Times New Roman" w:hAnsi="Times New Roman" w:cs="Times New Roman"/>
        </w:rPr>
        <w:instrText xml:space="preserve"> \* MERGEFORMAT </w:instrText>
      </w:r>
      <w:r w:rsidR="001C2C7A" w:rsidRPr="004754C8">
        <w:rPr>
          <w:rFonts w:ascii="Times New Roman" w:hAnsi="Times New Roman" w:cs="Times New Roman"/>
        </w:rPr>
      </w:r>
      <w:r w:rsidR="001C2C7A" w:rsidRPr="004754C8">
        <w:rPr>
          <w:rFonts w:ascii="Times New Roman" w:hAnsi="Times New Roman" w:cs="Times New Roman"/>
        </w:rPr>
        <w:fldChar w:fldCharType="separate"/>
      </w:r>
      <w:r w:rsidR="001C2C7A" w:rsidRPr="004754C8">
        <w:rPr>
          <w:rFonts w:ascii="Times New Roman" w:hAnsi="Times New Roman" w:cs="Times New Roman"/>
        </w:rPr>
        <w:t>[22]</w:t>
      </w:r>
      <w:r w:rsidR="001C2C7A" w:rsidRPr="004754C8">
        <w:rPr>
          <w:rFonts w:ascii="Times New Roman" w:hAnsi="Times New Roman" w:cs="Times New Roman"/>
        </w:rPr>
        <w:fldChar w:fldCharType="end"/>
      </w:r>
      <w:r w:rsidR="001C2C7A" w:rsidRPr="004754C8">
        <w:rPr>
          <w:rFonts w:ascii="Times New Roman" w:hAnsi="Times New Roman" w:cs="Times New Roman"/>
        </w:rPr>
        <w:t xml:space="preserve">, </w:t>
      </w:r>
      <w:r w:rsidRPr="004754C8">
        <w:rPr>
          <w:rFonts w:ascii="Times New Roman" w:hAnsi="Times New Roman" w:cs="Times New Roman"/>
        </w:rPr>
        <w:t>adapting</w:t>
      </w:r>
      <w:ins w:id="233" w:author="Mr. Wright" w:date="2016-06-25T11:55:00Z">
        <w:r>
          <w:rPr>
            <w:rFonts w:ascii="Times New Roman" w:hAnsi="Times New Roman" w:cs="Times New Roman"/>
          </w:rPr>
          <w:t xml:space="preserve"> the</w:t>
        </w:r>
      </w:ins>
      <w:r w:rsidRPr="004754C8">
        <w:rPr>
          <w:rFonts w:ascii="Times New Roman" w:hAnsi="Times New Roman" w:cs="Times New Roman"/>
        </w:rPr>
        <w:t xml:space="preserve"> Na</w:t>
      </w:r>
      <w:ins w:id="234" w:author="Mr. Wright" w:date="2016-06-25T08:22:00Z">
        <w:r>
          <w:rPr>
            <w:rFonts w:ascii="Times New Roman" w:hAnsi="Times New Roman" w:cs="Times New Roman"/>
          </w:rPr>
          <w:t>ï</w:t>
        </w:r>
      </w:ins>
      <w:del w:id="235" w:author="Mr. Wright" w:date="2016-06-25T08:22:00Z">
        <w:r w:rsidR="001C2C7A" w:rsidRPr="004754C8" w:rsidDel="0004492F">
          <w:rPr>
            <w:rFonts w:ascii="Times New Roman" w:hAnsi="Times New Roman" w:cs="Times New Roman"/>
          </w:rPr>
          <w:delText>i</w:delText>
        </w:r>
      </w:del>
      <w:r w:rsidRPr="004754C8">
        <w:rPr>
          <w:rFonts w:ascii="Times New Roman" w:hAnsi="Times New Roman" w:cs="Times New Roman"/>
        </w:rPr>
        <w:t xml:space="preserve">ve </w:t>
      </w:r>
      <w:r w:rsidR="001C2C7A" w:rsidRPr="004754C8">
        <w:rPr>
          <w:rFonts w:ascii="Times New Roman" w:hAnsi="Times New Roman" w:cs="Times New Roman"/>
        </w:rPr>
        <w:t>Bayes tree for text classification</w:t>
      </w:r>
      <w:ins w:id="236" w:author="Mr. Wright" w:date="2016-06-25T11:55:00Z">
        <w:r>
          <w:rPr>
            <w:rFonts w:ascii="Times New Roman" w:hAnsi="Times New Roman" w:cs="Times New Roman"/>
          </w:rPr>
          <w:t xml:space="preserve"> </w:t>
        </w:r>
      </w:ins>
      <w:r w:rsidR="001C2C7A" w:rsidRPr="004754C8">
        <w:rPr>
          <w:rFonts w:ascii="Times New Roman" w:hAnsi="Times New Roman" w:cs="Times New Roman"/>
        </w:rPr>
        <w:t>[J]</w:t>
      </w:r>
      <w:ins w:id="237" w:author="Mr. Wright" w:date="2016-06-25T11:55:00Z">
        <w:r>
          <w:rPr>
            <w:rFonts w:ascii="Times New Roman" w:hAnsi="Times New Roman" w:cs="Times New Roman"/>
          </w:rPr>
          <w:t>,</w:t>
        </w:r>
      </w:ins>
      <w:del w:id="238" w:author="Mr. Wright" w:date="2016-06-25T11:55:00Z">
        <w:r w:rsidR="001C2C7A" w:rsidRPr="004754C8" w:rsidDel="00CD41F7">
          <w:rPr>
            <w:rFonts w:ascii="Times New Roman" w:hAnsi="Times New Roman" w:cs="Times New Roman"/>
          </w:rPr>
          <w:delText>.</w:delText>
        </w:r>
      </w:del>
      <w:r w:rsidR="001C2C7A" w:rsidRPr="004754C8">
        <w:rPr>
          <w:rFonts w:ascii="Times New Roman" w:hAnsi="Times New Roman" w:cs="Times New Roman"/>
        </w:rPr>
        <w:t xml:space="preserve"> </w:t>
      </w:r>
      <w:r w:rsidRPr="004754C8">
        <w:rPr>
          <w:rFonts w:ascii="Times New Roman" w:hAnsi="Times New Roman" w:cs="Times New Roman"/>
        </w:rPr>
        <w:t xml:space="preserve">knowledge </w:t>
      </w:r>
      <w:r w:rsidR="001C2C7A" w:rsidRPr="004754C8">
        <w:rPr>
          <w:rFonts w:ascii="Times New Roman" w:hAnsi="Times New Roman" w:cs="Times New Roman"/>
        </w:rPr>
        <w:t xml:space="preserve">and </w:t>
      </w:r>
      <w:r w:rsidRPr="004754C8">
        <w:rPr>
          <w:rFonts w:ascii="Times New Roman" w:hAnsi="Times New Roman" w:cs="Times New Roman"/>
        </w:rPr>
        <w:t>information systems</w:t>
      </w:r>
      <w:ins w:id="239" w:author="Mr. Wright" w:date="2016-06-25T11:55:00Z">
        <w:r>
          <w:rPr>
            <w:rFonts w:ascii="Times New Roman" w:hAnsi="Times New Roman" w:cs="Times New Roman"/>
          </w:rPr>
          <w:t xml:space="preserve"> </w:t>
        </w:r>
      </w:ins>
      <w:r w:rsidR="00817A58" w:rsidRPr="004754C8">
        <w:rPr>
          <w:rFonts w:ascii="Times New Roman" w:hAnsi="Times New Roman" w:cs="Times New Roman"/>
        </w:rPr>
        <w:fldChar w:fldCharType="begin"/>
      </w:r>
      <w:r w:rsidR="00817A58" w:rsidRPr="004754C8">
        <w:rPr>
          <w:rFonts w:ascii="Times New Roman" w:hAnsi="Times New Roman" w:cs="Times New Roman"/>
        </w:rPr>
        <w:instrText xml:space="preserve"> REF _Ref447838567 \r \h </w:instrText>
      </w:r>
      <w:r w:rsidR="00717FD8" w:rsidRPr="004754C8">
        <w:rPr>
          <w:rFonts w:ascii="Times New Roman" w:hAnsi="Times New Roman" w:cs="Times New Roman"/>
        </w:rPr>
        <w:instrText xml:space="preserve"> \* MERGEFORMAT </w:instrText>
      </w:r>
      <w:r w:rsidR="00817A58" w:rsidRPr="004754C8">
        <w:rPr>
          <w:rFonts w:ascii="Times New Roman" w:hAnsi="Times New Roman" w:cs="Times New Roman"/>
        </w:rPr>
      </w:r>
      <w:r w:rsidR="00817A58" w:rsidRPr="004754C8">
        <w:rPr>
          <w:rFonts w:ascii="Times New Roman" w:hAnsi="Times New Roman" w:cs="Times New Roman"/>
        </w:rPr>
        <w:fldChar w:fldCharType="separate"/>
      </w:r>
      <w:r w:rsidRPr="004754C8">
        <w:rPr>
          <w:rFonts w:ascii="Times New Roman" w:hAnsi="Times New Roman" w:cs="Times New Roman"/>
        </w:rPr>
        <w:t>[23]</w:t>
      </w:r>
      <w:r w:rsidR="00817A58" w:rsidRPr="004754C8">
        <w:rPr>
          <w:rFonts w:ascii="Times New Roman" w:hAnsi="Times New Roman" w:cs="Times New Roman"/>
        </w:rPr>
        <w:fldChar w:fldCharType="end"/>
      </w:r>
      <w:r w:rsidR="00817A58" w:rsidRPr="004754C8">
        <w:rPr>
          <w:rFonts w:ascii="Times New Roman" w:hAnsi="Times New Roman" w:cs="Times New Roman"/>
        </w:rPr>
        <w:t xml:space="preserve">, </w:t>
      </w:r>
      <w:r w:rsidRPr="004754C8">
        <w:rPr>
          <w:rFonts w:ascii="Times New Roman" w:hAnsi="Times New Roman" w:cs="Times New Roman"/>
        </w:rPr>
        <w:t xml:space="preserve">tackling </w:t>
      </w:r>
      <w:r w:rsidR="00817A58" w:rsidRPr="004754C8">
        <w:rPr>
          <w:rFonts w:ascii="Times New Roman" w:hAnsi="Times New Roman" w:cs="Times New Roman"/>
        </w:rPr>
        <w:t xml:space="preserve">the poor assumptions of </w:t>
      </w:r>
      <w:r w:rsidRPr="004754C8">
        <w:rPr>
          <w:rFonts w:ascii="Times New Roman" w:hAnsi="Times New Roman" w:cs="Times New Roman"/>
        </w:rPr>
        <w:t>Na</w:t>
      </w:r>
      <w:ins w:id="240" w:author="Mr. Wright" w:date="2016-06-25T08:22:00Z">
        <w:r>
          <w:rPr>
            <w:rFonts w:ascii="Times New Roman" w:hAnsi="Times New Roman" w:cs="Times New Roman"/>
          </w:rPr>
          <w:t>ï</w:t>
        </w:r>
      </w:ins>
      <w:del w:id="241" w:author="Mr. Wright" w:date="2016-06-25T08:22:00Z">
        <w:r w:rsidR="00817A58" w:rsidRPr="004754C8" w:rsidDel="0004492F">
          <w:rPr>
            <w:rFonts w:ascii="Times New Roman" w:hAnsi="Times New Roman" w:cs="Times New Roman"/>
          </w:rPr>
          <w:delText>i</w:delText>
        </w:r>
      </w:del>
      <w:r w:rsidRPr="004754C8">
        <w:rPr>
          <w:rFonts w:ascii="Times New Roman" w:hAnsi="Times New Roman" w:cs="Times New Roman"/>
        </w:rPr>
        <w:t xml:space="preserve">ve Bayes </w:t>
      </w:r>
      <w:r w:rsidR="00817A58" w:rsidRPr="004754C8">
        <w:rPr>
          <w:rFonts w:ascii="Times New Roman" w:hAnsi="Times New Roman" w:cs="Times New Roman"/>
        </w:rPr>
        <w:t>text classifiers</w:t>
      </w:r>
      <w:ins w:id="242" w:author="Mr. Wright" w:date="2016-06-25T11:55:00Z">
        <w:r>
          <w:rPr>
            <w:rFonts w:ascii="Times New Roman" w:hAnsi="Times New Roman" w:cs="Times New Roman"/>
          </w:rPr>
          <w:t xml:space="preserve"> </w:t>
        </w:r>
      </w:ins>
      <w:r w:rsidR="00817A58" w:rsidRPr="004754C8">
        <w:rPr>
          <w:rFonts w:ascii="Times New Roman" w:hAnsi="Times New Roman" w:cs="Times New Roman"/>
        </w:rPr>
        <w:fldChar w:fldCharType="begin"/>
      </w:r>
      <w:r w:rsidR="00817A58" w:rsidRPr="004754C8">
        <w:rPr>
          <w:rFonts w:ascii="Times New Roman" w:hAnsi="Times New Roman" w:cs="Times New Roman"/>
        </w:rPr>
        <w:instrText xml:space="preserve"> REF _Ref447838593 \r \h </w:instrText>
      </w:r>
      <w:r w:rsidR="00717FD8" w:rsidRPr="004754C8">
        <w:rPr>
          <w:rFonts w:ascii="Times New Roman" w:hAnsi="Times New Roman" w:cs="Times New Roman"/>
        </w:rPr>
        <w:instrText xml:space="preserve"> \* MERGEFORMAT </w:instrText>
      </w:r>
      <w:r w:rsidR="00817A58" w:rsidRPr="004754C8">
        <w:rPr>
          <w:rFonts w:ascii="Times New Roman" w:hAnsi="Times New Roman" w:cs="Times New Roman"/>
        </w:rPr>
      </w:r>
      <w:r w:rsidR="00817A58" w:rsidRPr="004754C8">
        <w:rPr>
          <w:rFonts w:ascii="Times New Roman" w:hAnsi="Times New Roman" w:cs="Times New Roman"/>
        </w:rPr>
        <w:fldChar w:fldCharType="separate"/>
      </w:r>
      <w:r w:rsidR="00817A58" w:rsidRPr="004754C8">
        <w:rPr>
          <w:rFonts w:ascii="Times New Roman" w:hAnsi="Times New Roman" w:cs="Times New Roman"/>
        </w:rPr>
        <w:t>[24]</w:t>
      </w:r>
      <w:r w:rsidR="00817A58" w:rsidRPr="004754C8">
        <w:rPr>
          <w:rFonts w:ascii="Times New Roman" w:hAnsi="Times New Roman" w:cs="Times New Roman"/>
        </w:rPr>
        <w:fldChar w:fldCharType="end"/>
      </w:r>
      <w:r w:rsidR="00817A58" w:rsidRPr="004754C8">
        <w:rPr>
          <w:rFonts w:ascii="Times New Roman" w:hAnsi="Times New Roman" w:cs="Times New Roman"/>
        </w:rPr>
        <w:t xml:space="preserve">, </w:t>
      </w:r>
      <w:r w:rsidRPr="004754C8">
        <w:rPr>
          <w:rFonts w:ascii="Times New Roman" w:hAnsi="Times New Roman" w:cs="Times New Roman"/>
        </w:rPr>
        <w:t xml:space="preserve">sentiment </w:t>
      </w:r>
      <w:r w:rsidR="00817A58" w:rsidRPr="004754C8">
        <w:rPr>
          <w:rFonts w:ascii="Times New Roman" w:hAnsi="Times New Roman" w:cs="Times New Roman"/>
        </w:rPr>
        <w:t>analysis of blogs by combining lexical knowledge with text classification</w:t>
      </w:r>
      <w:ins w:id="243" w:author="Mr. Wright" w:date="2016-06-25T11:55:00Z">
        <w:r>
          <w:rPr>
            <w:rFonts w:ascii="Times New Roman" w:hAnsi="Times New Roman" w:cs="Times New Roman"/>
          </w:rPr>
          <w:t xml:space="preserve"> </w:t>
        </w:r>
      </w:ins>
      <w:r w:rsidR="00817A58" w:rsidRPr="004754C8">
        <w:rPr>
          <w:rFonts w:ascii="Times New Roman" w:hAnsi="Times New Roman" w:cs="Times New Roman"/>
        </w:rPr>
        <w:fldChar w:fldCharType="begin"/>
      </w:r>
      <w:r w:rsidR="00817A58" w:rsidRPr="004754C8">
        <w:rPr>
          <w:rFonts w:ascii="Times New Roman" w:hAnsi="Times New Roman" w:cs="Times New Roman"/>
        </w:rPr>
        <w:instrText xml:space="preserve"> REF _Ref447838617 \r \h </w:instrText>
      </w:r>
      <w:r w:rsidR="00717FD8" w:rsidRPr="004754C8">
        <w:rPr>
          <w:rFonts w:ascii="Times New Roman" w:hAnsi="Times New Roman" w:cs="Times New Roman"/>
        </w:rPr>
        <w:instrText xml:space="preserve"> \* MERGEFORMAT </w:instrText>
      </w:r>
      <w:r w:rsidR="00817A58" w:rsidRPr="004754C8">
        <w:rPr>
          <w:rFonts w:ascii="Times New Roman" w:hAnsi="Times New Roman" w:cs="Times New Roman"/>
        </w:rPr>
      </w:r>
      <w:r w:rsidR="00817A58" w:rsidRPr="004754C8">
        <w:rPr>
          <w:rFonts w:ascii="Times New Roman" w:hAnsi="Times New Roman" w:cs="Times New Roman"/>
        </w:rPr>
        <w:fldChar w:fldCharType="separate"/>
      </w:r>
      <w:r w:rsidR="00817A58" w:rsidRPr="004754C8">
        <w:rPr>
          <w:rFonts w:ascii="Times New Roman" w:hAnsi="Times New Roman" w:cs="Times New Roman"/>
        </w:rPr>
        <w:t>[25]</w:t>
      </w:r>
      <w:r w:rsidR="00817A58" w:rsidRPr="004754C8">
        <w:rPr>
          <w:rFonts w:ascii="Times New Roman" w:hAnsi="Times New Roman" w:cs="Times New Roman"/>
        </w:rPr>
        <w:fldChar w:fldCharType="end"/>
      </w:r>
      <w:r w:rsidR="00817A58" w:rsidRPr="004754C8">
        <w:rPr>
          <w:rFonts w:ascii="Times New Roman" w:hAnsi="Times New Roman" w:cs="Times New Roman"/>
        </w:rPr>
        <w:t xml:space="preserve">, </w:t>
      </w:r>
      <w:ins w:id="244" w:author="Mr. Wright" w:date="2016-06-25T11:55:00Z">
        <w:r>
          <w:rPr>
            <w:rFonts w:ascii="Times New Roman" w:hAnsi="Times New Roman" w:cs="Times New Roman"/>
          </w:rPr>
          <w:t>and a</w:t>
        </w:r>
      </w:ins>
      <w:del w:id="245" w:author="Mr. Wright" w:date="2016-06-25T11:55:00Z">
        <w:r w:rsidR="00817A58" w:rsidRPr="004754C8" w:rsidDel="00CD41F7">
          <w:rPr>
            <w:rFonts w:ascii="Times New Roman" w:hAnsi="Times New Roman" w:cs="Times New Roman"/>
          </w:rPr>
          <w:delText>A</w:delText>
        </w:r>
      </w:del>
      <w:r w:rsidR="00817A58" w:rsidRPr="004754C8">
        <w:rPr>
          <w:rFonts w:ascii="Times New Roman" w:hAnsi="Times New Roman" w:cs="Times New Roman"/>
        </w:rPr>
        <w:t xml:space="preserve"> comparison of event models for </w:t>
      </w:r>
      <w:r w:rsidRPr="004754C8">
        <w:rPr>
          <w:rFonts w:ascii="Times New Roman" w:hAnsi="Times New Roman" w:cs="Times New Roman"/>
        </w:rPr>
        <w:t>Na</w:t>
      </w:r>
      <w:ins w:id="246" w:author="Mr. Wright" w:date="2016-06-25T08:22:00Z">
        <w:r>
          <w:rPr>
            <w:rFonts w:ascii="Times New Roman" w:hAnsi="Times New Roman" w:cs="Times New Roman"/>
          </w:rPr>
          <w:t>ï</w:t>
        </w:r>
      </w:ins>
      <w:del w:id="247" w:author="Mr. Wright" w:date="2016-06-25T08:22:00Z">
        <w:r w:rsidR="00817A58" w:rsidRPr="004754C8" w:rsidDel="0004492F">
          <w:rPr>
            <w:rFonts w:ascii="Times New Roman" w:hAnsi="Times New Roman" w:cs="Times New Roman"/>
          </w:rPr>
          <w:delText>i</w:delText>
        </w:r>
      </w:del>
      <w:r w:rsidRPr="004754C8">
        <w:rPr>
          <w:rFonts w:ascii="Times New Roman" w:hAnsi="Times New Roman" w:cs="Times New Roman"/>
        </w:rPr>
        <w:t xml:space="preserve">ve Bayes </w:t>
      </w:r>
      <w:r w:rsidR="00817A58" w:rsidRPr="004754C8">
        <w:rPr>
          <w:rFonts w:ascii="Times New Roman" w:hAnsi="Times New Roman" w:cs="Times New Roman"/>
        </w:rPr>
        <w:t xml:space="preserve">text classification </w:t>
      </w:r>
      <w:r w:rsidR="00817A58" w:rsidRPr="004754C8">
        <w:rPr>
          <w:rFonts w:ascii="Times New Roman" w:hAnsi="Times New Roman" w:cs="Times New Roman"/>
        </w:rPr>
        <w:fldChar w:fldCharType="begin"/>
      </w:r>
      <w:r w:rsidR="00817A58" w:rsidRPr="004754C8">
        <w:rPr>
          <w:rFonts w:ascii="Times New Roman" w:hAnsi="Times New Roman" w:cs="Times New Roman"/>
        </w:rPr>
        <w:instrText xml:space="preserve"> REF _Ref447838637 \r \h </w:instrText>
      </w:r>
      <w:r w:rsidR="00717FD8" w:rsidRPr="004754C8">
        <w:rPr>
          <w:rFonts w:ascii="Times New Roman" w:hAnsi="Times New Roman" w:cs="Times New Roman"/>
        </w:rPr>
        <w:instrText xml:space="preserve"> \* MERGEFORMAT </w:instrText>
      </w:r>
      <w:r w:rsidR="00817A58" w:rsidRPr="004754C8">
        <w:rPr>
          <w:rFonts w:ascii="Times New Roman" w:hAnsi="Times New Roman" w:cs="Times New Roman"/>
        </w:rPr>
      </w:r>
      <w:r w:rsidR="00817A58" w:rsidRPr="004754C8">
        <w:rPr>
          <w:rFonts w:ascii="Times New Roman" w:hAnsi="Times New Roman" w:cs="Times New Roman"/>
        </w:rPr>
        <w:fldChar w:fldCharType="separate"/>
      </w:r>
      <w:r w:rsidR="00817A58" w:rsidRPr="004754C8">
        <w:rPr>
          <w:rFonts w:ascii="Times New Roman" w:hAnsi="Times New Roman" w:cs="Times New Roman"/>
        </w:rPr>
        <w:t>[26]</w:t>
      </w:r>
      <w:r w:rsidR="00817A58" w:rsidRPr="004754C8">
        <w:rPr>
          <w:rFonts w:ascii="Times New Roman" w:hAnsi="Times New Roman" w:cs="Times New Roman"/>
        </w:rPr>
        <w:fldChar w:fldCharType="end"/>
      </w:r>
      <w:r w:rsidR="00817A58" w:rsidRPr="004754C8">
        <w:rPr>
          <w:rFonts w:ascii="Times New Roman" w:hAnsi="Times New Roman" w:cs="Times New Roman"/>
        </w:rPr>
        <w:t>.</w:t>
      </w:r>
      <w:r w:rsidR="006740E7" w:rsidRPr="004754C8">
        <w:rPr>
          <w:rFonts w:ascii="Times New Roman" w:hAnsi="Times New Roman" w:cs="Times New Roman"/>
        </w:rPr>
        <w:t xml:space="preserve"> Na</w:t>
      </w:r>
      <w:ins w:id="248" w:author="Mr. Wright" w:date="2016-06-25T08:22:00Z">
        <w:r w:rsidR="0004492F">
          <w:rPr>
            <w:rFonts w:ascii="Times New Roman" w:hAnsi="Times New Roman" w:cs="Times New Roman"/>
          </w:rPr>
          <w:t>ï</w:t>
        </w:r>
      </w:ins>
      <w:del w:id="249" w:author="Mr. Wright" w:date="2016-06-25T08:22:00Z">
        <w:r w:rsidR="006740E7" w:rsidRPr="004754C8" w:rsidDel="0004492F">
          <w:rPr>
            <w:rFonts w:ascii="Times New Roman" w:hAnsi="Times New Roman" w:cs="Times New Roman"/>
          </w:rPr>
          <w:delText>i</w:delText>
        </w:r>
      </w:del>
      <w:r w:rsidR="006740E7" w:rsidRPr="004754C8">
        <w:rPr>
          <w:rFonts w:ascii="Times New Roman" w:hAnsi="Times New Roman" w:cs="Times New Roman"/>
        </w:rPr>
        <w:t>ve Bayes classifi</w:t>
      </w:r>
      <w:ins w:id="250" w:author="Mr. Wright" w:date="2016-06-25T11:56:00Z">
        <w:r>
          <w:rPr>
            <w:rFonts w:ascii="Times New Roman" w:hAnsi="Times New Roman" w:cs="Times New Roman"/>
          </w:rPr>
          <w:t>cation</w:t>
        </w:r>
      </w:ins>
      <w:del w:id="251" w:author="Mr. Wright" w:date="2016-06-25T11:56:00Z">
        <w:r w:rsidR="006740E7" w:rsidRPr="004754C8" w:rsidDel="00CD41F7">
          <w:rPr>
            <w:rFonts w:ascii="Times New Roman" w:hAnsi="Times New Roman" w:cs="Times New Roman"/>
          </w:rPr>
          <w:delText>er</w:delText>
        </w:r>
      </w:del>
      <w:r w:rsidR="006740E7" w:rsidRPr="004754C8">
        <w:rPr>
          <w:rFonts w:ascii="Times New Roman" w:hAnsi="Times New Roman" w:cs="Times New Roman"/>
        </w:rPr>
        <w:t xml:space="preserve"> is a simple and effective classification </w:t>
      </w:r>
      <w:r w:rsidR="006740E7" w:rsidRPr="004754C8">
        <w:rPr>
          <w:rFonts w:ascii="Times New Roman" w:hAnsi="Times New Roman" w:cs="Times New Roman"/>
        </w:rPr>
        <w:lastRenderedPageBreak/>
        <w:t>method based on statistical learning theory</w:t>
      </w:r>
      <w:ins w:id="252" w:author="Mr. Wright" w:date="2016-06-25T11:56:00Z">
        <w:r>
          <w:rPr>
            <w:rFonts w:ascii="Times New Roman" w:hAnsi="Times New Roman" w:cs="Times New Roman"/>
          </w:rPr>
          <w:t>, b</w:t>
        </w:r>
      </w:ins>
      <w:del w:id="253" w:author="Mr. Wright" w:date="2016-06-25T11:56:00Z">
        <w:r w:rsidR="004E4F1F" w:rsidRPr="004754C8" w:rsidDel="00CD41F7">
          <w:rPr>
            <w:rFonts w:ascii="Times New Roman" w:hAnsi="Times New Roman" w:cs="Times New Roman"/>
          </w:rPr>
          <w:delText>. B</w:delText>
        </w:r>
      </w:del>
      <w:r w:rsidR="004E4F1F" w:rsidRPr="004754C8">
        <w:rPr>
          <w:rFonts w:ascii="Times New Roman" w:hAnsi="Times New Roman" w:cs="Times New Roman"/>
        </w:rPr>
        <w:t xml:space="preserve">ut </w:t>
      </w:r>
      <w:r w:rsidR="00C27705" w:rsidRPr="004754C8">
        <w:rPr>
          <w:rFonts w:ascii="Times New Roman" w:hAnsi="Times New Roman" w:cs="Times New Roman"/>
        </w:rPr>
        <w:t xml:space="preserve">it </w:t>
      </w:r>
      <w:commentRangeStart w:id="254"/>
      <w:r w:rsidR="00C27705" w:rsidRPr="004754C8">
        <w:rPr>
          <w:rFonts w:ascii="Times New Roman" w:hAnsi="Times New Roman" w:cs="Times New Roman"/>
        </w:rPr>
        <w:t>can</w:t>
      </w:r>
      <w:del w:id="255" w:author="Mr. Wright" w:date="2016-06-25T08:13:00Z">
        <w:r w:rsidR="00C27705" w:rsidRPr="004754C8" w:rsidDel="004754C8">
          <w:rPr>
            <w:rFonts w:ascii="Times New Roman" w:hAnsi="Times New Roman" w:cs="Times New Roman"/>
          </w:rPr>
          <w:delText>'</w:delText>
        </w:r>
      </w:del>
      <w:ins w:id="256" w:author="Mr. Wright" w:date="2016-06-25T08:13:00Z">
        <w:r w:rsidR="0004492F">
          <w:rPr>
            <w:rFonts w:ascii="Times New Roman" w:hAnsi="Times New Roman" w:cs="Times New Roman"/>
          </w:rPr>
          <w:t>no</w:t>
        </w:r>
      </w:ins>
      <w:r w:rsidR="00C27705" w:rsidRPr="004754C8">
        <w:rPr>
          <w:rFonts w:ascii="Times New Roman" w:hAnsi="Times New Roman" w:cs="Times New Roman"/>
        </w:rPr>
        <w:t xml:space="preserve">t </w:t>
      </w:r>
      <w:commentRangeEnd w:id="254"/>
      <w:r w:rsidR="0004492F">
        <w:rPr>
          <w:rStyle w:val="CommentReference"/>
        </w:rPr>
        <w:commentReference w:id="254"/>
      </w:r>
      <w:r w:rsidR="00C27705" w:rsidRPr="004754C8">
        <w:rPr>
          <w:rFonts w:ascii="Times New Roman" w:hAnsi="Times New Roman" w:cs="Times New Roman"/>
        </w:rPr>
        <w:t>handle changes based on the characteristics of the combination results.</w:t>
      </w:r>
      <w:r w:rsidR="006740E7" w:rsidRPr="004754C8">
        <w:rPr>
          <w:rFonts w:ascii="Times New Roman" w:hAnsi="Times New Roman" w:cs="Times New Roman"/>
        </w:rPr>
        <w:t xml:space="preserve"> Na</w:t>
      </w:r>
      <w:ins w:id="257" w:author="Mr. Wright" w:date="2016-06-25T08:22:00Z">
        <w:r w:rsidR="0004492F">
          <w:rPr>
            <w:rFonts w:ascii="Times New Roman" w:hAnsi="Times New Roman" w:cs="Times New Roman"/>
          </w:rPr>
          <w:t>ï</w:t>
        </w:r>
      </w:ins>
      <w:del w:id="258" w:author="Mr. Wright" w:date="2016-06-25T08:22:00Z">
        <w:r w:rsidR="006740E7" w:rsidRPr="004754C8" w:rsidDel="0004492F">
          <w:rPr>
            <w:rFonts w:ascii="Times New Roman" w:hAnsi="Times New Roman" w:cs="Times New Roman"/>
          </w:rPr>
          <w:delText>i</w:delText>
        </w:r>
      </w:del>
      <w:r w:rsidR="006740E7" w:rsidRPr="004754C8">
        <w:rPr>
          <w:rFonts w:ascii="Times New Roman" w:hAnsi="Times New Roman" w:cs="Times New Roman"/>
        </w:rPr>
        <w:t>ve Bayes algorithm</w:t>
      </w:r>
      <w:r w:rsidR="006740E7" w:rsidRPr="004754C8">
        <w:rPr>
          <w:rFonts w:ascii="Times New Roman" w:hAnsi="Times New Roman" w:cs="Times New Roman" w:hint="eastAsia"/>
        </w:rPr>
        <w:t>s</w:t>
      </w:r>
      <w:r w:rsidR="006740E7" w:rsidRPr="004754C8">
        <w:rPr>
          <w:rFonts w:ascii="Times New Roman" w:hAnsi="Times New Roman" w:cs="Times New Roman"/>
        </w:rPr>
        <w:t xml:space="preserve"> do not have </w:t>
      </w:r>
      <w:ins w:id="259" w:author="Mr. Wright" w:date="2016-06-25T11:57:00Z">
        <w:r>
          <w:rPr>
            <w:rFonts w:ascii="Times New Roman" w:hAnsi="Times New Roman" w:cs="Times New Roman"/>
          </w:rPr>
          <w:t xml:space="preserve">the </w:t>
        </w:r>
      </w:ins>
      <w:del w:id="260" w:author="Mr. Wright" w:date="2016-06-25T11:57:00Z">
        <w:r w:rsidR="006740E7" w:rsidRPr="004754C8" w:rsidDel="00CD41F7">
          <w:rPr>
            <w:rFonts w:ascii="Times New Roman" w:hAnsi="Times New Roman" w:cs="Times New Roman"/>
          </w:rPr>
          <w:delText xml:space="preserve">the </w:delText>
        </w:r>
      </w:del>
      <w:r w:rsidR="006740E7" w:rsidRPr="004754C8">
        <w:rPr>
          <w:rFonts w:ascii="Times New Roman" w:hAnsi="Times New Roman" w:cs="Times New Roman"/>
        </w:rPr>
        <w:t>mechanism</w:t>
      </w:r>
      <w:ins w:id="261" w:author="Mr. Wright" w:date="2016-06-25T11:57:00Z">
        <w:r>
          <w:rPr>
            <w:rFonts w:ascii="Times New Roman" w:hAnsi="Times New Roman" w:cs="Times New Roman"/>
          </w:rPr>
          <w:t>s required</w:t>
        </w:r>
      </w:ins>
      <w:r w:rsidR="006740E7" w:rsidRPr="004754C8">
        <w:rPr>
          <w:rFonts w:ascii="Times New Roman" w:hAnsi="Times New Roman" w:cs="Times New Roman"/>
        </w:rPr>
        <w:t xml:space="preserve"> to automatically enhance the efficiency of the classification </w:t>
      </w:r>
      <w:del w:id="262" w:author="Mr. Wright" w:date="2016-06-25T11:57:00Z">
        <w:r w:rsidR="006740E7" w:rsidRPr="004754C8" w:rsidDel="00CD41F7">
          <w:rPr>
            <w:rFonts w:ascii="Times New Roman" w:hAnsi="Times New Roman" w:cs="Times New Roman"/>
          </w:rPr>
          <w:delText xml:space="preserve">in </w:delText>
        </w:r>
      </w:del>
      <w:ins w:id="263" w:author="Mr. Wright" w:date="2016-06-25T11:57:00Z">
        <w:r>
          <w:rPr>
            <w:rFonts w:ascii="Times New Roman" w:hAnsi="Times New Roman" w:cs="Times New Roman"/>
          </w:rPr>
          <w:t>during</w:t>
        </w:r>
        <w:r w:rsidRPr="004754C8">
          <w:rPr>
            <w:rFonts w:ascii="Times New Roman" w:hAnsi="Times New Roman" w:cs="Times New Roman"/>
          </w:rPr>
          <w:t xml:space="preserve"> </w:t>
        </w:r>
      </w:ins>
      <w:r w:rsidR="006740E7" w:rsidRPr="004754C8">
        <w:rPr>
          <w:rFonts w:ascii="Times New Roman" w:hAnsi="Times New Roman" w:cs="Times New Roman"/>
        </w:rPr>
        <w:t>the classification process</w:t>
      </w:r>
      <w:ins w:id="264" w:author="Mr. Wright" w:date="2016-06-25T11:58:00Z">
        <w:r>
          <w:rPr>
            <w:rFonts w:ascii="Times New Roman" w:hAnsi="Times New Roman" w:cs="Times New Roman"/>
          </w:rPr>
          <w:t>,</w:t>
        </w:r>
      </w:ins>
      <w:r w:rsidR="00E462AE" w:rsidRPr="004754C8">
        <w:rPr>
          <w:rFonts w:ascii="Times New Roman" w:hAnsi="Times New Roman" w:cs="Times New Roman"/>
        </w:rPr>
        <w:t xml:space="preserve"> and </w:t>
      </w:r>
      <w:ins w:id="265" w:author="Mr. Wright" w:date="2016-06-25T11:58:00Z">
        <w:r>
          <w:rPr>
            <w:rFonts w:ascii="Times New Roman" w:hAnsi="Times New Roman" w:cs="Times New Roman"/>
          </w:rPr>
          <w:t>their</w:t>
        </w:r>
      </w:ins>
      <w:del w:id="266" w:author="Mr. Wright" w:date="2016-06-25T11:58:00Z">
        <w:r w:rsidR="00E462AE" w:rsidRPr="004754C8" w:rsidDel="00CD41F7">
          <w:rPr>
            <w:rFonts w:ascii="Times New Roman" w:hAnsi="Times New Roman" w:cs="Times New Roman" w:hint="eastAsia"/>
          </w:rPr>
          <w:delText>its</w:delText>
        </w:r>
      </w:del>
      <w:r w:rsidR="00E462AE" w:rsidRPr="004754C8">
        <w:rPr>
          <w:rFonts w:ascii="Times New Roman" w:hAnsi="Times New Roman" w:cs="Times New Roman"/>
        </w:rPr>
        <w:t xml:space="preserve"> classification performance </w:t>
      </w:r>
      <w:r w:rsidR="00E462AE" w:rsidRPr="004754C8">
        <w:rPr>
          <w:rFonts w:ascii="Times New Roman" w:hAnsi="Times New Roman" w:cs="Times New Roman" w:hint="eastAsia"/>
        </w:rPr>
        <w:t>is</w:t>
      </w:r>
      <w:r w:rsidR="00E462AE" w:rsidRPr="004754C8">
        <w:rPr>
          <w:rFonts w:ascii="Times New Roman" w:hAnsi="Times New Roman" w:cs="Times New Roman"/>
        </w:rPr>
        <w:t xml:space="preserve"> </w:t>
      </w:r>
      <w:r w:rsidR="00E462AE" w:rsidRPr="004754C8">
        <w:rPr>
          <w:rFonts w:ascii="Times New Roman" w:hAnsi="Times New Roman" w:cs="Times New Roman" w:hint="eastAsia"/>
        </w:rPr>
        <w:t>lower</w:t>
      </w:r>
      <w:r w:rsidR="00E462AE" w:rsidRPr="004754C8">
        <w:rPr>
          <w:rFonts w:ascii="Times New Roman" w:hAnsi="Times New Roman" w:cs="Times New Roman"/>
        </w:rPr>
        <w:t xml:space="preserve"> </w:t>
      </w:r>
      <w:r w:rsidR="00E462AE" w:rsidRPr="004754C8">
        <w:rPr>
          <w:rFonts w:ascii="Times New Roman" w:hAnsi="Times New Roman" w:cs="Times New Roman" w:hint="eastAsia"/>
        </w:rPr>
        <w:t>than</w:t>
      </w:r>
      <w:r w:rsidR="00E462AE" w:rsidRPr="004754C8">
        <w:rPr>
          <w:rFonts w:ascii="Times New Roman" w:hAnsi="Times New Roman" w:cs="Times New Roman"/>
        </w:rPr>
        <w:t xml:space="preserve"> </w:t>
      </w:r>
      <w:ins w:id="267" w:author="Mr. Wright" w:date="2016-06-25T11:58:00Z">
        <w:r>
          <w:rPr>
            <w:rFonts w:ascii="Times New Roman" w:hAnsi="Times New Roman" w:cs="Times New Roman"/>
          </w:rPr>
          <w:t xml:space="preserve">that of </w:t>
        </w:r>
      </w:ins>
      <w:r w:rsidR="00E462AE" w:rsidRPr="004754C8">
        <w:rPr>
          <w:rFonts w:ascii="Times New Roman" w:hAnsi="Times New Roman" w:cs="Times New Roman"/>
        </w:rPr>
        <w:t>other algorithm</w:t>
      </w:r>
      <w:r w:rsidR="00E462AE" w:rsidRPr="004754C8">
        <w:rPr>
          <w:rFonts w:ascii="Times New Roman" w:hAnsi="Times New Roman" w:cs="Times New Roman" w:hint="eastAsia"/>
        </w:rPr>
        <w:t>s</w:t>
      </w:r>
      <w:r w:rsidR="006740E7" w:rsidRPr="004754C8">
        <w:rPr>
          <w:rFonts w:ascii="Times New Roman" w:hAnsi="Times New Roman" w:cs="Times New Roman" w:hint="eastAsia"/>
        </w:rPr>
        <w:t>.</w:t>
      </w:r>
      <w:r w:rsidR="006740E7" w:rsidRPr="004754C8">
        <w:rPr>
          <w:rFonts w:ascii="Times New Roman" w:hAnsi="Times New Roman" w:cs="Times New Roman"/>
        </w:rPr>
        <w:t xml:space="preserve"> Thus, </w:t>
      </w:r>
      <w:ins w:id="268" w:author="Mr. Wright" w:date="2016-06-25T11:58:00Z">
        <w:r>
          <w:rPr>
            <w:rFonts w:ascii="Times New Roman" w:hAnsi="Times New Roman" w:cs="Times New Roman"/>
          </w:rPr>
          <w:t xml:space="preserve">the </w:t>
        </w:r>
      </w:ins>
      <w:r w:rsidR="00F113AE" w:rsidRPr="004754C8">
        <w:rPr>
          <w:rFonts w:ascii="Times New Roman" w:hAnsi="Times New Roman" w:cs="Times New Roman"/>
        </w:rPr>
        <w:t>Na</w:t>
      </w:r>
      <w:ins w:id="269" w:author="Mr. Wright" w:date="2016-06-25T08:22:00Z">
        <w:r w:rsidR="0004492F">
          <w:rPr>
            <w:rFonts w:ascii="Times New Roman" w:hAnsi="Times New Roman" w:cs="Times New Roman"/>
          </w:rPr>
          <w:t>ï</w:t>
        </w:r>
      </w:ins>
      <w:del w:id="270" w:author="Mr. Wright" w:date="2016-06-25T08:22:00Z">
        <w:r w:rsidR="00F113AE" w:rsidRPr="004754C8" w:rsidDel="0004492F">
          <w:rPr>
            <w:rFonts w:ascii="Times New Roman" w:hAnsi="Times New Roman" w:cs="Times New Roman"/>
          </w:rPr>
          <w:delText>i</w:delText>
        </w:r>
      </w:del>
      <w:r w:rsidR="00F113AE" w:rsidRPr="004754C8">
        <w:rPr>
          <w:rFonts w:ascii="Times New Roman" w:hAnsi="Times New Roman" w:cs="Times New Roman"/>
        </w:rPr>
        <w:t xml:space="preserve">ve Bayes </w:t>
      </w:r>
      <w:r w:rsidR="006740E7" w:rsidRPr="004754C8">
        <w:rPr>
          <w:rFonts w:ascii="Times New Roman" w:hAnsi="Times New Roman" w:cs="Times New Roman"/>
        </w:rPr>
        <w:t xml:space="preserve">classification algorithm is </w:t>
      </w:r>
      <w:r w:rsidR="00354B42" w:rsidRPr="004754C8">
        <w:rPr>
          <w:rFonts w:ascii="Times New Roman" w:hAnsi="Times New Roman" w:cs="Times New Roman"/>
        </w:rPr>
        <w:t>unable to guarantee high efficiency classification</w:t>
      </w:r>
      <w:r w:rsidR="006740E7" w:rsidRPr="004754C8">
        <w:rPr>
          <w:rFonts w:ascii="Times New Roman" w:hAnsi="Times New Roman" w:cs="Times New Roman"/>
        </w:rPr>
        <w:t xml:space="preserve"> </w:t>
      </w:r>
      <w:del w:id="271" w:author="Mr. Wright" w:date="2016-06-25T11:58:00Z">
        <w:r w:rsidR="00354B42" w:rsidRPr="004754C8" w:rsidDel="00CD41F7">
          <w:rPr>
            <w:rFonts w:ascii="Times New Roman" w:hAnsi="Times New Roman" w:cs="Times New Roman"/>
          </w:rPr>
          <w:delText xml:space="preserve">in </w:delText>
        </w:r>
        <w:r w:rsidR="007F0BCE" w:rsidRPr="004754C8" w:rsidDel="00CD41F7">
          <w:rPr>
            <w:rFonts w:ascii="Times New Roman" w:hAnsi="Times New Roman" w:cs="Times New Roman"/>
          </w:rPr>
          <w:delText>the</w:delText>
        </w:r>
      </w:del>
      <w:ins w:id="272" w:author="Mr. Wright" w:date="2016-06-25T11:58:00Z">
        <w:r>
          <w:rPr>
            <w:rFonts w:ascii="Times New Roman" w:hAnsi="Times New Roman" w:cs="Times New Roman"/>
          </w:rPr>
          <w:t>for</w:t>
        </w:r>
      </w:ins>
      <w:r w:rsidR="007F0BCE" w:rsidRPr="004754C8">
        <w:rPr>
          <w:rFonts w:ascii="Times New Roman" w:hAnsi="Times New Roman" w:cs="Times New Roman"/>
        </w:rPr>
        <w:t xml:space="preserve"> </w:t>
      </w:r>
      <w:r w:rsidR="006740E7" w:rsidRPr="004754C8">
        <w:rPr>
          <w:rFonts w:ascii="Times New Roman" w:hAnsi="Times New Roman" w:cs="Times New Roman"/>
        </w:rPr>
        <w:t>large amounts of text</w:t>
      </w:r>
      <w:ins w:id="273" w:author="Mr. Wright" w:date="2016-06-25T11:59:00Z">
        <w:r>
          <w:rPr>
            <w:rFonts w:ascii="Times New Roman" w:hAnsi="Times New Roman" w:cs="Times New Roman"/>
          </w:rPr>
          <w:t>ual</w:t>
        </w:r>
      </w:ins>
      <w:r w:rsidR="006740E7" w:rsidRPr="004754C8">
        <w:rPr>
          <w:rFonts w:ascii="Times New Roman" w:hAnsi="Times New Roman" w:cs="Times New Roman"/>
        </w:rPr>
        <w:t xml:space="preserve"> data.</w:t>
      </w:r>
    </w:p>
    <w:p w14:paraId="2435D7B4" w14:textId="41C59AC8" w:rsidR="00234623" w:rsidRPr="004754C8" w:rsidRDefault="007B4F92" w:rsidP="00974752">
      <w:pPr>
        <w:pStyle w:val="lw"/>
        <w:ind w:firstLine="420"/>
        <w:rPr>
          <w:rFonts w:ascii="Times New Roman" w:hAnsi="Times New Roman" w:cs="Times New Roman"/>
        </w:rPr>
      </w:pPr>
      <w:r w:rsidRPr="004754C8">
        <w:rPr>
          <w:rFonts w:ascii="Times New Roman" w:hAnsi="Times New Roman" w:cs="Times New Roman"/>
        </w:rPr>
        <w:t>In t</w:t>
      </w:r>
      <w:r w:rsidR="006565F8" w:rsidRPr="004754C8">
        <w:rPr>
          <w:rFonts w:ascii="Times New Roman" w:hAnsi="Times New Roman" w:cs="Times New Roman"/>
        </w:rPr>
        <w:t>his paper</w:t>
      </w:r>
      <w:r w:rsidRPr="004754C8">
        <w:rPr>
          <w:rFonts w:ascii="Times New Roman" w:hAnsi="Times New Roman" w:cs="Times New Roman"/>
        </w:rPr>
        <w:t>, we</w:t>
      </w:r>
      <w:r w:rsidR="006565F8" w:rsidRPr="004754C8">
        <w:rPr>
          <w:rFonts w:ascii="Times New Roman" w:hAnsi="Times New Roman" w:cs="Times New Roman"/>
        </w:rPr>
        <w:t xml:space="preserve"> propose an effective </w:t>
      </w:r>
      <w:r w:rsidR="006B294C" w:rsidRPr="004754C8">
        <w:rPr>
          <w:rFonts w:ascii="Times New Roman" w:hAnsi="Times New Roman" w:cs="Times New Roman"/>
        </w:rPr>
        <w:t>approach</w:t>
      </w:r>
      <w:r w:rsidR="006565F8" w:rsidRPr="004754C8">
        <w:rPr>
          <w:rFonts w:ascii="Times New Roman" w:hAnsi="Times New Roman" w:cs="Times New Roman"/>
        </w:rPr>
        <w:t xml:space="preserve"> for text classification. </w:t>
      </w:r>
      <w:r w:rsidR="000E2191" w:rsidRPr="004754C8">
        <w:rPr>
          <w:rFonts w:ascii="Times New Roman" w:hAnsi="Times New Roman" w:cs="Times New Roman"/>
        </w:rPr>
        <w:t>It is divided into three stages</w:t>
      </w:r>
      <w:del w:id="274" w:author="Mr. Wright" w:date="2016-06-25T08:31:00Z">
        <w:r w:rsidR="000E2191" w:rsidRPr="004754C8" w:rsidDel="004F4B0D">
          <w:rPr>
            <w:rFonts w:ascii="Times New Roman" w:hAnsi="Times New Roman" w:cs="Times New Roman"/>
          </w:rPr>
          <w:delText xml:space="preserve"> </w:delText>
        </w:r>
      </w:del>
      <w:r w:rsidR="000E2191" w:rsidRPr="004754C8">
        <w:rPr>
          <w:rFonts w:ascii="Times New Roman" w:hAnsi="Times New Roman" w:cs="Times New Roman"/>
        </w:rPr>
        <w:t>,</w:t>
      </w:r>
      <w:ins w:id="275" w:author="Mr. Wright" w:date="2016-06-25T11:59:00Z">
        <w:r w:rsidR="00CD41F7">
          <w:rPr>
            <w:rFonts w:ascii="Times New Roman" w:hAnsi="Times New Roman" w:cs="Times New Roman"/>
          </w:rPr>
          <w:t xml:space="preserve"> </w:t>
        </w:r>
      </w:ins>
      <w:r w:rsidR="000E2191" w:rsidRPr="004754C8">
        <w:rPr>
          <w:rFonts w:ascii="Times New Roman" w:hAnsi="Times New Roman" w:cs="Times New Roman"/>
        </w:rPr>
        <w:t xml:space="preserve">namely </w:t>
      </w:r>
      <w:r w:rsidR="006565F8" w:rsidRPr="004754C8">
        <w:rPr>
          <w:rFonts w:ascii="Times New Roman" w:hAnsi="Times New Roman" w:cs="Times New Roman"/>
        </w:rPr>
        <w:t>extracting the key</w:t>
      </w:r>
      <w:del w:id="276" w:author="Mr. Wright" w:date="2016-06-25T11:59:00Z">
        <w:r w:rsidR="006565F8" w:rsidRPr="004754C8" w:rsidDel="00CD41F7">
          <w:rPr>
            <w:rFonts w:ascii="Times New Roman" w:hAnsi="Times New Roman" w:cs="Times New Roman"/>
          </w:rPr>
          <w:delText xml:space="preserve"> </w:delText>
        </w:r>
      </w:del>
      <w:r w:rsidR="006565F8" w:rsidRPr="004754C8">
        <w:rPr>
          <w:rFonts w:ascii="Times New Roman" w:hAnsi="Times New Roman" w:cs="Times New Roman"/>
        </w:rPr>
        <w:t>words of category</w:t>
      </w:r>
      <w:ins w:id="277" w:author="Mr. Wright" w:date="2016-06-25T11:59:00Z">
        <w:r w:rsidR="00CD41F7">
          <w:rPr>
            <w:rFonts w:ascii="Times New Roman" w:hAnsi="Times New Roman" w:cs="Times New Roman"/>
          </w:rPr>
          <w:t xml:space="preserve"> </w:t>
        </w:r>
      </w:ins>
      <w:r w:rsidR="006565F8" w:rsidRPr="004754C8">
        <w:rPr>
          <w:rFonts w:ascii="Times New Roman" w:hAnsi="Times New Roman" w:cs="Times New Roman"/>
        </w:rPr>
        <w:t>(KWC</w:t>
      </w:r>
      <w:ins w:id="278" w:author="Mr. Wright" w:date="2016-06-25T11:59:00Z">
        <w:r w:rsidR="00CD41F7">
          <w:rPr>
            <w:rFonts w:ascii="Times New Roman" w:hAnsi="Times New Roman" w:cs="Times New Roman"/>
          </w:rPr>
          <w:t>s</w:t>
        </w:r>
      </w:ins>
      <w:r w:rsidR="006565F8" w:rsidRPr="004754C8">
        <w:rPr>
          <w:rFonts w:ascii="Times New Roman" w:hAnsi="Times New Roman" w:cs="Times New Roman"/>
        </w:rPr>
        <w:t xml:space="preserve">) of labeled texts based on </w:t>
      </w:r>
      <w:ins w:id="279" w:author="Mr. Wright" w:date="2016-06-25T11:59:00Z">
        <w:r w:rsidR="00CD41F7">
          <w:rPr>
            <w:rFonts w:ascii="Times New Roman" w:hAnsi="Times New Roman" w:cs="Times New Roman"/>
          </w:rPr>
          <w:t xml:space="preserve">an </w:t>
        </w:r>
      </w:ins>
      <w:commentRangeStart w:id="280"/>
      <w:r w:rsidR="006565F8" w:rsidRPr="004754C8">
        <w:rPr>
          <w:rFonts w:ascii="Times New Roman" w:hAnsi="Times New Roman" w:cs="Times New Roman"/>
        </w:rPr>
        <w:t xml:space="preserve">TF-IDF </w:t>
      </w:r>
      <w:commentRangeEnd w:id="280"/>
      <w:r w:rsidR="00CD41F7">
        <w:rPr>
          <w:rStyle w:val="CommentReference"/>
        </w:rPr>
        <w:commentReference w:id="280"/>
      </w:r>
      <w:r w:rsidR="006565F8" w:rsidRPr="004754C8">
        <w:rPr>
          <w:rFonts w:ascii="Times New Roman" w:hAnsi="Times New Roman" w:cs="Times New Roman"/>
        </w:rPr>
        <w:t>approach, classifying unlabeled text by the relevancy of</w:t>
      </w:r>
      <w:ins w:id="281" w:author="Mr. Wright" w:date="2016-06-25T12:00:00Z">
        <w:r w:rsidR="00CD41F7">
          <w:rPr>
            <w:rFonts w:ascii="Times New Roman" w:hAnsi="Times New Roman" w:cs="Times New Roman"/>
          </w:rPr>
          <w:t xml:space="preserve"> the</w:t>
        </w:r>
      </w:ins>
      <w:r w:rsidR="006565F8" w:rsidRPr="004754C8">
        <w:rPr>
          <w:rFonts w:ascii="Times New Roman" w:hAnsi="Times New Roman" w:cs="Times New Roman"/>
        </w:rPr>
        <w:t xml:space="preserve"> category and unlabeled text,</w:t>
      </w:r>
      <w:ins w:id="282" w:author="Mr. Wright" w:date="2016-06-25T12:00:00Z">
        <w:r w:rsidR="00CD41F7">
          <w:rPr>
            <w:rFonts w:ascii="Times New Roman" w:hAnsi="Times New Roman" w:cs="Times New Roman"/>
          </w:rPr>
          <w:t xml:space="preserve"> and</w:t>
        </w:r>
      </w:ins>
      <w:r w:rsidR="006565F8" w:rsidRPr="004754C8">
        <w:rPr>
          <w:rFonts w:ascii="Times New Roman" w:hAnsi="Times New Roman" w:cs="Times New Roman"/>
        </w:rPr>
        <w:t xml:space="preserve"> improving the performance of </w:t>
      </w:r>
      <w:ins w:id="283" w:author="Mr. Wright" w:date="2016-06-25T12:00:00Z">
        <w:r w:rsidR="00CD41F7">
          <w:rPr>
            <w:rFonts w:ascii="Times New Roman" w:hAnsi="Times New Roman" w:cs="Times New Roman"/>
          </w:rPr>
          <w:t xml:space="preserve">the </w:t>
        </w:r>
      </w:ins>
      <w:r w:rsidR="006B294C" w:rsidRPr="004754C8">
        <w:rPr>
          <w:rFonts w:ascii="Times New Roman" w:hAnsi="Times New Roman" w:cs="Times New Roman"/>
        </w:rPr>
        <w:t>approach</w:t>
      </w:r>
      <w:r w:rsidR="006565F8" w:rsidRPr="004754C8">
        <w:rPr>
          <w:rFonts w:ascii="Times New Roman" w:hAnsi="Times New Roman" w:cs="Times New Roman"/>
        </w:rPr>
        <w:t xml:space="preserve"> by updating the KWC in the process of classification.</w:t>
      </w:r>
    </w:p>
    <w:p w14:paraId="40A0E1F1" w14:textId="7FECCC32" w:rsidR="00527AF4" w:rsidRPr="004754C8" w:rsidRDefault="00ED3F1F" w:rsidP="00974752">
      <w:pPr>
        <w:pStyle w:val="lw"/>
        <w:ind w:firstLine="420"/>
        <w:rPr>
          <w:rFonts w:ascii="Times New Roman" w:hAnsi="Times New Roman" w:cs="Times New Roman"/>
        </w:rPr>
      </w:pPr>
      <w:r w:rsidRPr="004754C8">
        <w:rPr>
          <w:rFonts w:ascii="Times New Roman" w:hAnsi="Times New Roman" w:cs="Times New Roman"/>
        </w:rPr>
        <w:t xml:space="preserve">This paper is divided into four chapters. </w:t>
      </w:r>
      <w:r w:rsidR="00233813" w:rsidRPr="004754C8">
        <w:rPr>
          <w:rFonts w:ascii="Times New Roman" w:hAnsi="Times New Roman" w:cs="Times New Roman"/>
        </w:rPr>
        <w:t>C</w:t>
      </w:r>
      <w:r w:rsidRPr="004754C8">
        <w:rPr>
          <w:rFonts w:ascii="Times New Roman" w:hAnsi="Times New Roman" w:cs="Times New Roman"/>
        </w:rPr>
        <w:t xml:space="preserve">hapter </w:t>
      </w:r>
      <w:r w:rsidR="00CD41F7" w:rsidRPr="004754C8">
        <w:rPr>
          <w:rFonts w:ascii="Times New Roman" w:hAnsi="Times New Roman" w:cs="Times New Roman"/>
        </w:rPr>
        <w:t xml:space="preserve">One </w:t>
      </w:r>
      <w:r w:rsidRPr="004754C8">
        <w:rPr>
          <w:rFonts w:ascii="Times New Roman" w:hAnsi="Times New Roman" w:cs="Times New Roman"/>
        </w:rPr>
        <w:t xml:space="preserve">is </w:t>
      </w:r>
      <w:ins w:id="284" w:author="Mr. Wright" w:date="2016-06-25T12:00:00Z">
        <w:r w:rsidR="00CD41F7">
          <w:rPr>
            <w:rFonts w:ascii="Times New Roman" w:hAnsi="Times New Roman" w:cs="Times New Roman"/>
          </w:rPr>
          <w:t>the i</w:t>
        </w:r>
      </w:ins>
      <w:del w:id="285" w:author="Mr. Wright" w:date="2016-06-25T12:00:00Z">
        <w:r w:rsidRPr="004754C8" w:rsidDel="00CD41F7">
          <w:rPr>
            <w:rFonts w:ascii="Times New Roman" w:hAnsi="Times New Roman" w:cs="Times New Roman"/>
          </w:rPr>
          <w:delText>I</w:delText>
        </w:r>
      </w:del>
      <w:r w:rsidRPr="004754C8">
        <w:rPr>
          <w:rFonts w:ascii="Times New Roman" w:hAnsi="Times New Roman" w:cs="Times New Roman"/>
        </w:rPr>
        <w:t>ntroduction</w:t>
      </w:r>
      <w:r w:rsidR="0075752B" w:rsidRPr="004754C8">
        <w:rPr>
          <w:rFonts w:ascii="Times New Roman" w:hAnsi="Times New Roman" w:cs="Times New Roman"/>
        </w:rPr>
        <w:t xml:space="preserve">. In </w:t>
      </w:r>
      <w:r w:rsidR="00CD41F7" w:rsidRPr="004754C8">
        <w:rPr>
          <w:rFonts w:ascii="Times New Roman" w:hAnsi="Times New Roman" w:cs="Times New Roman"/>
        </w:rPr>
        <w:t>Chapter One</w:t>
      </w:r>
      <w:del w:id="286" w:author="Mr. Wright" w:date="2016-06-25T08:31:00Z">
        <w:r w:rsidR="0075752B" w:rsidRPr="004754C8" w:rsidDel="004F4B0D">
          <w:rPr>
            <w:rFonts w:ascii="Times New Roman" w:hAnsi="Times New Roman" w:cs="Times New Roman"/>
          </w:rPr>
          <w:delText xml:space="preserve"> </w:delText>
        </w:r>
      </w:del>
      <w:r w:rsidR="0075752B" w:rsidRPr="004754C8">
        <w:rPr>
          <w:rFonts w:ascii="Times New Roman" w:hAnsi="Times New Roman" w:cs="Times New Roman"/>
        </w:rPr>
        <w:t>,</w:t>
      </w:r>
      <w:ins w:id="287" w:author="Mr. Wright" w:date="2016-06-25T12:00:00Z">
        <w:r w:rsidR="00CD41F7">
          <w:rPr>
            <w:rFonts w:ascii="Times New Roman" w:hAnsi="Times New Roman" w:cs="Times New Roman"/>
          </w:rPr>
          <w:t xml:space="preserve"> </w:t>
        </w:r>
      </w:ins>
      <w:r w:rsidR="0075752B" w:rsidRPr="004754C8">
        <w:rPr>
          <w:rFonts w:ascii="Times New Roman" w:hAnsi="Times New Roman" w:cs="Times New Roman"/>
        </w:rPr>
        <w:t xml:space="preserve">we </w:t>
      </w:r>
      <w:del w:id="288" w:author="Mr. Wright" w:date="2016-06-25T12:00:00Z">
        <w:r w:rsidR="0075752B" w:rsidRPr="004754C8" w:rsidDel="00CD41F7">
          <w:rPr>
            <w:rFonts w:ascii="Times New Roman" w:hAnsi="Times New Roman" w:cs="Times New Roman"/>
          </w:rPr>
          <w:delText>will</w:delText>
        </w:r>
      </w:del>
      <w:ins w:id="289" w:author="Mr. Wright" w:date="2016-06-25T12:00:00Z">
        <w:r w:rsidR="00CD41F7">
          <w:rPr>
            <w:rFonts w:ascii="Times New Roman" w:hAnsi="Times New Roman" w:cs="Times New Roman"/>
          </w:rPr>
          <w:t>provide a</w:t>
        </w:r>
      </w:ins>
      <w:r w:rsidR="0075752B" w:rsidRPr="004754C8">
        <w:rPr>
          <w:rFonts w:ascii="Times New Roman" w:hAnsi="Times New Roman" w:cs="Times New Roman"/>
        </w:rPr>
        <w:t xml:space="preserve"> description the research status of text categorization</w:t>
      </w:r>
      <w:del w:id="290" w:author="Mr. Wright" w:date="2016-06-25T12:00:00Z">
        <w:r w:rsidR="002E0737" w:rsidRPr="004754C8" w:rsidDel="00CD41F7">
          <w:rPr>
            <w:rFonts w:ascii="Times New Roman" w:hAnsi="Times New Roman" w:cs="Times New Roman"/>
          </w:rPr>
          <w:delText>,</w:delText>
        </w:r>
      </w:del>
      <w:r w:rsidR="002E0737" w:rsidRPr="004754C8">
        <w:rPr>
          <w:rFonts w:ascii="Times New Roman" w:hAnsi="Times New Roman" w:cs="Times New Roman"/>
        </w:rPr>
        <w:t xml:space="preserve"> </w:t>
      </w:r>
      <w:r w:rsidR="005304FC" w:rsidRPr="004754C8">
        <w:rPr>
          <w:rFonts w:ascii="Times New Roman" w:hAnsi="Times New Roman" w:cs="Times New Roman"/>
        </w:rPr>
        <w:t xml:space="preserve">and </w:t>
      </w:r>
      <w:r w:rsidR="00EA5CAC" w:rsidRPr="004754C8">
        <w:rPr>
          <w:rFonts w:ascii="Times New Roman" w:hAnsi="Times New Roman" w:cs="Times New Roman"/>
        </w:rPr>
        <w:t xml:space="preserve">point out the problems </w:t>
      </w:r>
      <w:ins w:id="291" w:author="Mr. Wright" w:date="2016-06-25T12:01:00Z">
        <w:r w:rsidR="00CD41F7">
          <w:rPr>
            <w:rFonts w:ascii="Times New Roman" w:hAnsi="Times New Roman" w:cs="Times New Roman"/>
          </w:rPr>
          <w:t>with</w:t>
        </w:r>
      </w:ins>
      <w:del w:id="292" w:author="Mr. Wright" w:date="2016-06-25T12:01:00Z">
        <w:r w:rsidR="00EA5CAC" w:rsidRPr="004754C8" w:rsidDel="00CD41F7">
          <w:rPr>
            <w:rFonts w:ascii="Times New Roman" w:hAnsi="Times New Roman" w:cs="Times New Roman"/>
          </w:rPr>
          <w:delText>of</w:delText>
        </w:r>
      </w:del>
      <w:r w:rsidR="00EA5CAC" w:rsidRPr="004754C8">
        <w:rPr>
          <w:rFonts w:ascii="Times New Roman" w:hAnsi="Times New Roman" w:cs="Times New Roman"/>
        </w:rPr>
        <w:t xml:space="preserve"> existing text classification.</w:t>
      </w:r>
      <w:r w:rsidR="00CD203C" w:rsidRPr="004754C8">
        <w:rPr>
          <w:rFonts w:ascii="Times New Roman" w:hAnsi="Times New Roman" w:cs="Times New Roman"/>
        </w:rPr>
        <w:t xml:space="preserve"> In </w:t>
      </w:r>
      <w:r w:rsidR="00CD41F7" w:rsidRPr="004754C8">
        <w:rPr>
          <w:rFonts w:ascii="Times New Roman" w:hAnsi="Times New Roman" w:cs="Times New Roman"/>
        </w:rPr>
        <w:t>Chapter Two</w:t>
      </w:r>
      <w:r w:rsidR="00CD203C" w:rsidRPr="004754C8">
        <w:rPr>
          <w:rFonts w:ascii="Times New Roman" w:hAnsi="Times New Roman" w:cs="Times New Roman"/>
        </w:rPr>
        <w:t xml:space="preserve">, we </w:t>
      </w:r>
      <w:del w:id="293" w:author="Mr. Wright" w:date="2016-06-25T12:01:00Z">
        <w:r w:rsidR="00CD203C" w:rsidRPr="004754C8" w:rsidDel="00CD41F7">
          <w:rPr>
            <w:rFonts w:ascii="Times New Roman" w:hAnsi="Times New Roman" w:cs="Times New Roman"/>
          </w:rPr>
          <w:delText xml:space="preserve">will </w:delText>
        </w:r>
      </w:del>
      <w:r w:rsidR="001C532F" w:rsidRPr="004754C8">
        <w:rPr>
          <w:rFonts w:ascii="Times New Roman" w:hAnsi="Times New Roman" w:cs="Times New Roman"/>
        </w:rPr>
        <w:t xml:space="preserve">describe a new text categorization method based on </w:t>
      </w:r>
      <w:r w:rsidR="00ED62BA" w:rsidRPr="004754C8">
        <w:rPr>
          <w:rFonts w:ascii="Times New Roman" w:hAnsi="Times New Roman" w:cs="Times New Roman"/>
        </w:rPr>
        <w:t>TF-IDF</w:t>
      </w:r>
      <w:r w:rsidR="00CF0641" w:rsidRPr="004754C8">
        <w:rPr>
          <w:rFonts w:ascii="Times New Roman" w:hAnsi="Times New Roman" w:cs="Times New Roman"/>
        </w:rPr>
        <w:t xml:space="preserve"> and </w:t>
      </w:r>
      <w:r w:rsidR="009810F1" w:rsidRPr="004754C8">
        <w:rPr>
          <w:rFonts w:ascii="Times New Roman" w:hAnsi="Times New Roman" w:cs="Times New Roman"/>
        </w:rPr>
        <w:t>give a detailed description</w:t>
      </w:r>
      <w:r w:rsidR="00E4565B" w:rsidRPr="004754C8">
        <w:rPr>
          <w:rFonts w:ascii="Times New Roman" w:hAnsi="Times New Roman" w:cs="Times New Roman"/>
        </w:rPr>
        <w:t xml:space="preserve"> </w:t>
      </w:r>
      <w:ins w:id="294" w:author="Mr. Wright" w:date="2016-06-25T12:02:00Z">
        <w:r w:rsidR="00CD41F7">
          <w:rPr>
            <w:rFonts w:ascii="Times New Roman" w:hAnsi="Times New Roman" w:cs="Times New Roman"/>
          </w:rPr>
          <w:t xml:space="preserve">of the </w:t>
        </w:r>
      </w:ins>
      <w:del w:id="295" w:author="Mr. Wright" w:date="2016-06-25T12:02:00Z">
        <w:r w:rsidR="00E4565B" w:rsidRPr="004754C8" w:rsidDel="00CD41F7">
          <w:rPr>
            <w:rFonts w:ascii="Times New Roman" w:hAnsi="Times New Roman" w:cs="Times New Roman"/>
          </w:rPr>
          <w:delText>above</w:delText>
        </w:r>
        <w:r w:rsidR="009810F1" w:rsidRPr="004754C8" w:rsidDel="00CD41F7">
          <w:rPr>
            <w:rFonts w:ascii="Times New Roman" w:hAnsi="Times New Roman" w:cs="Times New Roman"/>
          </w:rPr>
          <w:delText xml:space="preserve"> </w:delText>
        </w:r>
      </w:del>
      <w:r w:rsidR="00E4565B" w:rsidRPr="004754C8">
        <w:rPr>
          <w:rFonts w:ascii="Times New Roman" w:hAnsi="Times New Roman" w:cs="Times New Roman"/>
        </w:rPr>
        <w:t xml:space="preserve">process of </w:t>
      </w:r>
      <w:r w:rsidR="00B05652" w:rsidRPr="004754C8">
        <w:rPr>
          <w:rFonts w:ascii="Times New Roman" w:hAnsi="Times New Roman" w:cs="Times New Roman"/>
        </w:rPr>
        <w:t>the parameter optimization experiments and self-updating mechanism of this method</w:t>
      </w:r>
      <w:r w:rsidR="001C532F" w:rsidRPr="004754C8">
        <w:rPr>
          <w:rFonts w:ascii="Times New Roman" w:hAnsi="Times New Roman" w:cs="Times New Roman"/>
        </w:rPr>
        <w:t>.</w:t>
      </w:r>
      <w:r w:rsidR="000B1D5C" w:rsidRPr="004754C8">
        <w:rPr>
          <w:rFonts w:ascii="Times New Roman" w:hAnsi="Times New Roman" w:cs="Times New Roman"/>
        </w:rPr>
        <w:t xml:space="preserve"> In </w:t>
      </w:r>
      <w:r w:rsidR="00CD41F7" w:rsidRPr="004754C8">
        <w:rPr>
          <w:rFonts w:ascii="Times New Roman" w:hAnsi="Times New Roman" w:cs="Times New Roman"/>
        </w:rPr>
        <w:t>Chapter Three</w:t>
      </w:r>
      <w:r w:rsidR="00084F92" w:rsidRPr="004754C8">
        <w:rPr>
          <w:rFonts w:ascii="Times New Roman" w:hAnsi="Times New Roman" w:cs="Times New Roman"/>
        </w:rPr>
        <w:t>,</w:t>
      </w:r>
      <w:r w:rsidR="00CC3D52" w:rsidRPr="004754C8">
        <w:rPr>
          <w:rFonts w:ascii="Times New Roman" w:hAnsi="Times New Roman" w:cs="Times New Roman"/>
        </w:rPr>
        <w:t xml:space="preserve"> </w:t>
      </w:r>
      <w:r w:rsidR="00084F92" w:rsidRPr="004754C8">
        <w:rPr>
          <w:rFonts w:ascii="Times New Roman" w:hAnsi="Times New Roman" w:cs="Times New Roman"/>
        </w:rPr>
        <w:t xml:space="preserve">we </w:t>
      </w:r>
      <w:del w:id="296" w:author="Mr. Wright" w:date="2016-06-25T12:02:00Z">
        <w:r w:rsidR="00084F92" w:rsidRPr="004754C8" w:rsidDel="00CD41F7">
          <w:rPr>
            <w:rFonts w:ascii="Times New Roman" w:hAnsi="Times New Roman" w:cs="Times New Roman"/>
          </w:rPr>
          <w:delText xml:space="preserve">will </w:delText>
        </w:r>
      </w:del>
      <w:r w:rsidR="00084F92" w:rsidRPr="004754C8">
        <w:rPr>
          <w:rFonts w:ascii="Times New Roman" w:hAnsi="Times New Roman" w:cs="Times New Roman"/>
        </w:rPr>
        <w:t>show t</w:t>
      </w:r>
      <w:r w:rsidR="006565F8" w:rsidRPr="004754C8">
        <w:rPr>
          <w:rFonts w:ascii="Times New Roman" w:hAnsi="Times New Roman" w:cs="Times New Roman"/>
        </w:rPr>
        <w:t>h</w:t>
      </w:r>
      <w:r w:rsidR="00084F92" w:rsidRPr="004754C8">
        <w:rPr>
          <w:rFonts w:ascii="Times New Roman" w:hAnsi="Times New Roman" w:cs="Times New Roman"/>
        </w:rPr>
        <w:t>e</w:t>
      </w:r>
      <w:ins w:id="297" w:author="Mr. Wright" w:date="2016-06-25T12:02:00Z">
        <w:r w:rsidR="00CD41F7">
          <w:rPr>
            <w:rFonts w:ascii="Times New Roman" w:hAnsi="Times New Roman" w:cs="Times New Roman"/>
          </w:rPr>
          <w:t xml:space="preserve"> results of</w:t>
        </w:r>
      </w:ins>
      <w:r w:rsidR="00084F92" w:rsidRPr="004754C8">
        <w:rPr>
          <w:rFonts w:ascii="Times New Roman" w:hAnsi="Times New Roman" w:cs="Times New Roman"/>
        </w:rPr>
        <w:t xml:space="preserve"> experiments</w:t>
      </w:r>
      <w:ins w:id="298" w:author="Mr. Wright" w:date="2016-06-25T12:02:00Z">
        <w:r w:rsidR="00CD41F7">
          <w:rPr>
            <w:rFonts w:ascii="Times New Roman" w:hAnsi="Times New Roman" w:cs="Times New Roman"/>
          </w:rPr>
          <w:t xml:space="preserve"> that</w:t>
        </w:r>
      </w:ins>
      <w:r w:rsidR="00084F92" w:rsidRPr="004754C8">
        <w:rPr>
          <w:rFonts w:ascii="Times New Roman" w:hAnsi="Times New Roman" w:cs="Times New Roman"/>
        </w:rPr>
        <w:t xml:space="preserve"> compar</w:t>
      </w:r>
      <w:ins w:id="299" w:author="Mr. Wright" w:date="2016-06-25T12:02:00Z">
        <w:r w:rsidR="00CD41F7">
          <w:rPr>
            <w:rFonts w:ascii="Times New Roman" w:hAnsi="Times New Roman" w:cs="Times New Roman"/>
          </w:rPr>
          <w:t>e</w:t>
        </w:r>
      </w:ins>
      <w:del w:id="300" w:author="Mr. Wright" w:date="2016-06-25T12:02:00Z">
        <w:r w:rsidR="00084F92" w:rsidRPr="004754C8" w:rsidDel="00CD41F7">
          <w:rPr>
            <w:rFonts w:ascii="Times New Roman" w:hAnsi="Times New Roman" w:cs="Times New Roman"/>
          </w:rPr>
          <w:delText>ing</w:delText>
        </w:r>
      </w:del>
      <w:r w:rsidR="006565F8" w:rsidRPr="004754C8">
        <w:rPr>
          <w:rFonts w:ascii="Times New Roman" w:hAnsi="Times New Roman" w:cs="Times New Roman"/>
        </w:rPr>
        <w:t xml:space="preserve"> the </w:t>
      </w:r>
      <w:r w:rsidR="00F27A78" w:rsidRPr="004754C8">
        <w:rPr>
          <w:rFonts w:ascii="Times New Roman" w:hAnsi="Times New Roman" w:cs="Times New Roman"/>
        </w:rPr>
        <w:t>four</w:t>
      </w:r>
      <w:r w:rsidR="006565F8" w:rsidRPr="004754C8">
        <w:rPr>
          <w:rFonts w:ascii="Times New Roman" w:hAnsi="Times New Roman" w:cs="Times New Roman"/>
        </w:rPr>
        <w:t xml:space="preserve"> </w:t>
      </w:r>
      <w:del w:id="301" w:author="Mr. Wright" w:date="2016-06-25T12:02:00Z">
        <w:r w:rsidR="006565F8" w:rsidRPr="004754C8" w:rsidDel="00CD41F7">
          <w:rPr>
            <w:rFonts w:ascii="Times New Roman" w:hAnsi="Times New Roman" w:cs="Times New Roman"/>
          </w:rPr>
          <w:delText xml:space="preserve">of </w:delText>
        </w:r>
      </w:del>
      <w:r w:rsidR="006565F8" w:rsidRPr="004754C8">
        <w:rPr>
          <w:rFonts w:ascii="Times New Roman" w:hAnsi="Times New Roman" w:cs="Times New Roman"/>
        </w:rPr>
        <w:t xml:space="preserve">most popular methods (KNN, Naïve Bayes, </w:t>
      </w:r>
      <w:del w:id="302" w:author="Mr. Wright" w:date="2016-06-25T12:02:00Z">
        <w:r w:rsidR="006565F8" w:rsidRPr="004754C8" w:rsidDel="00CD41F7">
          <w:rPr>
            <w:rFonts w:ascii="Times New Roman" w:hAnsi="Times New Roman" w:cs="Times New Roman"/>
          </w:rPr>
          <w:delText>Support Vector Machine</w:delText>
        </w:r>
      </w:del>
      <w:ins w:id="303" w:author="Mr. Wright" w:date="2016-06-25T12:02:00Z">
        <w:r w:rsidR="00CD41F7">
          <w:rPr>
            <w:rFonts w:ascii="Times New Roman" w:hAnsi="Times New Roman" w:cs="Times New Roman"/>
          </w:rPr>
          <w:t>SVM,</w:t>
        </w:r>
      </w:ins>
      <w:r w:rsidR="00A660D0" w:rsidRPr="004754C8">
        <w:rPr>
          <w:rFonts w:ascii="Times New Roman" w:hAnsi="Times New Roman" w:cs="Times New Roman"/>
        </w:rPr>
        <w:t xml:space="preserve"> and TSVM</w:t>
      </w:r>
      <w:r w:rsidR="006565F8" w:rsidRPr="004754C8">
        <w:rPr>
          <w:rFonts w:ascii="Times New Roman" w:hAnsi="Times New Roman" w:cs="Times New Roman"/>
        </w:rPr>
        <w:t xml:space="preserve">) and the new </w:t>
      </w:r>
      <w:r w:rsidR="006B294C" w:rsidRPr="004754C8">
        <w:rPr>
          <w:rFonts w:ascii="Times New Roman" w:hAnsi="Times New Roman" w:cs="Times New Roman"/>
        </w:rPr>
        <w:t>approach</w:t>
      </w:r>
      <w:r w:rsidR="006565F8" w:rsidRPr="004754C8">
        <w:rPr>
          <w:rFonts w:ascii="Times New Roman" w:hAnsi="Times New Roman" w:cs="Times New Roman"/>
        </w:rPr>
        <w:t xml:space="preserve"> on three benchmark corpuses (</w:t>
      </w:r>
      <w:r w:rsidR="00580F5F" w:rsidRPr="004754C8">
        <w:rPr>
          <w:rFonts w:ascii="Times New Roman" w:hAnsi="Times New Roman" w:cs="Times New Roman"/>
        </w:rPr>
        <w:t>BBC</w:t>
      </w:r>
      <w:r w:rsidR="006565F8" w:rsidRPr="004754C8">
        <w:rPr>
          <w:rFonts w:ascii="Times New Roman" w:hAnsi="Times New Roman" w:cs="Times New Roman"/>
        </w:rPr>
        <w:t>,</w:t>
      </w:r>
      <w:r w:rsidR="0003524E" w:rsidRPr="004754C8">
        <w:rPr>
          <w:rFonts w:ascii="Times New Roman" w:hAnsi="Times New Roman" w:cs="Times New Roman"/>
        </w:rPr>
        <w:t xml:space="preserve"> The Reuters Transcribed Subset Data Set</w:t>
      </w:r>
      <w:r w:rsidR="006565F8" w:rsidRPr="004754C8">
        <w:rPr>
          <w:rFonts w:ascii="Times New Roman" w:hAnsi="Times New Roman" w:cs="Times New Roman"/>
        </w:rPr>
        <w:t>,</w:t>
      </w:r>
      <w:ins w:id="304" w:author="Mr. Wright" w:date="2016-06-25T12:02:00Z">
        <w:r w:rsidR="00CD41F7">
          <w:rPr>
            <w:rFonts w:ascii="Times New Roman" w:hAnsi="Times New Roman" w:cs="Times New Roman"/>
          </w:rPr>
          <w:t xml:space="preserve"> </w:t>
        </w:r>
      </w:ins>
      <w:r w:rsidR="006565F8" w:rsidRPr="004754C8">
        <w:rPr>
          <w:rFonts w:ascii="Times New Roman" w:hAnsi="Times New Roman" w:cs="Times New Roman"/>
        </w:rPr>
        <w:t>20 Newsgroups Data</w:t>
      </w:r>
      <w:r w:rsidR="009006AC" w:rsidRPr="004754C8">
        <w:rPr>
          <w:rFonts w:ascii="Times New Roman" w:hAnsi="Times New Roman" w:cs="Times New Roman"/>
        </w:rPr>
        <w:t xml:space="preserve"> and </w:t>
      </w:r>
      <w:r w:rsidR="00594DA5" w:rsidRPr="004754C8">
        <w:rPr>
          <w:rFonts w:ascii="Times New Roman" w:hAnsi="Times New Roman" w:cs="Times New Roman"/>
        </w:rPr>
        <w:t>Crawled 6586 news web</w:t>
      </w:r>
      <w:del w:id="305" w:author="Mr. Wright" w:date="2016-06-25T12:03:00Z">
        <w:r w:rsidR="00594DA5" w:rsidRPr="004754C8" w:rsidDel="00CD41F7">
          <w:rPr>
            <w:rFonts w:ascii="Times New Roman" w:hAnsi="Times New Roman" w:cs="Times New Roman"/>
          </w:rPr>
          <w:delText xml:space="preserve"> </w:delText>
        </w:r>
      </w:del>
      <w:r w:rsidR="00594DA5" w:rsidRPr="004754C8">
        <w:rPr>
          <w:rFonts w:ascii="Times New Roman" w:hAnsi="Times New Roman" w:cs="Times New Roman"/>
        </w:rPr>
        <w:t xml:space="preserve">pages from BBC </w:t>
      </w:r>
      <w:r w:rsidR="00CD41F7" w:rsidRPr="004754C8">
        <w:rPr>
          <w:rFonts w:ascii="Times New Roman" w:hAnsi="Times New Roman" w:cs="Times New Roman"/>
        </w:rPr>
        <w:t xml:space="preserve">News </w:t>
      </w:r>
      <w:r w:rsidR="00594DA5" w:rsidRPr="004754C8">
        <w:rPr>
          <w:rFonts w:ascii="Times New Roman" w:hAnsi="Times New Roman" w:cs="Times New Roman"/>
        </w:rPr>
        <w:t>in 2016</w:t>
      </w:r>
      <w:r w:rsidR="006565F8" w:rsidRPr="004754C8">
        <w:rPr>
          <w:rFonts w:ascii="Times New Roman" w:hAnsi="Times New Roman" w:cs="Times New Roman"/>
        </w:rPr>
        <w:t xml:space="preserve">). </w:t>
      </w:r>
      <w:r w:rsidR="00D1339C" w:rsidRPr="004754C8">
        <w:rPr>
          <w:rFonts w:ascii="Times New Roman" w:hAnsi="Times New Roman" w:cs="Times New Roman"/>
        </w:rPr>
        <w:t xml:space="preserve">In </w:t>
      </w:r>
      <w:r w:rsidR="00CD41F7" w:rsidRPr="004754C8">
        <w:rPr>
          <w:rFonts w:ascii="Times New Roman" w:hAnsi="Times New Roman" w:cs="Times New Roman"/>
        </w:rPr>
        <w:t>Chapter Four</w:t>
      </w:r>
      <w:r w:rsidR="00D1339C" w:rsidRPr="004754C8">
        <w:rPr>
          <w:rFonts w:ascii="Times New Roman" w:hAnsi="Times New Roman" w:cs="Times New Roman"/>
        </w:rPr>
        <w:t xml:space="preserve">, we </w:t>
      </w:r>
      <w:del w:id="306" w:author="Mr. Wright" w:date="2016-06-25T12:03:00Z">
        <w:r w:rsidR="00D1339C" w:rsidRPr="004754C8" w:rsidDel="00CD41F7">
          <w:rPr>
            <w:rFonts w:ascii="Times New Roman" w:hAnsi="Times New Roman" w:cs="Times New Roman"/>
          </w:rPr>
          <w:delText xml:space="preserve">will </w:delText>
        </w:r>
      </w:del>
      <w:r w:rsidR="00D1339C" w:rsidRPr="004754C8">
        <w:rPr>
          <w:rFonts w:ascii="Times New Roman" w:hAnsi="Times New Roman" w:cs="Times New Roman"/>
        </w:rPr>
        <w:t xml:space="preserve">summarize the results of the whole </w:t>
      </w:r>
      <w:del w:id="307" w:author="Mr. Wright" w:date="2016-06-25T12:03:00Z">
        <w:r w:rsidR="00D1339C" w:rsidRPr="004754C8" w:rsidDel="00CD41F7">
          <w:rPr>
            <w:rFonts w:ascii="Times New Roman" w:hAnsi="Times New Roman" w:cs="Times New Roman"/>
          </w:rPr>
          <w:delText>piece of</w:delText>
        </w:r>
        <w:r w:rsidR="001A6F99" w:rsidRPr="004754C8" w:rsidDel="00CD41F7">
          <w:rPr>
            <w:rFonts w:ascii="Times New Roman" w:hAnsi="Times New Roman" w:cs="Times New Roman"/>
          </w:rPr>
          <w:delText xml:space="preserve"> these </w:delText>
        </w:r>
      </w:del>
      <w:r w:rsidR="00D1339C" w:rsidRPr="004754C8">
        <w:rPr>
          <w:rFonts w:ascii="Times New Roman" w:hAnsi="Times New Roman" w:cs="Times New Roman"/>
        </w:rPr>
        <w:t>paper</w:t>
      </w:r>
      <w:r w:rsidR="000009F2" w:rsidRPr="004754C8">
        <w:rPr>
          <w:rFonts w:ascii="Times New Roman" w:hAnsi="Times New Roman" w:cs="Times New Roman"/>
        </w:rPr>
        <w:t>.</w:t>
      </w:r>
      <w:del w:id="308" w:author="Mr. Wright" w:date="2016-06-25T08:30:00Z">
        <w:r w:rsidR="006565F8" w:rsidRPr="004754C8" w:rsidDel="004F4B0D">
          <w:rPr>
            <w:rFonts w:ascii="Times New Roman" w:hAnsi="Times New Roman" w:cs="Times New Roman"/>
          </w:rPr>
          <w:delText xml:space="preserve"> </w:delText>
        </w:r>
      </w:del>
    </w:p>
    <w:p w14:paraId="7708B450" w14:textId="7CB0D97B" w:rsidR="00152ABE" w:rsidRPr="004754C8" w:rsidRDefault="00B97567" w:rsidP="00810430">
      <w:pPr>
        <w:pStyle w:val="lw1"/>
        <w:spacing w:before="156" w:after="156"/>
        <w:rPr>
          <w:rFonts w:ascii="Times New Roman" w:hAnsi="Times New Roman" w:cs="Times New Roman"/>
        </w:rPr>
      </w:pPr>
      <w:bookmarkStart w:id="309" w:name="_Toc454224031"/>
      <w:r w:rsidRPr="004754C8">
        <w:rPr>
          <w:rFonts w:ascii="Times New Roman" w:hAnsi="Times New Roman" w:cs="Times New Roman"/>
        </w:rPr>
        <w:t>2</w:t>
      </w:r>
      <w:r w:rsidR="00152ABE" w:rsidRPr="004754C8">
        <w:rPr>
          <w:rFonts w:ascii="Times New Roman" w:hAnsi="Times New Roman" w:cs="Times New Roman"/>
        </w:rPr>
        <w:t xml:space="preserve"> </w:t>
      </w:r>
      <w:bookmarkStart w:id="310" w:name="OLE_LINK17"/>
      <w:bookmarkStart w:id="311" w:name="OLE_LINK18"/>
      <w:r w:rsidR="00E0352E" w:rsidRPr="004754C8">
        <w:rPr>
          <w:rFonts w:ascii="Times New Roman" w:hAnsi="Times New Roman" w:cs="Times New Roman"/>
        </w:rPr>
        <w:t xml:space="preserve">A </w:t>
      </w:r>
      <w:r w:rsidR="004F4B0D" w:rsidRPr="004754C8">
        <w:rPr>
          <w:rFonts w:ascii="Times New Roman" w:hAnsi="Times New Roman" w:cs="Times New Roman"/>
        </w:rPr>
        <w:t xml:space="preserve">New Approach </w:t>
      </w:r>
      <w:r w:rsidR="00E0352E" w:rsidRPr="004754C8">
        <w:rPr>
          <w:rFonts w:ascii="Times New Roman" w:hAnsi="Times New Roman" w:cs="Times New Roman"/>
        </w:rPr>
        <w:t xml:space="preserve">for </w:t>
      </w:r>
      <w:r w:rsidR="004F4B0D" w:rsidRPr="004754C8">
        <w:rPr>
          <w:rFonts w:ascii="Times New Roman" w:hAnsi="Times New Roman" w:cs="Times New Roman"/>
        </w:rPr>
        <w:t xml:space="preserve">Text Classification Based </w:t>
      </w:r>
      <w:r w:rsidR="00152ABE" w:rsidRPr="004754C8">
        <w:rPr>
          <w:rFonts w:ascii="Times New Roman" w:hAnsi="Times New Roman" w:cs="Times New Roman"/>
        </w:rPr>
        <w:t xml:space="preserve">on TF-IDF and </w:t>
      </w:r>
      <w:r w:rsidR="009E4FA1" w:rsidRPr="004754C8">
        <w:rPr>
          <w:rFonts w:ascii="Times New Roman" w:hAnsi="Times New Roman" w:cs="Times New Roman"/>
        </w:rPr>
        <w:t>Cosine Similarity</w:t>
      </w:r>
      <w:bookmarkEnd w:id="309"/>
      <w:bookmarkEnd w:id="310"/>
      <w:bookmarkEnd w:id="311"/>
    </w:p>
    <w:p w14:paraId="23FA5222" w14:textId="77777777" w:rsidR="00152ABE" w:rsidRPr="004754C8" w:rsidRDefault="00B97567" w:rsidP="00721A53">
      <w:pPr>
        <w:pStyle w:val="lw2"/>
        <w:rPr>
          <w:rFonts w:ascii="Times New Roman" w:hAnsi="Times New Roman" w:cs="Times New Roman"/>
        </w:rPr>
      </w:pPr>
      <w:bookmarkStart w:id="312" w:name="_Toc454224032"/>
      <w:r w:rsidRPr="004754C8">
        <w:rPr>
          <w:rFonts w:ascii="Times New Roman" w:hAnsi="Times New Roman" w:cs="Times New Roman"/>
        </w:rPr>
        <w:t>2</w:t>
      </w:r>
      <w:r w:rsidR="00152ABE" w:rsidRPr="004754C8">
        <w:rPr>
          <w:rFonts w:ascii="Times New Roman" w:hAnsi="Times New Roman" w:cs="Times New Roman"/>
        </w:rPr>
        <w:t>.1 TF-IDF</w:t>
      </w:r>
      <w:bookmarkEnd w:id="312"/>
    </w:p>
    <w:p w14:paraId="552D9993" w14:textId="6C6A7D2B" w:rsidR="000E452C" w:rsidRPr="004754C8" w:rsidRDefault="005D1A11" w:rsidP="00C61042">
      <w:pPr>
        <w:pStyle w:val="lw"/>
        <w:ind w:firstLine="420"/>
        <w:rPr>
          <w:rFonts w:ascii="Times New Roman" w:hAnsi="Times New Roman" w:cs="Times New Roman"/>
        </w:rPr>
      </w:pPr>
      <w:r w:rsidRPr="004754C8">
        <w:rPr>
          <w:rFonts w:ascii="Times New Roman" w:hAnsi="Times New Roman" w:cs="Times New Roman"/>
        </w:rPr>
        <w:t xml:space="preserve">A new </w:t>
      </w:r>
      <w:r w:rsidR="006B294C" w:rsidRPr="004754C8">
        <w:rPr>
          <w:rFonts w:ascii="Times New Roman" w:hAnsi="Times New Roman" w:cs="Times New Roman"/>
        </w:rPr>
        <w:t>approach</w:t>
      </w:r>
      <w:r w:rsidRPr="004754C8">
        <w:rPr>
          <w:rFonts w:ascii="Times New Roman" w:hAnsi="Times New Roman" w:cs="Times New Roman"/>
        </w:rPr>
        <w:t xml:space="preserve"> for text </w:t>
      </w:r>
      <w:ins w:id="313" w:author="Mr. Wright" w:date="2016-06-25T08:27:00Z">
        <w:r w:rsidR="0004492F">
          <w:rPr>
            <w:rFonts w:ascii="Times New Roman" w:hAnsi="Times New Roman" w:cs="Times New Roman"/>
          </w:rPr>
          <w:t>c</w:t>
        </w:r>
      </w:ins>
      <w:del w:id="314" w:author="Mr. Wright" w:date="2016-06-25T08:27:00Z">
        <w:r w:rsidRPr="004754C8" w:rsidDel="0004492F">
          <w:rPr>
            <w:rFonts w:ascii="Times New Roman" w:hAnsi="Times New Roman" w:cs="Times New Roman"/>
          </w:rPr>
          <w:delText>C</w:delText>
        </w:r>
      </w:del>
      <w:r w:rsidRPr="004754C8">
        <w:rPr>
          <w:rFonts w:ascii="Times New Roman" w:hAnsi="Times New Roman" w:cs="Times New Roman"/>
        </w:rPr>
        <w:t>lassification is proposed based on the well-known TF-IDF term weights</w:t>
      </w:r>
      <w:ins w:id="315" w:author="Mr. Wright" w:date="2016-06-25T08:27:00Z">
        <w:r w:rsidR="0004492F">
          <w:rPr>
            <w:rFonts w:ascii="Times New Roman" w:hAnsi="Times New Roman" w:cs="Times New Roman"/>
          </w:rPr>
          <w:t xml:space="preserve"> </w:t>
        </w:r>
      </w:ins>
      <w:r w:rsidRPr="004754C8">
        <w:rPr>
          <w:rFonts w:ascii="Times New Roman" w:hAnsi="Times New Roman" w:cs="Times New Roman"/>
        </w:rPr>
        <w:fldChar w:fldCharType="begin"/>
      </w:r>
      <w:r w:rsidRPr="004754C8">
        <w:rPr>
          <w:rFonts w:ascii="Times New Roman" w:hAnsi="Times New Roman" w:cs="Times New Roman"/>
        </w:rPr>
        <w:instrText xml:space="preserve"> REF _Ref448045310 \r \h </w:instrText>
      </w:r>
      <w:r w:rsidR="00017BF8" w:rsidRPr="004754C8">
        <w:rPr>
          <w:rFonts w:ascii="Times New Roman" w:hAnsi="Times New Roman" w:cs="Times New Roman"/>
        </w:rPr>
        <w:instrText xml:space="preserve"> \* MERGEFORMAT </w:instrText>
      </w:r>
      <w:r w:rsidRPr="004754C8">
        <w:rPr>
          <w:rFonts w:ascii="Times New Roman" w:hAnsi="Times New Roman" w:cs="Times New Roman"/>
        </w:rPr>
      </w:r>
      <w:r w:rsidRPr="004754C8">
        <w:rPr>
          <w:rFonts w:ascii="Times New Roman" w:hAnsi="Times New Roman" w:cs="Times New Roman"/>
        </w:rPr>
        <w:fldChar w:fldCharType="separate"/>
      </w:r>
      <w:r w:rsidRPr="004754C8">
        <w:rPr>
          <w:rFonts w:ascii="Times New Roman" w:hAnsi="Times New Roman" w:cs="Times New Roman"/>
        </w:rPr>
        <w:t>[27]</w:t>
      </w:r>
      <w:r w:rsidRPr="004754C8">
        <w:rPr>
          <w:rFonts w:ascii="Times New Roman" w:hAnsi="Times New Roman" w:cs="Times New Roman"/>
        </w:rPr>
        <w:fldChar w:fldCharType="end"/>
      </w:r>
      <w:r w:rsidRPr="004754C8">
        <w:rPr>
          <w:rFonts w:ascii="Times New Roman" w:hAnsi="Times New Roman" w:cs="Times New Roman"/>
        </w:rPr>
        <w:fldChar w:fldCharType="begin"/>
      </w:r>
      <w:r w:rsidRPr="004754C8">
        <w:rPr>
          <w:rFonts w:ascii="Times New Roman" w:hAnsi="Times New Roman" w:cs="Times New Roman"/>
        </w:rPr>
        <w:instrText xml:space="preserve"> REF _Ref448045311 \r \h </w:instrText>
      </w:r>
      <w:r w:rsidR="00017BF8" w:rsidRPr="004754C8">
        <w:rPr>
          <w:rFonts w:ascii="Times New Roman" w:hAnsi="Times New Roman" w:cs="Times New Roman"/>
        </w:rPr>
        <w:instrText xml:space="preserve"> \* MERGEFORMAT </w:instrText>
      </w:r>
      <w:r w:rsidRPr="004754C8">
        <w:rPr>
          <w:rFonts w:ascii="Times New Roman" w:hAnsi="Times New Roman" w:cs="Times New Roman"/>
        </w:rPr>
      </w:r>
      <w:r w:rsidRPr="004754C8">
        <w:rPr>
          <w:rFonts w:ascii="Times New Roman" w:hAnsi="Times New Roman" w:cs="Times New Roman"/>
        </w:rPr>
        <w:fldChar w:fldCharType="separate"/>
      </w:r>
      <w:r w:rsidRPr="004754C8">
        <w:rPr>
          <w:rFonts w:ascii="Times New Roman" w:hAnsi="Times New Roman" w:cs="Times New Roman"/>
        </w:rPr>
        <w:t>[28]</w:t>
      </w:r>
      <w:r w:rsidRPr="004754C8">
        <w:rPr>
          <w:rFonts w:ascii="Times New Roman" w:hAnsi="Times New Roman" w:cs="Times New Roman"/>
        </w:rPr>
        <w:fldChar w:fldCharType="end"/>
      </w:r>
      <w:r w:rsidRPr="004754C8">
        <w:rPr>
          <w:rFonts w:ascii="Times New Roman" w:hAnsi="Times New Roman" w:cs="Times New Roman"/>
        </w:rPr>
        <w:fldChar w:fldCharType="begin"/>
      </w:r>
      <w:r w:rsidRPr="004754C8">
        <w:rPr>
          <w:rFonts w:ascii="Times New Roman" w:hAnsi="Times New Roman" w:cs="Times New Roman"/>
        </w:rPr>
        <w:instrText xml:space="preserve"> REF _Ref448045313 \r \h </w:instrText>
      </w:r>
      <w:r w:rsidR="00017BF8" w:rsidRPr="004754C8">
        <w:rPr>
          <w:rFonts w:ascii="Times New Roman" w:hAnsi="Times New Roman" w:cs="Times New Roman"/>
        </w:rPr>
        <w:instrText xml:space="preserve"> \* MERGEFORMAT </w:instrText>
      </w:r>
      <w:r w:rsidRPr="004754C8">
        <w:rPr>
          <w:rFonts w:ascii="Times New Roman" w:hAnsi="Times New Roman" w:cs="Times New Roman"/>
        </w:rPr>
      </w:r>
      <w:r w:rsidRPr="004754C8">
        <w:rPr>
          <w:rFonts w:ascii="Times New Roman" w:hAnsi="Times New Roman" w:cs="Times New Roman"/>
        </w:rPr>
        <w:fldChar w:fldCharType="separate"/>
      </w:r>
      <w:r w:rsidRPr="004754C8">
        <w:rPr>
          <w:rFonts w:ascii="Times New Roman" w:hAnsi="Times New Roman" w:cs="Times New Roman"/>
        </w:rPr>
        <w:t>[29]</w:t>
      </w:r>
      <w:r w:rsidRPr="004754C8">
        <w:rPr>
          <w:rFonts w:ascii="Times New Roman" w:hAnsi="Times New Roman" w:cs="Times New Roman"/>
        </w:rPr>
        <w:fldChar w:fldCharType="end"/>
      </w:r>
      <w:r w:rsidRPr="004754C8">
        <w:rPr>
          <w:rFonts w:ascii="Times New Roman" w:hAnsi="Times New Roman" w:cs="Times New Roman"/>
        </w:rPr>
        <w:fldChar w:fldCharType="begin"/>
      </w:r>
      <w:r w:rsidRPr="004754C8">
        <w:rPr>
          <w:rFonts w:ascii="Times New Roman" w:hAnsi="Times New Roman" w:cs="Times New Roman"/>
        </w:rPr>
        <w:instrText xml:space="preserve"> REF _Ref448045314 \r \h </w:instrText>
      </w:r>
      <w:r w:rsidR="00017BF8" w:rsidRPr="004754C8">
        <w:rPr>
          <w:rFonts w:ascii="Times New Roman" w:hAnsi="Times New Roman" w:cs="Times New Roman"/>
        </w:rPr>
        <w:instrText xml:space="preserve"> \* MERGEFORMAT </w:instrText>
      </w:r>
      <w:r w:rsidRPr="004754C8">
        <w:rPr>
          <w:rFonts w:ascii="Times New Roman" w:hAnsi="Times New Roman" w:cs="Times New Roman"/>
        </w:rPr>
      </w:r>
      <w:r w:rsidRPr="004754C8">
        <w:rPr>
          <w:rFonts w:ascii="Times New Roman" w:hAnsi="Times New Roman" w:cs="Times New Roman"/>
        </w:rPr>
        <w:fldChar w:fldCharType="separate"/>
      </w:r>
      <w:r w:rsidRPr="004754C8">
        <w:rPr>
          <w:rFonts w:ascii="Times New Roman" w:hAnsi="Times New Roman" w:cs="Times New Roman"/>
        </w:rPr>
        <w:t>[30]</w:t>
      </w:r>
      <w:r w:rsidRPr="004754C8">
        <w:rPr>
          <w:rFonts w:ascii="Times New Roman" w:hAnsi="Times New Roman" w:cs="Times New Roman"/>
        </w:rPr>
        <w:fldChar w:fldCharType="end"/>
      </w:r>
      <w:r w:rsidRPr="004754C8">
        <w:rPr>
          <w:rFonts w:ascii="Times New Roman" w:hAnsi="Times New Roman" w:cs="Times New Roman"/>
        </w:rPr>
        <w:t>.</w:t>
      </w:r>
      <w:r w:rsidR="000F68B8" w:rsidRPr="004754C8">
        <w:rPr>
          <w:rFonts w:ascii="Times New Roman" w:hAnsi="Times New Roman" w:cs="Times New Roman"/>
        </w:rPr>
        <w:t xml:space="preserve"> TF-IDF is a weighting factor used in information retriev</w:t>
      </w:r>
      <w:ins w:id="316" w:author="Mr. Wright" w:date="2016-06-25T12:05:00Z">
        <w:r w:rsidR="00787F5C">
          <w:rPr>
            <w:rFonts w:ascii="Times New Roman" w:hAnsi="Times New Roman" w:cs="Times New Roman"/>
          </w:rPr>
          <w:t>al</w:t>
        </w:r>
      </w:ins>
      <w:del w:id="317" w:author="Mr. Wright" w:date="2016-06-25T12:05:00Z">
        <w:r w:rsidR="000F68B8" w:rsidRPr="004754C8" w:rsidDel="00787F5C">
          <w:rPr>
            <w:rFonts w:ascii="Times New Roman" w:hAnsi="Times New Roman" w:cs="Times New Roman"/>
          </w:rPr>
          <w:delText>ing</w:delText>
        </w:r>
      </w:del>
      <w:r w:rsidR="000F68B8" w:rsidRPr="004754C8">
        <w:rPr>
          <w:rFonts w:ascii="Times New Roman" w:hAnsi="Times New Roman" w:cs="Times New Roman"/>
        </w:rPr>
        <w:t xml:space="preserve"> and text mining. It represents a numerical statistic </w:t>
      </w:r>
      <w:del w:id="318" w:author="Mr. Wright" w:date="2016-06-25T12:05:00Z">
        <w:r w:rsidR="000F68B8" w:rsidRPr="004754C8" w:rsidDel="00787F5C">
          <w:rPr>
            <w:rFonts w:ascii="Times New Roman" w:hAnsi="Times New Roman" w:cs="Times New Roman"/>
          </w:rPr>
          <w:delText xml:space="preserve">which </w:delText>
        </w:r>
      </w:del>
      <w:ins w:id="319" w:author="Mr. Wright" w:date="2016-06-25T12:05:00Z">
        <w:r w:rsidR="00787F5C">
          <w:rPr>
            <w:rFonts w:ascii="Times New Roman" w:hAnsi="Times New Roman" w:cs="Times New Roman"/>
          </w:rPr>
          <w:t>that</w:t>
        </w:r>
        <w:r w:rsidR="00787F5C" w:rsidRPr="004754C8">
          <w:rPr>
            <w:rFonts w:ascii="Times New Roman" w:hAnsi="Times New Roman" w:cs="Times New Roman"/>
          </w:rPr>
          <w:t xml:space="preserve"> </w:t>
        </w:r>
      </w:ins>
      <w:r w:rsidR="000F68B8" w:rsidRPr="004754C8">
        <w:rPr>
          <w:rFonts w:ascii="Times New Roman" w:hAnsi="Times New Roman" w:cs="Times New Roman"/>
        </w:rPr>
        <w:t xml:space="preserve">shows how important a word is </w:t>
      </w:r>
      <w:del w:id="320" w:author="Mr. Wright" w:date="2016-06-25T12:05:00Z">
        <w:r w:rsidR="000F68B8" w:rsidRPr="004754C8" w:rsidDel="00787F5C">
          <w:rPr>
            <w:rFonts w:ascii="Times New Roman" w:hAnsi="Times New Roman" w:cs="Times New Roman"/>
          </w:rPr>
          <w:delText xml:space="preserve">to </w:delText>
        </w:r>
      </w:del>
      <w:ins w:id="321" w:author="Mr. Wright" w:date="2016-06-25T12:05:00Z">
        <w:r w:rsidR="00787F5C">
          <w:rPr>
            <w:rFonts w:ascii="Times New Roman" w:hAnsi="Times New Roman" w:cs="Times New Roman"/>
          </w:rPr>
          <w:t>in</w:t>
        </w:r>
        <w:r w:rsidR="00787F5C" w:rsidRPr="004754C8">
          <w:rPr>
            <w:rFonts w:ascii="Times New Roman" w:hAnsi="Times New Roman" w:cs="Times New Roman"/>
          </w:rPr>
          <w:t xml:space="preserve"> </w:t>
        </w:r>
      </w:ins>
      <w:r w:rsidR="000F68B8" w:rsidRPr="004754C8">
        <w:rPr>
          <w:rFonts w:ascii="Times New Roman" w:hAnsi="Times New Roman" w:cs="Times New Roman"/>
        </w:rPr>
        <w:t>a document in a collection or corpus.</w:t>
      </w:r>
      <w:del w:id="322" w:author="Mr. Wright" w:date="2016-06-25T12:13:00Z">
        <w:r w:rsidR="000F68B8" w:rsidRPr="004754C8" w:rsidDel="00BB70CF">
          <w:rPr>
            <w:rFonts w:ascii="Times New Roman" w:hAnsi="Times New Roman" w:cs="Times New Roman"/>
          </w:rPr>
          <w:delText xml:space="preserve"> TF (</w:delText>
        </w:r>
      </w:del>
      <w:ins w:id="323" w:author="Mr. Wright" w:date="2016-06-25T12:13:00Z">
        <w:r w:rsidR="00BB70CF">
          <w:rPr>
            <w:rFonts w:ascii="Times New Roman" w:hAnsi="Times New Roman" w:cs="Times New Roman"/>
          </w:rPr>
          <w:t xml:space="preserve"> T</w:t>
        </w:r>
      </w:ins>
      <w:del w:id="324" w:author="Mr. Wright" w:date="2016-06-25T12:13:00Z">
        <w:r w:rsidR="00787F5C" w:rsidRPr="004754C8" w:rsidDel="00BB70CF">
          <w:rPr>
            <w:rFonts w:ascii="Times New Roman" w:hAnsi="Times New Roman" w:cs="Times New Roman"/>
          </w:rPr>
          <w:delText>t</w:delText>
        </w:r>
      </w:del>
      <w:r w:rsidR="00787F5C" w:rsidRPr="004754C8">
        <w:rPr>
          <w:rFonts w:ascii="Times New Roman" w:hAnsi="Times New Roman" w:cs="Times New Roman"/>
        </w:rPr>
        <w:t>erm frequency</w:t>
      </w:r>
      <w:ins w:id="325" w:author="Mr. Wright" w:date="2016-06-25T12:13:00Z">
        <w:r w:rsidR="00BB70CF">
          <w:rPr>
            <w:rFonts w:ascii="Times New Roman" w:hAnsi="Times New Roman" w:cs="Times New Roman"/>
          </w:rPr>
          <w:t xml:space="preserve"> (TF</w:t>
        </w:r>
      </w:ins>
      <w:r w:rsidR="000F68B8" w:rsidRPr="004754C8">
        <w:rPr>
          <w:rFonts w:ascii="Times New Roman" w:hAnsi="Times New Roman" w:cs="Times New Roman"/>
        </w:rPr>
        <w:t>) is a value that represents how often a particular word appears in a document.</w:t>
      </w:r>
      <w:r w:rsidR="003D7F6E" w:rsidRPr="004754C8">
        <w:rPr>
          <w:rFonts w:ascii="Times New Roman" w:hAnsi="Times New Roman" w:cs="Times New Roman"/>
        </w:rPr>
        <w:t xml:space="preserve"> </w:t>
      </w:r>
      <w:r w:rsidR="000F68B8" w:rsidRPr="004754C8">
        <w:rPr>
          <w:rFonts w:ascii="Times New Roman" w:hAnsi="Times New Roman" w:cs="Times New Roman"/>
        </w:rPr>
        <w:t xml:space="preserve">The more frequent </w:t>
      </w:r>
      <w:del w:id="326" w:author="Mr. Wright" w:date="2016-06-25T12:06:00Z">
        <w:r w:rsidR="000F68B8" w:rsidRPr="004754C8" w:rsidDel="00787F5C">
          <w:rPr>
            <w:rFonts w:ascii="Times New Roman" w:hAnsi="Times New Roman" w:cs="Times New Roman"/>
          </w:rPr>
          <w:delText xml:space="preserve">the value of </w:delText>
        </w:r>
      </w:del>
      <w:r w:rsidR="000F68B8" w:rsidRPr="004754C8">
        <w:rPr>
          <w:rFonts w:ascii="Times New Roman" w:hAnsi="Times New Roman" w:cs="Times New Roman"/>
        </w:rPr>
        <w:t>the word is, the more important it is in the document.</w:t>
      </w:r>
      <w:r w:rsidR="00536266" w:rsidRPr="004754C8">
        <w:rPr>
          <w:rFonts w:ascii="Times New Roman" w:hAnsi="Times New Roman" w:cs="Times New Roman"/>
        </w:rPr>
        <w:t xml:space="preserve"> For example, </w:t>
      </w:r>
      <w:del w:id="327" w:author="Mr. Wright" w:date="2016-06-25T08:13:00Z">
        <w:r w:rsidR="00536266" w:rsidRPr="004754C8" w:rsidDel="004754C8">
          <w:rPr>
            <w:rFonts w:ascii="Times New Roman" w:hAnsi="Times New Roman" w:cs="Times New Roman"/>
          </w:rPr>
          <w:delText>"</w:delText>
        </w:r>
      </w:del>
      <w:ins w:id="328" w:author="Mr. Wright" w:date="2016-06-25T08:13:00Z">
        <w:r w:rsidR="004754C8">
          <w:rPr>
            <w:rFonts w:ascii="Times New Roman" w:hAnsi="Times New Roman" w:cs="Times New Roman"/>
          </w:rPr>
          <w:t>“</w:t>
        </w:r>
      </w:ins>
      <w:r w:rsidR="00536266" w:rsidRPr="004754C8">
        <w:rPr>
          <w:rFonts w:ascii="Times New Roman" w:hAnsi="Times New Roman" w:cs="Times New Roman"/>
        </w:rPr>
        <w:t>debug</w:t>
      </w:r>
      <w:del w:id="329" w:author="Mr. Wright" w:date="2016-06-25T08:13:00Z">
        <w:r w:rsidR="00536266" w:rsidRPr="004754C8" w:rsidDel="004754C8">
          <w:rPr>
            <w:rFonts w:ascii="Times New Roman" w:hAnsi="Times New Roman" w:cs="Times New Roman"/>
          </w:rPr>
          <w:delText>"</w:delText>
        </w:r>
      </w:del>
      <w:ins w:id="330" w:author="Mr. Wright" w:date="2016-06-25T08:13:00Z">
        <w:r w:rsidR="004754C8">
          <w:rPr>
            <w:rFonts w:ascii="Times New Roman" w:hAnsi="Times New Roman" w:cs="Times New Roman"/>
          </w:rPr>
          <w:t>”</w:t>
        </w:r>
      </w:ins>
      <w:r w:rsidR="00536266" w:rsidRPr="004754C8">
        <w:rPr>
          <w:rFonts w:ascii="Times New Roman" w:hAnsi="Times New Roman" w:cs="Times New Roman"/>
        </w:rPr>
        <w:t xml:space="preserve"> could be the key</w:t>
      </w:r>
      <w:del w:id="331" w:author="Mr. Wright" w:date="2016-06-25T12:06:00Z">
        <w:r w:rsidR="00536266" w:rsidRPr="004754C8" w:rsidDel="00787F5C">
          <w:rPr>
            <w:rFonts w:ascii="Times New Roman" w:hAnsi="Times New Roman" w:cs="Times New Roman"/>
          </w:rPr>
          <w:delText xml:space="preserve"> </w:delText>
        </w:r>
      </w:del>
      <w:r w:rsidR="00536266" w:rsidRPr="004754C8">
        <w:rPr>
          <w:rFonts w:ascii="Times New Roman" w:hAnsi="Times New Roman" w:cs="Times New Roman"/>
        </w:rPr>
        <w:t xml:space="preserve">word </w:t>
      </w:r>
      <w:ins w:id="332" w:author="Mr. Wright" w:date="2016-06-25T12:06:00Z">
        <w:r w:rsidR="00787F5C">
          <w:rPr>
            <w:rFonts w:ascii="Times New Roman" w:hAnsi="Times New Roman" w:cs="Times New Roman"/>
          </w:rPr>
          <w:t>in</w:t>
        </w:r>
      </w:ins>
      <w:del w:id="333" w:author="Mr. Wright" w:date="2016-06-25T12:06:00Z">
        <w:r w:rsidR="00536266" w:rsidRPr="004754C8" w:rsidDel="00787F5C">
          <w:rPr>
            <w:rFonts w:ascii="Times New Roman" w:hAnsi="Times New Roman" w:cs="Times New Roman"/>
          </w:rPr>
          <w:delText>of</w:delText>
        </w:r>
      </w:del>
      <w:r w:rsidR="00536266" w:rsidRPr="004754C8">
        <w:rPr>
          <w:rFonts w:ascii="Times New Roman" w:hAnsi="Times New Roman" w:cs="Times New Roman"/>
        </w:rPr>
        <w:t xml:space="preserve"> a software magazine because it does not appear in normal documents but frequently appear</w:t>
      </w:r>
      <w:ins w:id="334" w:author="Mr. Wright" w:date="2016-06-25T12:06:00Z">
        <w:r w:rsidR="00787F5C">
          <w:rPr>
            <w:rFonts w:ascii="Times New Roman" w:hAnsi="Times New Roman" w:cs="Times New Roman"/>
          </w:rPr>
          <w:t>s</w:t>
        </w:r>
      </w:ins>
      <w:r w:rsidR="00536266" w:rsidRPr="004754C8">
        <w:rPr>
          <w:rFonts w:ascii="Times New Roman" w:hAnsi="Times New Roman" w:cs="Times New Roman"/>
        </w:rPr>
        <w:t xml:space="preserve"> in software documents.</w:t>
      </w:r>
      <w:r w:rsidR="00C95D85" w:rsidRPr="004754C8">
        <w:rPr>
          <w:rFonts w:ascii="Times New Roman" w:hAnsi="Times New Roman" w:cs="Times New Roman"/>
        </w:rPr>
        <w:t xml:space="preserve"> </w:t>
      </w:r>
      <w:commentRangeStart w:id="335"/>
      <w:r w:rsidR="00C95D85" w:rsidRPr="004754C8">
        <w:rPr>
          <w:rFonts w:ascii="Times New Roman" w:hAnsi="Times New Roman" w:cs="Times New Roman"/>
        </w:rPr>
        <w:t xml:space="preserve">However, if the word appears too frequently in the corpus, this means that the word is </w:t>
      </w:r>
      <w:del w:id="336" w:author="Mr. Wright" w:date="2016-06-25T12:06:00Z">
        <w:r w:rsidR="00C95D85" w:rsidRPr="004754C8" w:rsidDel="00787F5C">
          <w:rPr>
            <w:rFonts w:ascii="Times New Roman" w:hAnsi="Times New Roman" w:cs="Times New Roman"/>
          </w:rPr>
          <w:delText xml:space="preserve">so </w:delText>
        </w:r>
      </w:del>
      <w:r w:rsidR="00C95D85" w:rsidRPr="004754C8">
        <w:rPr>
          <w:rFonts w:ascii="Times New Roman" w:hAnsi="Times New Roman" w:cs="Times New Roman"/>
        </w:rPr>
        <w:t>common in the corpus</w:t>
      </w:r>
      <w:commentRangeEnd w:id="335"/>
      <w:r w:rsidR="00787F5C">
        <w:rPr>
          <w:rStyle w:val="CommentReference"/>
        </w:rPr>
        <w:commentReference w:id="335"/>
      </w:r>
      <w:r w:rsidR="00C95D85" w:rsidRPr="004754C8">
        <w:rPr>
          <w:rFonts w:ascii="Times New Roman" w:hAnsi="Times New Roman" w:cs="Times New Roman"/>
        </w:rPr>
        <w:t>.</w:t>
      </w:r>
      <w:r w:rsidR="003D5F42" w:rsidRPr="004754C8">
        <w:rPr>
          <w:rFonts w:ascii="Times New Roman" w:hAnsi="Times New Roman" w:cs="Times New Roman"/>
        </w:rPr>
        <w:t xml:space="preserve"> For a certain document, </w:t>
      </w:r>
      <w:commentRangeStart w:id="337"/>
      <w:r w:rsidR="003D5F42" w:rsidRPr="004754C8">
        <w:rPr>
          <w:rFonts w:ascii="Times New Roman" w:hAnsi="Times New Roman" w:cs="Times New Roman"/>
        </w:rPr>
        <w:t xml:space="preserve">it </w:t>
      </w:r>
      <w:commentRangeEnd w:id="337"/>
      <w:r w:rsidR="00787F5C">
        <w:rPr>
          <w:rStyle w:val="CommentReference"/>
        </w:rPr>
        <w:commentReference w:id="337"/>
      </w:r>
      <w:r w:rsidR="003D5F42" w:rsidRPr="004754C8">
        <w:rPr>
          <w:rFonts w:ascii="Times New Roman" w:hAnsi="Times New Roman" w:cs="Times New Roman"/>
        </w:rPr>
        <w:t>is not so valuable.</w:t>
      </w:r>
      <w:r w:rsidR="009E1366" w:rsidRPr="004754C8">
        <w:rPr>
          <w:rFonts w:ascii="Times New Roman" w:hAnsi="Times New Roman" w:cs="Times New Roman"/>
        </w:rPr>
        <w:t xml:space="preserve"> </w:t>
      </w:r>
      <w:del w:id="338" w:author="Mr. Wright" w:date="2016-06-25T08:13:00Z">
        <w:r w:rsidR="008E349A" w:rsidRPr="004754C8" w:rsidDel="004754C8">
          <w:rPr>
            <w:rFonts w:ascii="Times New Roman" w:hAnsi="Times New Roman" w:cs="Times New Roman"/>
          </w:rPr>
          <w:delText>"</w:delText>
        </w:r>
      </w:del>
      <w:ins w:id="339" w:author="Mr. Wright" w:date="2016-06-25T08:13:00Z">
        <w:r w:rsidR="004754C8">
          <w:rPr>
            <w:rFonts w:ascii="Times New Roman" w:hAnsi="Times New Roman" w:cs="Times New Roman"/>
          </w:rPr>
          <w:t>“</w:t>
        </w:r>
      </w:ins>
      <w:ins w:id="340" w:author="Mr. Wright" w:date="2016-06-25T12:07:00Z">
        <w:r w:rsidR="00BB70CF">
          <w:rPr>
            <w:rFonts w:ascii="Times New Roman" w:hAnsi="Times New Roman" w:cs="Times New Roman"/>
          </w:rPr>
          <w:t>T</w:t>
        </w:r>
      </w:ins>
      <w:del w:id="341" w:author="Mr. Wright" w:date="2016-06-25T12:07:00Z">
        <w:r w:rsidR="008E349A" w:rsidRPr="004754C8" w:rsidDel="00BB70CF">
          <w:rPr>
            <w:rFonts w:ascii="Times New Roman" w:hAnsi="Times New Roman" w:cs="Times New Roman"/>
          </w:rPr>
          <w:delText>t</w:delText>
        </w:r>
      </w:del>
      <w:r w:rsidR="008E349A" w:rsidRPr="004754C8">
        <w:rPr>
          <w:rFonts w:ascii="Times New Roman" w:hAnsi="Times New Roman" w:cs="Times New Roman"/>
        </w:rPr>
        <w:t>he</w:t>
      </w:r>
      <w:del w:id="342" w:author="Mr. Wright" w:date="2016-06-25T08:13:00Z">
        <w:r w:rsidR="008E349A" w:rsidRPr="004754C8" w:rsidDel="004754C8">
          <w:rPr>
            <w:rFonts w:ascii="Times New Roman" w:hAnsi="Times New Roman" w:cs="Times New Roman"/>
          </w:rPr>
          <w:delText>"</w:delText>
        </w:r>
      </w:del>
      <w:ins w:id="343" w:author="Mr. Wright" w:date="2016-06-25T08:13:00Z">
        <w:r w:rsidR="004754C8">
          <w:rPr>
            <w:rFonts w:ascii="Times New Roman" w:hAnsi="Times New Roman" w:cs="Times New Roman"/>
          </w:rPr>
          <w:t>”</w:t>
        </w:r>
      </w:ins>
      <w:r w:rsidR="008E349A" w:rsidRPr="004754C8">
        <w:rPr>
          <w:rFonts w:ascii="Times New Roman" w:hAnsi="Times New Roman" w:cs="Times New Roman"/>
        </w:rPr>
        <w:t xml:space="preserve"> can</w:t>
      </w:r>
      <w:ins w:id="344" w:author="Mr. Wright" w:date="2016-06-25T12:07:00Z">
        <w:r w:rsidR="00BB70CF">
          <w:rPr>
            <w:rFonts w:ascii="Times New Roman" w:hAnsi="Times New Roman" w:cs="Times New Roman"/>
          </w:rPr>
          <w:t>no</w:t>
        </w:r>
      </w:ins>
      <w:del w:id="345" w:author="Mr. Wright" w:date="2016-06-25T08:13:00Z">
        <w:r w:rsidR="008E349A" w:rsidRPr="004754C8" w:rsidDel="004754C8">
          <w:rPr>
            <w:rFonts w:ascii="Times New Roman" w:hAnsi="Times New Roman" w:cs="Times New Roman"/>
          </w:rPr>
          <w:delText>'</w:delText>
        </w:r>
      </w:del>
      <w:r w:rsidR="008E349A" w:rsidRPr="004754C8">
        <w:rPr>
          <w:rFonts w:ascii="Times New Roman" w:hAnsi="Times New Roman" w:cs="Times New Roman"/>
        </w:rPr>
        <w:t>t</w:t>
      </w:r>
      <w:r w:rsidR="00792450" w:rsidRPr="004754C8">
        <w:rPr>
          <w:rFonts w:ascii="Times New Roman" w:hAnsi="Times New Roman" w:cs="Times New Roman"/>
        </w:rPr>
        <w:t xml:space="preserve"> be a key</w:t>
      </w:r>
      <w:del w:id="346" w:author="Mr. Wright" w:date="2016-06-25T12:07:00Z">
        <w:r w:rsidR="00792450" w:rsidRPr="004754C8" w:rsidDel="00BB70CF">
          <w:rPr>
            <w:rFonts w:ascii="Times New Roman" w:hAnsi="Times New Roman" w:cs="Times New Roman"/>
          </w:rPr>
          <w:delText xml:space="preserve"> </w:delText>
        </w:r>
      </w:del>
      <w:r w:rsidR="00792450" w:rsidRPr="004754C8">
        <w:rPr>
          <w:rFonts w:ascii="Times New Roman" w:hAnsi="Times New Roman" w:cs="Times New Roman"/>
        </w:rPr>
        <w:t xml:space="preserve">word </w:t>
      </w:r>
      <w:ins w:id="347" w:author="Mr. Wright" w:date="2016-06-25T12:07:00Z">
        <w:r w:rsidR="00BB70CF">
          <w:rPr>
            <w:rFonts w:ascii="Times New Roman" w:hAnsi="Times New Roman" w:cs="Times New Roman"/>
          </w:rPr>
          <w:t>in</w:t>
        </w:r>
      </w:ins>
      <w:del w:id="348" w:author="Mr. Wright" w:date="2016-06-25T12:07:00Z">
        <w:r w:rsidR="00792450" w:rsidRPr="004754C8" w:rsidDel="00BB70CF">
          <w:rPr>
            <w:rFonts w:ascii="Times New Roman" w:hAnsi="Times New Roman" w:cs="Times New Roman"/>
          </w:rPr>
          <w:delText>of</w:delText>
        </w:r>
      </w:del>
      <w:r w:rsidR="00792450" w:rsidRPr="004754C8">
        <w:rPr>
          <w:rFonts w:ascii="Times New Roman" w:hAnsi="Times New Roman" w:cs="Times New Roman"/>
        </w:rPr>
        <w:t xml:space="preserve"> any document </w:t>
      </w:r>
      <w:r w:rsidR="008E349A" w:rsidRPr="004754C8">
        <w:rPr>
          <w:rFonts w:ascii="Times New Roman" w:hAnsi="Times New Roman" w:cs="Times New Roman"/>
        </w:rPr>
        <w:t>because it appear</w:t>
      </w:r>
      <w:r w:rsidR="00536266" w:rsidRPr="004754C8">
        <w:rPr>
          <w:rFonts w:ascii="Times New Roman" w:hAnsi="Times New Roman" w:cs="Times New Roman"/>
        </w:rPr>
        <w:t>s</w:t>
      </w:r>
      <w:r w:rsidR="008E349A" w:rsidRPr="004754C8">
        <w:rPr>
          <w:rFonts w:ascii="Times New Roman" w:hAnsi="Times New Roman" w:cs="Times New Roman"/>
        </w:rPr>
        <w:t> frequently in every document</w:t>
      </w:r>
      <w:del w:id="349" w:author="Mr. Wright" w:date="2016-06-25T12:07:00Z">
        <w:r w:rsidR="008E349A" w:rsidRPr="004754C8" w:rsidDel="00BB70CF">
          <w:rPr>
            <w:rFonts w:ascii="Times New Roman" w:hAnsi="Times New Roman" w:cs="Times New Roman"/>
          </w:rPr>
          <w:delText>s</w:delText>
        </w:r>
      </w:del>
      <w:r w:rsidR="008E349A" w:rsidRPr="004754C8">
        <w:rPr>
          <w:rFonts w:ascii="Times New Roman" w:hAnsi="Times New Roman" w:cs="Times New Roman"/>
        </w:rPr>
        <w:t>.</w:t>
      </w:r>
      <w:r w:rsidR="003D7F6E" w:rsidRPr="004754C8">
        <w:rPr>
          <w:rFonts w:ascii="Times New Roman" w:hAnsi="Times New Roman" w:cs="Times New Roman"/>
        </w:rPr>
        <w:t xml:space="preserve"> This kind of word</w:t>
      </w:r>
      <w:del w:id="350" w:author="Mr. Wright" w:date="2016-06-25T12:07:00Z">
        <w:r w:rsidR="003D7F6E" w:rsidRPr="004754C8" w:rsidDel="00BB70CF">
          <w:rPr>
            <w:rFonts w:ascii="Times New Roman" w:hAnsi="Times New Roman" w:cs="Times New Roman"/>
          </w:rPr>
          <w:delText>s</w:delText>
        </w:r>
      </w:del>
      <w:r w:rsidR="003D7F6E" w:rsidRPr="004754C8">
        <w:rPr>
          <w:rFonts w:ascii="Times New Roman" w:hAnsi="Times New Roman" w:cs="Times New Roman"/>
        </w:rPr>
        <w:t xml:space="preserve"> often appear</w:t>
      </w:r>
      <w:ins w:id="351" w:author="Mr. Wright" w:date="2016-06-25T12:07:00Z">
        <w:r w:rsidR="00BB70CF">
          <w:rPr>
            <w:rFonts w:ascii="Times New Roman" w:hAnsi="Times New Roman" w:cs="Times New Roman"/>
          </w:rPr>
          <w:t>s</w:t>
        </w:r>
      </w:ins>
      <w:r w:rsidR="003D7F6E" w:rsidRPr="004754C8">
        <w:rPr>
          <w:rFonts w:ascii="Times New Roman" w:hAnsi="Times New Roman" w:cs="Times New Roman"/>
        </w:rPr>
        <w:t xml:space="preserve"> in various texts</w:t>
      </w:r>
      <w:ins w:id="352" w:author="Mr. Wright" w:date="2016-06-25T12:07:00Z">
        <w:r w:rsidR="00BB70CF">
          <w:rPr>
            <w:rFonts w:ascii="Times New Roman" w:hAnsi="Times New Roman" w:cs="Times New Roman"/>
          </w:rPr>
          <w:t>. W</w:t>
        </w:r>
      </w:ins>
      <w:del w:id="353" w:author="Mr. Wright" w:date="2016-06-25T12:07:00Z">
        <w:r w:rsidR="003D7F6E" w:rsidRPr="004754C8" w:rsidDel="00BB70CF">
          <w:rPr>
            <w:rFonts w:ascii="Times New Roman" w:hAnsi="Times New Roman" w:cs="Times New Roman"/>
          </w:rPr>
          <w:delText>, w</w:delText>
        </w:r>
      </w:del>
      <w:r w:rsidR="003D7F6E" w:rsidRPr="004754C8">
        <w:rPr>
          <w:rFonts w:ascii="Times New Roman" w:hAnsi="Times New Roman" w:cs="Times New Roman"/>
        </w:rPr>
        <w:t xml:space="preserve">e call them </w:t>
      </w:r>
      <w:del w:id="354" w:author="Mr. Wright" w:date="2016-06-25T08:13:00Z">
        <w:r w:rsidR="003D7F6E" w:rsidRPr="004754C8" w:rsidDel="004754C8">
          <w:rPr>
            <w:rFonts w:ascii="Times New Roman" w:hAnsi="Times New Roman" w:cs="Times New Roman"/>
          </w:rPr>
          <w:delText>“</w:delText>
        </w:r>
      </w:del>
      <w:ins w:id="355" w:author="Mr. Wright" w:date="2016-06-25T08:13:00Z">
        <w:r w:rsidR="004754C8">
          <w:rPr>
            <w:rFonts w:ascii="Times New Roman" w:hAnsi="Times New Roman" w:cs="Times New Roman"/>
          </w:rPr>
          <w:t>“</w:t>
        </w:r>
      </w:ins>
      <w:r w:rsidR="003D7F6E" w:rsidRPr="004754C8">
        <w:rPr>
          <w:rFonts w:ascii="Times New Roman" w:hAnsi="Times New Roman" w:cs="Times New Roman"/>
        </w:rPr>
        <w:t>stop</w:t>
      </w:r>
      <w:ins w:id="356" w:author="Mr. Wright" w:date="2016-06-25T08:21:00Z">
        <w:r w:rsidR="0004492F">
          <w:rPr>
            <w:rFonts w:ascii="Times New Roman" w:hAnsi="Times New Roman" w:cs="Times New Roman"/>
          </w:rPr>
          <w:t>-</w:t>
        </w:r>
      </w:ins>
      <w:del w:id="357" w:author="Mr. Wright" w:date="2016-06-25T08:21:00Z">
        <w:r w:rsidR="003D7F6E" w:rsidRPr="004754C8" w:rsidDel="0004492F">
          <w:rPr>
            <w:rFonts w:ascii="Times New Roman" w:hAnsi="Times New Roman" w:cs="Times New Roman"/>
          </w:rPr>
          <w:delText xml:space="preserve"> </w:delText>
        </w:r>
      </w:del>
      <w:r w:rsidR="003D7F6E" w:rsidRPr="004754C8">
        <w:rPr>
          <w:rFonts w:ascii="Times New Roman" w:hAnsi="Times New Roman" w:cs="Times New Roman"/>
        </w:rPr>
        <w:t>words</w:t>
      </w:r>
      <w:ins w:id="358" w:author="Mr. Wright" w:date="2016-06-25T12:07:00Z">
        <w:r w:rsidR="00BB70CF">
          <w:rPr>
            <w:rFonts w:ascii="Times New Roman" w:hAnsi="Times New Roman" w:cs="Times New Roman"/>
          </w:rPr>
          <w:t>,</w:t>
        </w:r>
      </w:ins>
      <w:del w:id="359" w:author="Mr. Wright" w:date="2016-06-25T08:13:00Z">
        <w:r w:rsidR="003D7F6E" w:rsidRPr="004754C8" w:rsidDel="004754C8">
          <w:rPr>
            <w:rFonts w:ascii="Times New Roman" w:hAnsi="Times New Roman" w:cs="Times New Roman"/>
          </w:rPr>
          <w:delText>”</w:delText>
        </w:r>
      </w:del>
      <w:ins w:id="360" w:author="Mr. Wright" w:date="2016-06-25T08:13:00Z">
        <w:r w:rsidR="004754C8">
          <w:rPr>
            <w:rFonts w:ascii="Times New Roman" w:hAnsi="Times New Roman" w:cs="Times New Roman"/>
          </w:rPr>
          <w:t>”</w:t>
        </w:r>
      </w:ins>
      <w:del w:id="361" w:author="Mr. Wright" w:date="2016-06-25T12:07:00Z">
        <w:r w:rsidR="004A5919" w:rsidRPr="004754C8" w:rsidDel="00BB70CF">
          <w:rPr>
            <w:rFonts w:ascii="Times New Roman" w:hAnsi="Times New Roman" w:cs="Times New Roman"/>
          </w:rPr>
          <w:delText>,</w:delText>
        </w:r>
      </w:del>
      <w:r w:rsidR="004A5919" w:rsidRPr="004754C8">
        <w:rPr>
          <w:rFonts w:ascii="Times New Roman" w:hAnsi="Times New Roman" w:cs="Times New Roman"/>
        </w:rPr>
        <w:t xml:space="preserve"> </w:t>
      </w:r>
      <w:del w:id="362" w:author="Mr. Wright" w:date="2016-06-25T12:12:00Z">
        <w:r w:rsidR="004A5919" w:rsidRPr="004754C8" w:rsidDel="00BB70CF">
          <w:rPr>
            <w:rFonts w:ascii="Times New Roman" w:hAnsi="Times New Roman" w:cs="Times New Roman"/>
          </w:rPr>
          <w:delText xml:space="preserve">such </w:delText>
        </w:r>
      </w:del>
      <w:ins w:id="363" w:author="Mr. Wright" w:date="2016-06-25T12:12:00Z">
        <w:r w:rsidR="00BB70CF">
          <w:rPr>
            <w:rFonts w:ascii="Times New Roman" w:hAnsi="Times New Roman" w:cs="Times New Roman"/>
          </w:rPr>
          <w:t>which include</w:t>
        </w:r>
      </w:ins>
      <w:del w:id="364" w:author="Mr. Wright" w:date="2016-06-25T12:12:00Z">
        <w:r w:rsidR="004A5919" w:rsidRPr="004754C8" w:rsidDel="00BB70CF">
          <w:rPr>
            <w:rFonts w:ascii="Times New Roman" w:hAnsi="Times New Roman" w:cs="Times New Roman"/>
          </w:rPr>
          <w:delText>as</w:delText>
        </w:r>
      </w:del>
      <w:r w:rsidR="004A5919" w:rsidRPr="004754C8">
        <w:rPr>
          <w:rFonts w:ascii="Times New Roman" w:hAnsi="Times New Roman" w:cs="Times New Roman"/>
        </w:rPr>
        <w:t xml:space="preserve"> </w:t>
      </w:r>
      <w:del w:id="365" w:author="Mr. Wright" w:date="2016-06-25T08:13:00Z">
        <w:r w:rsidR="00A95B52" w:rsidRPr="004754C8" w:rsidDel="004754C8">
          <w:rPr>
            <w:rFonts w:ascii="Times New Roman" w:hAnsi="Times New Roman" w:cs="Times New Roman"/>
          </w:rPr>
          <w:delText>"</w:delText>
        </w:r>
      </w:del>
      <w:ins w:id="366" w:author="Mr. Wright" w:date="2016-06-25T08:13:00Z">
        <w:r w:rsidR="004754C8">
          <w:rPr>
            <w:rFonts w:ascii="Times New Roman" w:hAnsi="Times New Roman" w:cs="Times New Roman"/>
          </w:rPr>
          <w:t>“</w:t>
        </w:r>
      </w:ins>
      <w:r w:rsidR="00A95B52" w:rsidRPr="004754C8">
        <w:rPr>
          <w:rFonts w:ascii="Times New Roman" w:hAnsi="Times New Roman" w:cs="Times New Roman"/>
        </w:rPr>
        <w:t>the</w:t>
      </w:r>
      <w:ins w:id="367" w:author="Mr. Wright" w:date="2016-06-25T12:07:00Z">
        <w:r w:rsidR="00BB70CF">
          <w:rPr>
            <w:rFonts w:ascii="Times New Roman" w:hAnsi="Times New Roman" w:cs="Times New Roman"/>
          </w:rPr>
          <w:t>,</w:t>
        </w:r>
      </w:ins>
      <w:del w:id="368" w:author="Mr. Wright" w:date="2016-06-25T08:13:00Z">
        <w:r w:rsidR="00A95B52" w:rsidRPr="004754C8" w:rsidDel="004754C8">
          <w:rPr>
            <w:rFonts w:ascii="Times New Roman" w:hAnsi="Times New Roman" w:cs="Times New Roman"/>
          </w:rPr>
          <w:delText>"</w:delText>
        </w:r>
      </w:del>
      <w:ins w:id="369" w:author="Mr. Wright" w:date="2016-06-25T08:13:00Z">
        <w:r w:rsidR="004754C8">
          <w:rPr>
            <w:rFonts w:ascii="Times New Roman" w:hAnsi="Times New Roman" w:cs="Times New Roman"/>
          </w:rPr>
          <w:t>”</w:t>
        </w:r>
      </w:ins>
      <w:del w:id="370" w:author="Mr. Wright" w:date="2016-06-25T12:08:00Z">
        <w:r w:rsidR="00A95B52" w:rsidRPr="004754C8" w:rsidDel="00BB70CF">
          <w:rPr>
            <w:rFonts w:ascii="Times New Roman" w:hAnsi="Times New Roman" w:cs="Times New Roman"/>
          </w:rPr>
          <w:delText>,</w:delText>
        </w:r>
      </w:del>
      <w:del w:id="371" w:author="Mr. Wright" w:date="2016-06-25T08:13:00Z">
        <w:r w:rsidR="00A95B52" w:rsidRPr="004754C8" w:rsidDel="004754C8">
          <w:rPr>
            <w:rFonts w:ascii="Times New Roman" w:hAnsi="Times New Roman" w:cs="Times New Roman"/>
          </w:rPr>
          <w:delText>"</w:delText>
        </w:r>
      </w:del>
      <w:ins w:id="372" w:author="Mr. Wright" w:date="2016-06-25T12:08:00Z">
        <w:r w:rsidR="00BB70CF">
          <w:rPr>
            <w:rFonts w:ascii="Times New Roman" w:hAnsi="Times New Roman" w:cs="Times New Roman"/>
          </w:rPr>
          <w:t xml:space="preserve"> “</w:t>
        </w:r>
      </w:ins>
      <w:r w:rsidR="00A95B52" w:rsidRPr="004754C8">
        <w:rPr>
          <w:rFonts w:ascii="Times New Roman" w:hAnsi="Times New Roman" w:cs="Times New Roman"/>
        </w:rPr>
        <w:t>that</w:t>
      </w:r>
      <w:ins w:id="373" w:author="Mr. Wright" w:date="2016-06-25T12:08:00Z">
        <w:r w:rsidR="00BB70CF">
          <w:rPr>
            <w:rFonts w:ascii="Times New Roman" w:hAnsi="Times New Roman" w:cs="Times New Roman"/>
          </w:rPr>
          <w:t>,</w:t>
        </w:r>
      </w:ins>
      <w:del w:id="374" w:author="Mr. Wright" w:date="2016-06-25T08:13:00Z">
        <w:r w:rsidR="00A95B52" w:rsidRPr="004754C8" w:rsidDel="004754C8">
          <w:rPr>
            <w:rFonts w:ascii="Times New Roman" w:hAnsi="Times New Roman" w:cs="Times New Roman"/>
          </w:rPr>
          <w:delText>"</w:delText>
        </w:r>
      </w:del>
      <w:del w:id="375" w:author="Mr. Wright" w:date="2016-06-25T12:08:00Z">
        <w:r w:rsidR="00A95B52" w:rsidRPr="004754C8" w:rsidDel="00BB70CF">
          <w:rPr>
            <w:rFonts w:ascii="Times New Roman" w:hAnsi="Times New Roman" w:cs="Times New Roman"/>
          </w:rPr>
          <w:delText>,</w:delText>
        </w:r>
      </w:del>
      <w:del w:id="376" w:author="Mr. Wright" w:date="2016-06-25T08:13:00Z">
        <w:r w:rsidR="00A95B52" w:rsidRPr="004754C8" w:rsidDel="004754C8">
          <w:rPr>
            <w:rFonts w:ascii="Times New Roman" w:hAnsi="Times New Roman" w:cs="Times New Roman"/>
          </w:rPr>
          <w:delText>"</w:delText>
        </w:r>
      </w:del>
      <w:ins w:id="377" w:author="Mr. Wright" w:date="2016-06-25T08:13:00Z">
        <w:r w:rsidR="004754C8">
          <w:rPr>
            <w:rFonts w:ascii="Times New Roman" w:hAnsi="Times New Roman" w:cs="Times New Roman"/>
          </w:rPr>
          <w:t>”</w:t>
        </w:r>
      </w:ins>
      <w:ins w:id="378" w:author="Mr. Wright" w:date="2016-06-25T12:08:00Z">
        <w:r w:rsidR="00BB70CF">
          <w:rPr>
            <w:rFonts w:ascii="Times New Roman" w:hAnsi="Times New Roman" w:cs="Times New Roman"/>
          </w:rPr>
          <w:t xml:space="preserve"> “</w:t>
        </w:r>
      </w:ins>
      <w:r w:rsidR="00A95B52" w:rsidRPr="004754C8">
        <w:rPr>
          <w:rFonts w:ascii="Times New Roman" w:hAnsi="Times New Roman" w:cs="Times New Roman"/>
        </w:rPr>
        <w:t>a</w:t>
      </w:r>
      <w:ins w:id="379" w:author="Mr. Wright" w:date="2016-06-25T12:08:00Z">
        <w:r w:rsidR="00BB70CF">
          <w:rPr>
            <w:rFonts w:ascii="Times New Roman" w:hAnsi="Times New Roman" w:cs="Times New Roman"/>
          </w:rPr>
          <w:t>,</w:t>
        </w:r>
      </w:ins>
      <w:del w:id="380" w:author="Mr. Wright" w:date="2016-06-25T08:13:00Z">
        <w:r w:rsidR="00A95B52" w:rsidRPr="004754C8" w:rsidDel="004754C8">
          <w:rPr>
            <w:rFonts w:ascii="Times New Roman" w:hAnsi="Times New Roman" w:cs="Times New Roman"/>
          </w:rPr>
          <w:delText>"</w:delText>
        </w:r>
      </w:del>
      <w:ins w:id="381" w:author="Mr. Wright" w:date="2016-06-25T08:13:00Z">
        <w:r w:rsidR="004754C8">
          <w:rPr>
            <w:rFonts w:ascii="Times New Roman" w:hAnsi="Times New Roman" w:cs="Times New Roman"/>
          </w:rPr>
          <w:t>”</w:t>
        </w:r>
      </w:ins>
      <w:ins w:id="382" w:author="Mr. Wright" w:date="2016-06-25T12:08:00Z">
        <w:r w:rsidR="00BB70CF">
          <w:rPr>
            <w:rFonts w:ascii="Times New Roman" w:hAnsi="Times New Roman" w:cs="Times New Roman"/>
          </w:rPr>
          <w:t xml:space="preserve"> </w:t>
        </w:r>
      </w:ins>
      <w:del w:id="383" w:author="Mr. Wright" w:date="2016-06-25T12:08:00Z">
        <w:r w:rsidR="00A95B52" w:rsidRPr="004754C8" w:rsidDel="00BB70CF">
          <w:rPr>
            <w:rFonts w:ascii="Times New Roman" w:hAnsi="Times New Roman" w:cs="Times New Roman"/>
          </w:rPr>
          <w:delText>,</w:delText>
        </w:r>
      </w:del>
      <w:del w:id="384" w:author="Mr. Wright" w:date="2016-06-25T08:13:00Z">
        <w:r w:rsidR="00A95B52" w:rsidRPr="004754C8" w:rsidDel="004754C8">
          <w:rPr>
            <w:rFonts w:ascii="Times New Roman" w:hAnsi="Times New Roman" w:cs="Times New Roman"/>
          </w:rPr>
          <w:delText>"</w:delText>
        </w:r>
      </w:del>
      <w:ins w:id="385" w:author="Mr. Wright" w:date="2016-06-25T12:08:00Z">
        <w:r w:rsidR="00BB70CF">
          <w:rPr>
            <w:rFonts w:ascii="Times New Roman" w:hAnsi="Times New Roman" w:cs="Times New Roman"/>
          </w:rPr>
          <w:t>“</w:t>
        </w:r>
      </w:ins>
      <w:r w:rsidR="00A95B52" w:rsidRPr="004754C8">
        <w:rPr>
          <w:rFonts w:ascii="Times New Roman" w:hAnsi="Times New Roman" w:cs="Times New Roman"/>
        </w:rPr>
        <w:t>an</w:t>
      </w:r>
      <w:ins w:id="386" w:author="Mr. Wright" w:date="2016-06-25T12:08:00Z">
        <w:r w:rsidR="00BB70CF">
          <w:rPr>
            <w:rFonts w:ascii="Times New Roman" w:hAnsi="Times New Roman" w:cs="Times New Roman"/>
          </w:rPr>
          <w:t>,</w:t>
        </w:r>
      </w:ins>
      <w:del w:id="387" w:author="Mr. Wright" w:date="2016-06-25T08:13:00Z">
        <w:r w:rsidR="00A95B52" w:rsidRPr="004754C8" w:rsidDel="004754C8">
          <w:rPr>
            <w:rFonts w:ascii="Times New Roman" w:hAnsi="Times New Roman" w:cs="Times New Roman"/>
          </w:rPr>
          <w:delText>"</w:delText>
        </w:r>
      </w:del>
      <w:ins w:id="388" w:author="Mr. Wright" w:date="2016-06-25T08:13:00Z">
        <w:r w:rsidR="004754C8">
          <w:rPr>
            <w:rFonts w:ascii="Times New Roman" w:hAnsi="Times New Roman" w:cs="Times New Roman"/>
          </w:rPr>
          <w:t>”</w:t>
        </w:r>
      </w:ins>
      <w:del w:id="389" w:author="Mr. Wright" w:date="2016-06-25T12:08:00Z">
        <w:r w:rsidR="00A95B52" w:rsidRPr="004754C8" w:rsidDel="00BB70CF">
          <w:rPr>
            <w:rFonts w:ascii="Times New Roman" w:hAnsi="Times New Roman" w:cs="Times New Roman"/>
          </w:rPr>
          <w:delText>,</w:delText>
        </w:r>
      </w:del>
      <w:del w:id="390" w:author="Mr. Wright" w:date="2016-06-25T08:13:00Z">
        <w:r w:rsidR="00A95B52" w:rsidRPr="004754C8" w:rsidDel="004754C8">
          <w:rPr>
            <w:rFonts w:ascii="Times New Roman" w:hAnsi="Times New Roman" w:cs="Times New Roman"/>
          </w:rPr>
          <w:delText>"</w:delText>
        </w:r>
      </w:del>
      <w:ins w:id="391" w:author="Mr. Wright" w:date="2016-06-25T08:13:00Z">
        <w:r w:rsidR="00BB70CF">
          <w:rPr>
            <w:rFonts w:ascii="Times New Roman" w:hAnsi="Times New Roman" w:cs="Times New Roman"/>
          </w:rPr>
          <w:t xml:space="preserve"> </w:t>
        </w:r>
      </w:ins>
      <w:ins w:id="392" w:author="Mr. Wright" w:date="2016-06-25T12:08:00Z">
        <w:r w:rsidR="00BB70CF">
          <w:rPr>
            <w:rFonts w:ascii="Times New Roman" w:hAnsi="Times New Roman" w:cs="Times New Roman"/>
          </w:rPr>
          <w:t>“</w:t>
        </w:r>
      </w:ins>
      <w:r w:rsidR="00A95B52" w:rsidRPr="004754C8">
        <w:rPr>
          <w:rFonts w:ascii="Times New Roman" w:hAnsi="Times New Roman" w:cs="Times New Roman"/>
        </w:rPr>
        <w:t>those</w:t>
      </w:r>
      <w:ins w:id="393" w:author="Mr. Wright" w:date="2016-06-25T12:08:00Z">
        <w:r w:rsidR="00BB70CF">
          <w:rPr>
            <w:rFonts w:ascii="Times New Roman" w:hAnsi="Times New Roman" w:cs="Times New Roman"/>
          </w:rPr>
          <w:t>,</w:t>
        </w:r>
      </w:ins>
      <w:del w:id="394" w:author="Mr. Wright" w:date="2016-06-25T08:13:00Z">
        <w:r w:rsidR="00A95B52" w:rsidRPr="004754C8" w:rsidDel="004754C8">
          <w:rPr>
            <w:rFonts w:ascii="Times New Roman" w:hAnsi="Times New Roman" w:cs="Times New Roman"/>
          </w:rPr>
          <w:delText>"</w:delText>
        </w:r>
      </w:del>
      <w:ins w:id="395" w:author="Mr. Wright" w:date="2016-06-25T08:13:00Z">
        <w:r w:rsidR="004754C8">
          <w:rPr>
            <w:rFonts w:ascii="Times New Roman" w:hAnsi="Times New Roman" w:cs="Times New Roman"/>
          </w:rPr>
          <w:t>”</w:t>
        </w:r>
      </w:ins>
      <w:r w:rsidR="00A95B52" w:rsidRPr="004754C8">
        <w:rPr>
          <w:rFonts w:ascii="Times New Roman" w:hAnsi="Times New Roman" w:cs="Times New Roman"/>
        </w:rPr>
        <w:t xml:space="preserve"> and so on.</w:t>
      </w:r>
      <w:r w:rsidR="00536266" w:rsidRPr="004754C8">
        <w:rPr>
          <w:rFonts w:ascii="Times New Roman" w:hAnsi="Times New Roman" w:cs="Times New Roman"/>
        </w:rPr>
        <w:t xml:space="preserve"> </w:t>
      </w:r>
      <w:r w:rsidR="0092075C" w:rsidRPr="004754C8">
        <w:rPr>
          <w:rFonts w:ascii="Times New Roman" w:hAnsi="Times New Roman" w:cs="Times New Roman"/>
        </w:rPr>
        <w:t xml:space="preserve">So we use </w:t>
      </w:r>
      <w:del w:id="396" w:author="Mr. Wright" w:date="2016-06-25T12:12:00Z">
        <w:r w:rsidR="0092075C" w:rsidRPr="004754C8" w:rsidDel="00BB70CF">
          <w:rPr>
            <w:rFonts w:ascii="Times New Roman" w:hAnsi="Times New Roman" w:cs="Times New Roman"/>
          </w:rPr>
          <w:delText>IDF (</w:delText>
        </w:r>
      </w:del>
      <w:r w:rsidR="00BB70CF" w:rsidRPr="004754C8">
        <w:rPr>
          <w:rFonts w:ascii="Times New Roman" w:hAnsi="Times New Roman" w:cs="Times New Roman"/>
        </w:rPr>
        <w:t>inverse document frequency</w:t>
      </w:r>
      <w:ins w:id="397" w:author="Mr. Wright" w:date="2016-06-25T12:12:00Z">
        <w:r w:rsidR="00BB70CF">
          <w:rPr>
            <w:rFonts w:ascii="Times New Roman" w:hAnsi="Times New Roman" w:cs="Times New Roman"/>
          </w:rPr>
          <w:t xml:space="preserve"> (IDF</w:t>
        </w:r>
      </w:ins>
      <w:r w:rsidR="0092075C" w:rsidRPr="004754C8">
        <w:rPr>
          <w:rFonts w:ascii="Times New Roman" w:hAnsi="Times New Roman" w:cs="Times New Roman"/>
        </w:rPr>
        <w:t xml:space="preserve">) to evaluate the value of a word </w:t>
      </w:r>
      <w:del w:id="398" w:author="Mr. Wright" w:date="2016-06-25T12:12:00Z">
        <w:r w:rsidR="0092075C" w:rsidRPr="004754C8" w:rsidDel="00BB70CF">
          <w:rPr>
            <w:rFonts w:ascii="Times New Roman" w:hAnsi="Times New Roman" w:cs="Times New Roman"/>
          </w:rPr>
          <w:delText xml:space="preserve">about </w:delText>
        </w:r>
      </w:del>
      <w:ins w:id="399" w:author="Mr. Wright" w:date="2016-06-25T12:12:00Z">
        <w:r w:rsidR="00BB70CF">
          <w:rPr>
            <w:rFonts w:ascii="Times New Roman" w:hAnsi="Times New Roman" w:cs="Times New Roman"/>
          </w:rPr>
          <w:t>in</w:t>
        </w:r>
        <w:r w:rsidR="00BB70CF" w:rsidRPr="004754C8">
          <w:rPr>
            <w:rFonts w:ascii="Times New Roman" w:hAnsi="Times New Roman" w:cs="Times New Roman"/>
          </w:rPr>
          <w:t xml:space="preserve"> </w:t>
        </w:r>
      </w:ins>
      <w:r w:rsidR="0092075C" w:rsidRPr="004754C8">
        <w:rPr>
          <w:rFonts w:ascii="Times New Roman" w:hAnsi="Times New Roman" w:cs="Times New Roman"/>
        </w:rPr>
        <w:t xml:space="preserve">a document. </w:t>
      </w:r>
      <w:del w:id="400" w:author="Mr. Wright" w:date="2016-06-25T12:13:00Z">
        <w:r w:rsidR="0092075C" w:rsidRPr="004754C8" w:rsidDel="00BB70CF">
          <w:rPr>
            <w:rFonts w:ascii="Times New Roman" w:hAnsi="Times New Roman" w:cs="Times New Roman"/>
          </w:rPr>
          <w:delText>DF</w:delText>
        </w:r>
      </w:del>
      <w:del w:id="401" w:author="Mr. Wright" w:date="2016-06-25T12:12:00Z">
        <w:r w:rsidR="0092075C" w:rsidRPr="004754C8" w:rsidDel="00BB70CF">
          <w:rPr>
            <w:rFonts w:ascii="Times New Roman" w:hAnsi="Times New Roman" w:cs="Times New Roman"/>
          </w:rPr>
          <w:delText xml:space="preserve"> </w:delText>
        </w:r>
      </w:del>
      <w:del w:id="402" w:author="Mr. Wright" w:date="2016-06-25T12:13:00Z">
        <w:r w:rsidR="0092075C" w:rsidRPr="004754C8" w:rsidDel="00BB70CF">
          <w:rPr>
            <w:rFonts w:ascii="Times New Roman" w:hAnsi="Times New Roman" w:cs="Times New Roman"/>
          </w:rPr>
          <w:delText>(</w:delText>
        </w:r>
      </w:del>
      <w:r w:rsidR="0092075C" w:rsidRPr="004754C8">
        <w:rPr>
          <w:rFonts w:ascii="Times New Roman" w:hAnsi="Times New Roman" w:cs="Times New Roman"/>
        </w:rPr>
        <w:t>Document </w:t>
      </w:r>
      <w:r w:rsidR="00BB70CF" w:rsidRPr="004754C8">
        <w:rPr>
          <w:rFonts w:ascii="Times New Roman" w:hAnsi="Times New Roman" w:cs="Times New Roman"/>
        </w:rPr>
        <w:t>frequency</w:t>
      </w:r>
      <w:ins w:id="403" w:author="Mr. Wright" w:date="2016-06-25T12:13:00Z">
        <w:r w:rsidR="00BB70CF">
          <w:rPr>
            <w:rFonts w:ascii="Times New Roman" w:hAnsi="Times New Roman" w:cs="Times New Roman"/>
          </w:rPr>
          <w:t xml:space="preserve"> (DF</w:t>
        </w:r>
      </w:ins>
      <w:r w:rsidR="0092075C" w:rsidRPr="004754C8">
        <w:rPr>
          <w:rFonts w:ascii="Times New Roman" w:hAnsi="Times New Roman" w:cs="Times New Roman"/>
        </w:rPr>
        <w:t>) can be obtained by dividing the total number of documents by the number of documents containing the term.</w:t>
      </w:r>
      <w:r w:rsidR="004C4F06" w:rsidRPr="004754C8">
        <w:rPr>
          <w:rFonts w:ascii="Times New Roman" w:hAnsi="Times New Roman" w:cs="Times New Roman"/>
        </w:rPr>
        <w:t xml:space="preserve"> IDF is the inverse value of DF.</w:t>
      </w:r>
    </w:p>
    <w:p w14:paraId="51697138" w14:textId="14825B4C" w:rsidR="004C4F06" w:rsidRPr="004754C8" w:rsidRDefault="004C4F06" w:rsidP="00C61042">
      <w:pPr>
        <w:pStyle w:val="lw"/>
        <w:ind w:firstLine="420"/>
        <w:rPr>
          <w:rFonts w:ascii="Times New Roman" w:hAnsi="Times New Roman" w:cs="Times New Roman"/>
        </w:rPr>
      </w:pPr>
      <w:r w:rsidRPr="004754C8">
        <w:rPr>
          <w:rFonts w:ascii="Times New Roman" w:hAnsi="Times New Roman" w:cs="Times New Roman"/>
        </w:rPr>
        <w:t xml:space="preserve">TF-IDF is the product of TF and IDF. A high </w:t>
      </w:r>
      <w:del w:id="404" w:author="Mr. Wright" w:date="2016-06-25T12:20:00Z">
        <w:r w:rsidRPr="004754C8" w:rsidDel="00F80895">
          <w:rPr>
            <w:rFonts w:ascii="Times New Roman" w:hAnsi="Times New Roman" w:cs="Times New Roman"/>
          </w:rPr>
          <w:delText xml:space="preserve">weight in </w:delText>
        </w:r>
      </w:del>
      <w:r w:rsidRPr="004754C8">
        <w:rPr>
          <w:rFonts w:ascii="Times New Roman" w:hAnsi="Times New Roman" w:cs="Times New Roman"/>
        </w:rPr>
        <w:t>TF-IDF</w:t>
      </w:r>
      <w:ins w:id="405" w:author="Mr. Wright" w:date="2016-06-25T12:20:00Z">
        <w:r w:rsidR="00F80895">
          <w:rPr>
            <w:rFonts w:ascii="Times New Roman" w:hAnsi="Times New Roman" w:cs="Times New Roman"/>
          </w:rPr>
          <w:t xml:space="preserve"> weight indicates</w:t>
        </w:r>
      </w:ins>
      <w:del w:id="406" w:author="Mr. Wright" w:date="2016-06-25T12:21:00Z">
        <w:r w:rsidRPr="004754C8" w:rsidDel="00F80895">
          <w:rPr>
            <w:rFonts w:ascii="Times New Roman" w:hAnsi="Times New Roman" w:cs="Times New Roman"/>
          </w:rPr>
          <w:delText xml:space="preserve"> means by</w:delText>
        </w:r>
      </w:del>
      <w:r w:rsidRPr="004754C8">
        <w:rPr>
          <w:rFonts w:ascii="Times New Roman" w:hAnsi="Times New Roman" w:cs="Times New Roman"/>
        </w:rPr>
        <w:t xml:space="preserve"> a high term frequency and a low document frequency of the term in the whole collection </w:t>
      </w:r>
      <w:r w:rsidRPr="004754C8">
        <w:rPr>
          <w:rFonts w:ascii="Times New Roman" w:hAnsi="Times New Roman" w:cs="Times New Roman"/>
        </w:rPr>
        <w:lastRenderedPageBreak/>
        <w:t>of documents. Hence, the weights tend to filter out common terms. TF-IDF can be successfully used for stop-word</w:t>
      </w:r>
      <w:del w:id="407" w:author="Mr. Wright" w:date="2016-06-25T12:21:00Z">
        <w:r w:rsidRPr="004754C8" w:rsidDel="00F80895">
          <w:rPr>
            <w:rFonts w:ascii="Times New Roman" w:hAnsi="Times New Roman" w:cs="Times New Roman"/>
          </w:rPr>
          <w:delText>s</w:delText>
        </w:r>
      </w:del>
      <w:r w:rsidRPr="004754C8">
        <w:rPr>
          <w:rFonts w:ascii="Times New Roman" w:hAnsi="Times New Roman" w:cs="Times New Roman"/>
        </w:rPr>
        <w:t xml:space="preserve"> filtering in various subject fields</w:t>
      </w:r>
      <w:ins w:id="408" w:author="Mr. Wright" w:date="2016-06-25T12:21:00Z">
        <w:r w:rsidR="00F80895">
          <w:rPr>
            <w:rFonts w:ascii="Times New Roman" w:hAnsi="Times New Roman" w:cs="Times New Roman"/>
          </w:rPr>
          <w:t>,</w:t>
        </w:r>
      </w:ins>
      <w:r w:rsidRPr="004754C8">
        <w:rPr>
          <w:rFonts w:ascii="Times New Roman" w:hAnsi="Times New Roman" w:cs="Times New Roman"/>
        </w:rPr>
        <w:t xml:space="preserve"> including text summarization and classification</w:t>
      </w:r>
      <w:ins w:id="409" w:author="Mr. Wright" w:date="2016-06-25T12:21:00Z">
        <w:r w:rsidR="00F80895">
          <w:rPr>
            <w:rFonts w:ascii="Times New Roman" w:hAnsi="Times New Roman" w:cs="Times New Roman"/>
          </w:rPr>
          <w:t xml:space="preserve"> </w:t>
        </w:r>
      </w:ins>
      <w:del w:id="410" w:author="Mr. Wright" w:date="2016-06-25T12:21:00Z">
        <w:r w:rsidRPr="004754C8" w:rsidDel="00F80895">
          <w:rPr>
            <w:rFonts w:ascii="Times New Roman" w:hAnsi="Times New Roman" w:cs="Times New Roman"/>
          </w:rPr>
          <w:delText>.</w:delText>
        </w:r>
      </w:del>
      <w:r w:rsidR="00544120" w:rsidRPr="004754C8">
        <w:rPr>
          <w:rFonts w:ascii="Times New Roman" w:hAnsi="Times New Roman" w:cs="Times New Roman"/>
        </w:rPr>
        <w:fldChar w:fldCharType="begin"/>
      </w:r>
      <w:r w:rsidR="00544120" w:rsidRPr="004754C8">
        <w:rPr>
          <w:rFonts w:ascii="Times New Roman" w:hAnsi="Times New Roman" w:cs="Times New Roman"/>
        </w:rPr>
        <w:instrText xml:space="preserve"> REF _Ref448049140 \r \h </w:instrText>
      </w:r>
      <w:r w:rsidR="00017BF8" w:rsidRPr="004754C8">
        <w:rPr>
          <w:rFonts w:ascii="Times New Roman" w:hAnsi="Times New Roman" w:cs="Times New Roman"/>
        </w:rPr>
        <w:instrText xml:space="preserve"> \* MERGEFORMAT </w:instrText>
      </w:r>
      <w:r w:rsidR="00544120" w:rsidRPr="004754C8">
        <w:rPr>
          <w:rFonts w:ascii="Times New Roman" w:hAnsi="Times New Roman" w:cs="Times New Roman"/>
        </w:rPr>
      </w:r>
      <w:r w:rsidR="00544120" w:rsidRPr="004754C8">
        <w:rPr>
          <w:rFonts w:ascii="Times New Roman" w:hAnsi="Times New Roman" w:cs="Times New Roman"/>
        </w:rPr>
        <w:fldChar w:fldCharType="separate"/>
      </w:r>
      <w:r w:rsidR="00544120" w:rsidRPr="004754C8">
        <w:rPr>
          <w:rFonts w:ascii="Times New Roman" w:hAnsi="Times New Roman" w:cs="Times New Roman"/>
        </w:rPr>
        <w:t>[31]</w:t>
      </w:r>
      <w:r w:rsidR="00544120" w:rsidRPr="004754C8">
        <w:rPr>
          <w:rFonts w:ascii="Times New Roman" w:hAnsi="Times New Roman" w:cs="Times New Roman"/>
        </w:rPr>
        <w:fldChar w:fldCharType="end"/>
      </w:r>
      <w:ins w:id="411" w:author="Mr. Wright" w:date="2016-06-25T12:21:00Z">
        <w:r w:rsidR="00F80895">
          <w:rPr>
            <w:rFonts w:ascii="Times New Roman" w:hAnsi="Times New Roman" w:cs="Times New Roman"/>
          </w:rPr>
          <w:t>.</w:t>
        </w:r>
      </w:ins>
    </w:p>
    <w:p w14:paraId="552962DC" w14:textId="133941ED" w:rsidR="003D7F6E" w:rsidRPr="004754C8" w:rsidRDefault="007F739E" w:rsidP="00C61042">
      <w:pPr>
        <w:pStyle w:val="lw"/>
        <w:ind w:firstLine="420"/>
        <w:rPr>
          <w:rFonts w:ascii="Times New Roman" w:hAnsi="Times New Roman" w:cs="Times New Roman"/>
        </w:rPr>
      </w:pPr>
      <w:r w:rsidRPr="004754C8">
        <w:rPr>
          <w:rFonts w:ascii="Times New Roman" w:hAnsi="Times New Roman" w:cs="Times New Roman"/>
        </w:rPr>
        <w:t>The specific process of </w:t>
      </w:r>
      <w:r w:rsidR="00F80895" w:rsidRPr="004754C8">
        <w:rPr>
          <w:rFonts w:ascii="Times New Roman" w:hAnsi="Times New Roman" w:cs="Times New Roman"/>
        </w:rPr>
        <w:t xml:space="preserve">computing </w:t>
      </w:r>
      <w:r w:rsidRPr="004754C8">
        <w:rPr>
          <w:rFonts w:ascii="Times New Roman" w:hAnsi="Times New Roman" w:cs="Times New Roman"/>
        </w:rPr>
        <w:t>TF</w:t>
      </w:r>
      <w:del w:id="412" w:author="Mr. Wright" w:date="2016-06-25T08:13:00Z">
        <w:r w:rsidRPr="004754C8" w:rsidDel="004754C8">
          <w:rPr>
            <w:rFonts w:ascii="Times New Roman" w:hAnsi="Times New Roman" w:cs="Times New Roman"/>
          </w:rPr>
          <w:delText xml:space="preserve"> - </w:delText>
        </w:r>
      </w:del>
      <w:ins w:id="413" w:author="Mr. Wright" w:date="2016-06-25T08:13:00Z">
        <w:r w:rsidR="004754C8">
          <w:rPr>
            <w:rFonts w:ascii="Times New Roman" w:hAnsi="Times New Roman" w:cs="Times New Roman"/>
          </w:rPr>
          <w:t>-</w:t>
        </w:r>
      </w:ins>
      <w:r w:rsidRPr="004754C8">
        <w:rPr>
          <w:rFonts w:ascii="Times New Roman" w:hAnsi="Times New Roman" w:cs="Times New Roman"/>
        </w:rPr>
        <w:t>IDF values is as follows:</w:t>
      </w:r>
    </w:p>
    <w:p w14:paraId="2FC272E1" w14:textId="77777777" w:rsidR="003D7F6E" w:rsidRPr="004754C8" w:rsidRDefault="00F96C2A" w:rsidP="00C61042">
      <w:pPr>
        <w:pStyle w:val="lw"/>
        <w:ind w:firstLine="420"/>
        <w:rPr>
          <w:rFonts w:ascii="Times New Roman" w:hAnsi="Times New Roman" w:cs="Times New Roman"/>
        </w:rPr>
      </w:pPr>
      <w:r w:rsidRPr="004754C8">
        <w:rPr>
          <w:rFonts w:ascii="Times New Roman" w:hAnsi="Times New Roman" w:cs="Times New Roman"/>
        </w:rPr>
        <w:t>1) Computing TF.</w:t>
      </w:r>
    </w:p>
    <w:p w14:paraId="51BDFD3A" w14:textId="0F0DD2B5" w:rsidR="00E134ED" w:rsidRPr="004754C8" w:rsidRDefault="00F96C2A" w:rsidP="00C61042">
      <w:pPr>
        <w:pStyle w:val="lw"/>
        <w:ind w:firstLine="420"/>
        <w:rPr>
          <w:rFonts w:ascii="Times New Roman" w:hAnsi="Times New Roman" w:cs="Times New Roman"/>
        </w:rPr>
      </w:pPr>
      <w:r w:rsidRPr="004754C8">
        <w:rPr>
          <w:rFonts w:ascii="Times New Roman" w:hAnsi="Times New Roman" w:cs="Times New Roman"/>
        </w:rPr>
        <w:t xml:space="preserve">After obtaining an article, </w:t>
      </w:r>
      <w:del w:id="414" w:author="Mr. Wright" w:date="2016-06-25T12:22:00Z">
        <w:r w:rsidRPr="004754C8" w:rsidDel="00F80895">
          <w:rPr>
            <w:rFonts w:ascii="Times New Roman" w:hAnsi="Times New Roman" w:cs="Times New Roman"/>
          </w:rPr>
          <w:delText xml:space="preserve">first of all is </w:delText>
        </w:r>
      </w:del>
      <w:r w:rsidRPr="004754C8">
        <w:rPr>
          <w:rFonts w:ascii="Times New Roman" w:hAnsi="Times New Roman" w:cs="Times New Roman"/>
        </w:rPr>
        <w:t>word segmentation</w:t>
      </w:r>
      <w:ins w:id="415" w:author="Mr. Wright" w:date="2016-06-25T12:22:00Z">
        <w:r w:rsidR="00F80895">
          <w:rPr>
            <w:rFonts w:ascii="Times New Roman" w:hAnsi="Times New Roman" w:cs="Times New Roman"/>
          </w:rPr>
          <w:t xml:space="preserve"> is the first step</w:t>
        </w:r>
      </w:ins>
      <w:r w:rsidR="005B4F9D" w:rsidRPr="004754C8">
        <w:rPr>
          <w:rFonts w:ascii="Times New Roman" w:hAnsi="Times New Roman" w:cs="Times New Roman"/>
        </w:rPr>
        <w:t xml:space="preserve">. In this </w:t>
      </w:r>
      <w:ins w:id="416" w:author="Mr. Wright" w:date="2016-06-25T12:22:00Z">
        <w:r w:rsidR="00F80895">
          <w:rPr>
            <w:rFonts w:ascii="Times New Roman" w:hAnsi="Times New Roman" w:cs="Times New Roman"/>
          </w:rPr>
          <w:t>study,</w:t>
        </w:r>
      </w:ins>
      <w:del w:id="417" w:author="Mr. Wright" w:date="2016-06-25T12:22:00Z">
        <w:r w:rsidR="005B4F9D" w:rsidRPr="004754C8" w:rsidDel="00F80895">
          <w:rPr>
            <w:rFonts w:ascii="Times New Roman" w:hAnsi="Times New Roman" w:cs="Times New Roman"/>
          </w:rPr>
          <w:delText>paper</w:delText>
        </w:r>
      </w:del>
      <w:r w:rsidR="005B4F9D" w:rsidRPr="004754C8">
        <w:rPr>
          <w:rFonts w:ascii="Times New Roman" w:hAnsi="Times New Roman" w:cs="Times New Roman"/>
        </w:rPr>
        <w:t xml:space="preserve"> we use </w:t>
      </w:r>
      <w:ins w:id="418" w:author="Mr. Wright" w:date="2016-06-25T12:22:00Z">
        <w:r w:rsidR="00F80895">
          <w:rPr>
            <w:rFonts w:ascii="Times New Roman" w:hAnsi="Times New Roman" w:cs="Times New Roman"/>
          </w:rPr>
          <w:t xml:space="preserve">an </w:t>
        </w:r>
      </w:ins>
      <w:r w:rsidR="005B4F9D" w:rsidRPr="004754C8">
        <w:rPr>
          <w:rFonts w:ascii="Times New Roman" w:hAnsi="Times New Roman" w:cs="Times New Roman"/>
        </w:rPr>
        <w:t>English corpus, so we remove the special characters,</w:t>
      </w:r>
      <w:ins w:id="419" w:author="Mr. Wright" w:date="2016-06-25T12:22:00Z">
        <w:r w:rsidR="00F80895">
          <w:rPr>
            <w:rFonts w:ascii="Times New Roman" w:hAnsi="Times New Roman" w:cs="Times New Roman"/>
          </w:rPr>
          <w:t xml:space="preserve"> and</w:t>
        </w:r>
      </w:ins>
      <w:r w:rsidR="005B4F9D" w:rsidRPr="004754C8">
        <w:rPr>
          <w:rFonts w:ascii="Times New Roman" w:hAnsi="Times New Roman" w:cs="Times New Roman"/>
        </w:rPr>
        <w:t xml:space="preserve"> then</w:t>
      </w:r>
      <w:ins w:id="420" w:author="Mr. Wright" w:date="2016-06-25T12:22:00Z">
        <w:r w:rsidR="00F80895">
          <w:rPr>
            <w:rFonts w:ascii="Times New Roman" w:hAnsi="Times New Roman" w:cs="Times New Roman"/>
          </w:rPr>
          <w:t xml:space="preserve"> we</w:t>
        </w:r>
      </w:ins>
      <w:r w:rsidR="005B4F9D" w:rsidRPr="004754C8">
        <w:rPr>
          <w:rFonts w:ascii="Times New Roman" w:hAnsi="Times New Roman" w:cs="Times New Roman"/>
        </w:rPr>
        <w:t xml:space="preserve"> </w:t>
      </w:r>
      <w:commentRangeStart w:id="421"/>
      <w:r w:rsidR="005B4F9D" w:rsidRPr="004754C8">
        <w:rPr>
          <w:rFonts w:ascii="Times New Roman" w:hAnsi="Times New Roman" w:cs="Times New Roman"/>
        </w:rPr>
        <w:t>split the text by spaces to segmentation</w:t>
      </w:r>
      <w:commentRangeEnd w:id="421"/>
      <w:r w:rsidR="00F80895">
        <w:rPr>
          <w:rStyle w:val="CommentReference"/>
        </w:rPr>
        <w:commentReference w:id="421"/>
      </w:r>
      <w:r w:rsidR="003529A0" w:rsidRPr="004754C8">
        <w:rPr>
          <w:rFonts w:ascii="Times New Roman" w:hAnsi="Times New Roman" w:cs="Times New Roman"/>
        </w:rPr>
        <w:t xml:space="preserve">. </w:t>
      </w:r>
      <w:del w:id="422" w:author="Mr. Wright" w:date="2016-06-25T12:23:00Z">
        <w:r w:rsidR="003529A0" w:rsidRPr="004754C8" w:rsidDel="00F80895">
          <w:rPr>
            <w:rFonts w:ascii="Times New Roman" w:hAnsi="Times New Roman" w:cs="Times New Roman"/>
          </w:rPr>
          <w:delText xml:space="preserve">And </w:delText>
        </w:r>
      </w:del>
      <w:ins w:id="423" w:author="Mr. Wright" w:date="2016-06-25T12:23:00Z">
        <w:r w:rsidR="00F80895">
          <w:rPr>
            <w:rFonts w:ascii="Times New Roman" w:hAnsi="Times New Roman" w:cs="Times New Roman"/>
          </w:rPr>
          <w:t>Th</w:t>
        </w:r>
      </w:ins>
      <w:del w:id="424" w:author="Mr. Wright" w:date="2016-06-25T12:23:00Z">
        <w:r w:rsidR="003529A0" w:rsidRPr="004754C8" w:rsidDel="00F80895">
          <w:rPr>
            <w:rFonts w:ascii="Times New Roman" w:hAnsi="Times New Roman" w:cs="Times New Roman"/>
          </w:rPr>
          <w:delText>th</w:delText>
        </w:r>
      </w:del>
      <w:r w:rsidR="003529A0" w:rsidRPr="004754C8">
        <w:rPr>
          <w:rFonts w:ascii="Times New Roman" w:hAnsi="Times New Roman" w:cs="Times New Roman"/>
        </w:rPr>
        <w:t xml:space="preserve">en we </w:t>
      </w:r>
      <w:ins w:id="425" w:author="Mr. Wright" w:date="2016-06-25T12:23:00Z">
        <w:r w:rsidR="00F80895">
          <w:rPr>
            <w:rFonts w:ascii="Times New Roman" w:hAnsi="Times New Roman" w:cs="Times New Roman"/>
          </w:rPr>
          <w:t>have</w:t>
        </w:r>
      </w:ins>
      <w:del w:id="426" w:author="Mr. Wright" w:date="2016-06-25T12:23:00Z">
        <w:r w:rsidR="003529A0" w:rsidRPr="004754C8" w:rsidDel="00F80895">
          <w:rPr>
            <w:rFonts w:ascii="Times New Roman" w:hAnsi="Times New Roman" w:cs="Times New Roman"/>
          </w:rPr>
          <w:delText>got</w:delText>
        </w:r>
      </w:del>
      <w:r w:rsidR="003529A0" w:rsidRPr="004754C8">
        <w:rPr>
          <w:rFonts w:ascii="Times New Roman" w:hAnsi="Times New Roman" w:cs="Times New Roman"/>
        </w:rPr>
        <w:t xml:space="preserve"> all</w:t>
      </w:r>
      <w:ins w:id="427" w:author="Mr. Wright" w:date="2016-06-25T12:23:00Z">
        <w:r w:rsidR="00F80895">
          <w:rPr>
            <w:rFonts w:ascii="Times New Roman" w:hAnsi="Times New Roman" w:cs="Times New Roman"/>
          </w:rPr>
          <w:t xml:space="preserve"> of</w:t>
        </w:r>
      </w:ins>
      <w:r w:rsidR="003529A0" w:rsidRPr="004754C8">
        <w:rPr>
          <w:rFonts w:ascii="Times New Roman" w:hAnsi="Times New Roman" w:cs="Times New Roman"/>
        </w:rPr>
        <w:t xml:space="preserve"> the words </w:t>
      </w:r>
      <w:ins w:id="428" w:author="Mr. Wright" w:date="2016-06-25T12:24:00Z">
        <w:r w:rsidR="00F80895">
          <w:rPr>
            <w:rFonts w:ascii="Times New Roman" w:hAnsi="Times New Roman" w:cs="Times New Roman"/>
          </w:rPr>
          <w:t>in</w:t>
        </w:r>
      </w:ins>
      <w:del w:id="429" w:author="Mr. Wright" w:date="2016-06-25T12:24:00Z">
        <w:r w:rsidR="003529A0" w:rsidRPr="004754C8" w:rsidDel="00F80895">
          <w:rPr>
            <w:rFonts w:ascii="Times New Roman" w:hAnsi="Times New Roman" w:cs="Times New Roman"/>
          </w:rPr>
          <w:delText>of</w:delText>
        </w:r>
      </w:del>
      <w:r w:rsidR="003529A0" w:rsidRPr="004754C8">
        <w:rPr>
          <w:rFonts w:ascii="Times New Roman" w:hAnsi="Times New Roman" w:cs="Times New Roman"/>
        </w:rPr>
        <w:t xml:space="preserve"> this text. In order to improve </w:t>
      </w:r>
      <w:del w:id="430" w:author="Mr. Wright" w:date="2016-06-25T12:24:00Z">
        <w:r w:rsidR="003529A0" w:rsidRPr="004754C8" w:rsidDel="00F80895">
          <w:rPr>
            <w:rFonts w:ascii="Times New Roman" w:hAnsi="Times New Roman" w:cs="Times New Roman"/>
          </w:rPr>
          <w:delText xml:space="preserve">the </w:delText>
        </w:r>
      </w:del>
      <w:r w:rsidR="003529A0" w:rsidRPr="004754C8">
        <w:rPr>
          <w:rFonts w:ascii="Times New Roman" w:hAnsi="Times New Roman" w:cs="Times New Roman"/>
        </w:rPr>
        <w:t xml:space="preserve">calculation efficiency, </w:t>
      </w:r>
      <w:del w:id="431" w:author="Mr. Wright" w:date="2016-06-25T08:30:00Z">
        <w:r w:rsidR="003529A0" w:rsidRPr="004754C8" w:rsidDel="004F4B0D">
          <w:rPr>
            <w:rFonts w:ascii="Times New Roman" w:hAnsi="Times New Roman" w:cs="Times New Roman"/>
          </w:rPr>
          <w:delText> </w:delText>
        </w:r>
      </w:del>
      <w:r w:rsidR="003529A0" w:rsidRPr="004754C8">
        <w:rPr>
          <w:rFonts w:ascii="Times New Roman" w:hAnsi="Times New Roman" w:cs="Times New Roman"/>
        </w:rPr>
        <w:t>we remove the stop-words according to the stop-words list.</w:t>
      </w:r>
      <w:r w:rsidR="00F2687E" w:rsidRPr="004754C8">
        <w:rPr>
          <w:rFonts w:ascii="Times New Roman" w:hAnsi="Times New Roman" w:cs="Times New Roman"/>
        </w:rPr>
        <w:t xml:space="preserve"> W</w:t>
      </w:r>
      <w:r w:rsidR="00B274BC" w:rsidRPr="004754C8">
        <w:rPr>
          <w:rFonts w:ascii="Times New Roman" w:hAnsi="Times New Roman" w:cs="Times New Roman"/>
        </w:rPr>
        <w:t xml:space="preserve">e </w:t>
      </w:r>
      <w:r w:rsidR="00F2687E" w:rsidRPr="004754C8">
        <w:rPr>
          <w:rFonts w:ascii="Times New Roman" w:hAnsi="Times New Roman" w:cs="Times New Roman"/>
        </w:rPr>
        <w:t>c</w:t>
      </w:r>
      <w:r w:rsidR="00B274BC" w:rsidRPr="004754C8">
        <w:rPr>
          <w:rFonts w:ascii="Times New Roman" w:hAnsi="Times New Roman" w:cs="Times New Roman"/>
        </w:rPr>
        <w:t xml:space="preserve">alculate the occurrences of </w:t>
      </w:r>
      <w:r w:rsidR="008E174D" w:rsidRPr="004754C8">
        <w:rPr>
          <w:rFonts w:ascii="Times New Roman" w:hAnsi="Times New Roman" w:cs="Times New Roman"/>
        </w:rPr>
        <w:t xml:space="preserve">the other </w:t>
      </w:r>
      <w:r w:rsidR="00B274BC" w:rsidRPr="004754C8">
        <w:rPr>
          <w:rFonts w:ascii="Times New Roman" w:hAnsi="Times New Roman" w:cs="Times New Roman"/>
        </w:rPr>
        <w:t>word</w:t>
      </w:r>
      <w:r w:rsidR="008E174D" w:rsidRPr="004754C8">
        <w:rPr>
          <w:rFonts w:ascii="Times New Roman" w:hAnsi="Times New Roman" w:cs="Times New Roman"/>
        </w:rPr>
        <w:t>s</w:t>
      </w:r>
      <w:del w:id="432" w:author="Mr. Wright" w:date="2016-06-25T08:31:00Z">
        <w:r w:rsidR="00F73456" w:rsidRPr="004754C8" w:rsidDel="004F4B0D">
          <w:rPr>
            <w:rFonts w:ascii="Times New Roman" w:hAnsi="Times New Roman" w:cs="Times New Roman"/>
          </w:rPr>
          <w:delText xml:space="preserve"> </w:delText>
        </w:r>
      </w:del>
      <w:ins w:id="433" w:author="Mr. Wright" w:date="2016-06-25T12:24:00Z">
        <w:r w:rsidR="00F80895">
          <w:rPr>
            <w:rFonts w:ascii="Times New Roman" w:hAnsi="Times New Roman" w:cs="Times New Roman"/>
          </w:rPr>
          <w:t xml:space="preserve"> and</w:t>
        </w:r>
      </w:ins>
      <w:del w:id="434" w:author="Mr. Wright" w:date="2016-06-25T12:24:00Z">
        <w:r w:rsidR="00F73456" w:rsidRPr="004754C8" w:rsidDel="00F80895">
          <w:rPr>
            <w:rFonts w:ascii="Times New Roman" w:hAnsi="Times New Roman" w:cs="Times New Roman"/>
          </w:rPr>
          <w:delText>,</w:delText>
        </w:r>
      </w:del>
      <w:ins w:id="435" w:author="Mr. Wright" w:date="2016-06-25T12:24:00Z">
        <w:r w:rsidR="00F80895">
          <w:rPr>
            <w:rFonts w:ascii="Times New Roman" w:hAnsi="Times New Roman" w:cs="Times New Roman"/>
          </w:rPr>
          <w:t xml:space="preserve"> </w:t>
        </w:r>
      </w:ins>
      <w:del w:id="436" w:author="Mr. Wright" w:date="2016-06-25T12:24:00Z">
        <w:r w:rsidR="00F73456" w:rsidRPr="004754C8" w:rsidDel="00F80895">
          <w:rPr>
            <w:rFonts w:ascii="Times New Roman" w:hAnsi="Times New Roman" w:cs="Times New Roman"/>
          </w:rPr>
          <w:delText xml:space="preserve">then </w:delText>
        </w:r>
      </w:del>
      <w:r w:rsidR="00F73456" w:rsidRPr="004754C8">
        <w:rPr>
          <w:rFonts w:ascii="Times New Roman" w:hAnsi="Times New Roman" w:cs="Times New Roman"/>
        </w:rPr>
        <w:t>divided</w:t>
      </w:r>
      <w:ins w:id="437" w:author="Mr. Wright" w:date="2016-06-25T12:24:00Z">
        <w:r w:rsidR="00F80895">
          <w:rPr>
            <w:rFonts w:ascii="Times New Roman" w:hAnsi="Times New Roman" w:cs="Times New Roman"/>
          </w:rPr>
          <w:t xml:space="preserve"> </w:t>
        </w:r>
        <w:commentRangeStart w:id="438"/>
        <w:r w:rsidR="00F80895">
          <w:rPr>
            <w:rFonts w:ascii="Times New Roman" w:hAnsi="Times New Roman" w:cs="Times New Roman"/>
          </w:rPr>
          <w:t>them</w:t>
        </w:r>
      </w:ins>
      <w:r w:rsidR="00F73456" w:rsidRPr="004754C8">
        <w:rPr>
          <w:rFonts w:ascii="Times New Roman" w:hAnsi="Times New Roman" w:cs="Times New Roman"/>
        </w:rPr>
        <w:t xml:space="preserve"> by the total number</w:t>
      </w:r>
      <w:ins w:id="439" w:author="Mr. Wright" w:date="2016-06-25T12:24:00Z">
        <w:r w:rsidR="00F80895">
          <w:rPr>
            <w:rFonts w:ascii="Times New Roman" w:hAnsi="Times New Roman" w:cs="Times New Roman"/>
          </w:rPr>
          <w:t xml:space="preserve"> of no</w:t>
        </w:r>
      </w:ins>
      <w:ins w:id="440" w:author="Mr. Wright" w:date="2016-06-25T12:25:00Z">
        <w:r w:rsidR="00F80895">
          <w:rPr>
            <w:rFonts w:ascii="Times New Roman" w:hAnsi="Times New Roman" w:cs="Times New Roman"/>
          </w:rPr>
          <w:t>n</w:t>
        </w:r>
      </w:ins>
      <w:ins w:id="441" w:author="Mr. Wright" w:date="2016-06-25T12:24:00Z">
        <w:r w:rsidR="00F80895">
          <w:rPr>
            <w:rFonts w:ascii="Times New Roman" w:hAnsi="Times New Roman" w:cs="Times New Roman"/>
          </w:rPr>
          <w:t>-stop-words</w:t>
        </w:r>
      </w:ins>
      <w:commentRangeEnd w:id="438"/>
      <w:ins w:id="442" w:author="Mr. Wright" w:date="2016-06-25T12:25:00Z">
        <w:r w:rsidR="00F80895">
          <w:rPr>
            <w:rStyle w:val="CommentReference"/>
          </w:rPr>
          <w:commentReference w:id="438"/>
        </w:r>
      </w:ins>
      <w:r w:rsidR="008E174D" w:rsidRPr="004754C8">
        <w:rPr>
          <w:rFonts w:ascii="Times New Roman" w:hAnsi="Times New Roman" w:cs="Times New Roman"/>
        </w:rPr>
        <w:t>.</w:t>
      </w:r>
      <w:del w:id="443" w:author="Mr. Wright" w:date="2016-06-25T08:30:00Z">
        <w:r w:rsidR="00CC5FC7" w:rsidRPr="004754C8" w:rsidDel="004F4B0D">
          <w:rPr>
            <w:rFonts w:ascii="Times New Roman" w:hAnsi="Times New Roman" w:cs="Times New Roman"/>
          </w:rPr>
          <w:delText xml:space="preserve"> </w:delText>
        </w:r>
      </w:del>
    </w:p>
    <w:p w14:paraId="583471AC" w14:textId="5803079B" w:rsidR="00F96C2A" w:rsidRPr="004754C8" w:rsidRDefault="000624DC" w:rsidP="00C61042">
      <w:pPr>
        <w:pStyle w:val="lw"/>
        <w:ind w:firstLine="420"/>
        <w:rPr>
          <w:rFonts w:ascii="Times New Roman" w:hAnsi="Times New Roman" w:cs="Times New Roman"/>
        </w:rPr>
      </w:pPr>
      <w:r w:rsidRPr="004754C8">
        <w:rPr>
          <w:rFonts w:ascii="Times New Roman" w:hAnsi="Times New Roman" w:cs="Times New Roman"/>
        </w:rPr>
        <w:t xml:space="preserve"> </w:t>
      </w:r>
      <w:r w:rsidR="00B765E4" w:rsidRPr="004754C8">
        <w:rPr>
          <w:rFonts w:ascii="Times New Roman" w:hAnsi="Times New Roman" w:cs="Times New Roman"/>
        </w:rPr>
        <w:t>(Ti,Di) means</w:t>
      </w:r>
      <w:r w:rsidR="00374F38" w:rsidRPr="004754C8">
        <w:rPr>
          <w:rFonts w:ascii="Times New Roman" w:hAnsi="Times New Roman" w:cs="Times New Roman"/>
        </w:rPr>
        <w:t xml:space="preserve"> that</w:t>
      </w:r>
      <w:r w:rsidR="00B765E4" w:rsidRPr="004754C8">
        <w:rPr>
          <w:rFonts w:ascii="Times New Roman" w:hAnsi="Times New Roman" w:cs="Times New Roman"/>
        </w:rPr>
        <w:t xml:space="preserve"> the TF of term Ti is Di</w:t>
      </w:r>
      <w:commentRangeStart w:id="444"/>
      <w:r w:rsidR="00B765E4" w:rsidRPr="004754C8">
        <w:rPr>
          <w:rFonts w:ascii="Times New Roman" w:hAnsi="Times New Roman" w:cs="Times New Roman"/>
        </w:rPr>
        <w:t>.</w:t>
      </w:r>
      <w:r w:rsidR="0045758F" w:rsidRPr="004754C8">
        <w:rPr>
          <w:rFonts w:ascii="Times New Roman" w:hAnsi="Times New Roman" w:cs="Times New Roman"/>
        </w:rPr>
        <w:t xml:space="preserve"> </w:t>
      </w:r>
      <w:r w:rsidR="00CC5FC7" w:rsidRPr="004754C8">
        <w:rPr>
          <w:rFonts w:ascii="Times New Roman" w:hAnsi="Times New Roman" w:cs="Times New Roman"/>
        </w:rPr>
        <w:t>Get the following results</w:t>
      </w:r>
      <w:r w:rsidR="00B734CA" w:rsidRPr="004754C8">
        <w:rPr>
          <w:rFonts w:ascii="Times New Roman" w:hAnsi="Times New Roman" w:cs="Times New Roman"/>
        </w:rPr>
        <w:t>:</w:t>
      </w:r>
      <w:commentRangeEnd w:id="444"/>
      <w:r w:rsidR="00F80895">
        <w:rPr>
          <w:rStyle w:val="CommentReference"/>
        </w:rPr>
        <w:commentReference w:id="444"/>
      </w:r>
    </w:p>
    <w:p w14:paraId="7AF9CC1B" w14:textId="77777777" w:rsidR="007546A5" w:rsidRPr="004754C8" w:rsidRDefault="007546A5" w:rsidP="00C61042">
      <w:pPr>
        <w:pStyle w:val="lw"/>
        <w:ind w:firstLine="420"/>
        <w:rPr>
          <w:rFonts w:ascii="Times New Roman" w:hAnsi="Times New Roman" w:cs="Times New Roman"/>
        </w:rPr>
      </w:pPr>
      <w:r w:rsidRPr="004754C8">
        <w:rPr>
          <w:rFonts w:ascii="Times New Roman" w:hAnsi="Times New Roman" w:cs="Times New Roman"/>
        </w:rPr>
        <w:t>2) Computing IDF.</w:t>
      </w:r>
    </w:p>
    <w:p w14:paraId="5C181953" w14:textId="32B6782B" w:rsidR="00D25FD0" w:rsidRPr="004754C8" w:rsidRDefault="009F0BAB" w:rsidP="00C61042">
      <w:pPr>
        <w:pStyle w:val="lw"/>
        <w:ind w:firstLine="420"/>
        <w:rPr>
          <w:rFonts w:ascii="Times New Roman" w:hAnsi="Times New Roman" w:cs="Times New Roman"/>
        </w:rPr>
      </w:pPr>
      <w:r w:rsidRPr="004754C8">
        <w:rPr>
          <w:rFonts w:ascii="Times New Roman" w:hAnsi="Times New Roman" w:cs="Times New Roman"/>
        </w:rPr>
        <w:t>We use the number of document</w:t>
      </w:r>
      <w:ins w:id="445" w:author="Mr. Wright" w:date="2016-06-25T12:27:00Z">
        <w:r w:rsidR="00F80895">
          <w:rPr>
            <w:rFonts w:ascii="Times New Roman" w:hAnsi="Times New Roman" w:cs="Times New Roman"/>
          </w:rPr>
          <w:t>s that</w:t>
        </w:r>
      </w:ins>
      <w:del w:id="446" w:author="Mr. Wright" w:date="2016-06-25T12:27:00Z">
        <w:r w:rsidRPr="004754C8" w:rsidDel="00F80895">
          <w:rPr>
            <w:rFonts w:ascii="Times New Roman" w:hAnsi="Times New Roman" w:cs="Times New Roman"/>
          </w:rPr>
          <w:delText xml:space="preserve"> which</w:delText>
        </w:r>
      </w:del>
      <w:r w:rsidRPr="004754C8">
        <w:rPr>
          <w:rFonts w:ascii="Times New Roman" w:hAnsi="Times New Roman" w:cs="Times New Roman"/>
        </w:rPr>
        <w:t xml:space="preserve"> include </w:t>
      </w:r>
      <w:del w:id="447" w:author="Mr. Wright" w:date="2016-06-25T12:27:00Z">
        <w:r w:rsidRPr="004754C8" w:rsidDel="00F80895">
          <w:rPr>
            <w:rFonts w:ascii="Times New Roman" w:hAnsi="Times New Roman" w:cs="Times New Roman"/>
          </w:rPr>
          <w:delText xml:space="preserve">the </w:delText>
        </w:r>
      </w:del>
      <w:ins w:id="448" w:author="Mr. Wright" w:date="2016-06-25T12:27:00Z">
        <w:r w:rsidR="00F80895">
          <w:rPr>
            <w:rFonts w:ascii="Times New Roman" w:hAnsi="Times New Roman" w:cs="Times New Roman"/>
          </w:rPr>
          <w:t>a particular</w:t>
        </w:r>
        <w:r w:rsidR="00F80895" w:rsidRPr="004754C8">
          <w:rPr>
            <w:rFonts w:ascii="Times New Roman" w:hAnsi="Times New Roman" w:cs="Times New Roman"/>
          </w:rPr>
          <w:t xml:space="preserve"> </w:t>
        </w:r>
      </w:ins>
      <w:r w:rsidRPr="004754C8">
        <w:rPr>
          <w:rFonts w:ascii="Times New Roman" w:hAnsi="Times New Roman" w:cs="Times New Roman"/>
        </w:rPr>
        <w:t>word and the total number of </w:t>
      </w:r>
      <w:ins w:id="449" w:author="Mr. Wright" w:date="2016-06-25T12:27:00Z">
        <w:r w:rsidR="00F80895">
          <w:rPr>
            <w:rFonts w:ascii="Times New Roman" w:hAnsi="Times New Roman" w:cs="Times New Roman"/>
          </w:rPr>
          <w:t xml:space="preserve">documents in the </w:t>
        </w:r>
      </w:ins>
      <w:r w:rsidRPr="004754C8">
        <w:rPr>
          <w:rFonts w:ascii="Times New Roman" w:hAnsi="Times New Roman" w:cs="Times New Roman"/>
        </w:rPr>
        <w:t>corpus to compute the IDF of the word</w:t>
      </w:r>
      <w:r w:rsidR="00991DA3" w:rsidRPr="004754C8">
        <w:rPr>
          <w:rFonts w:ascii="Times New Roman" w:hAnsi="Times New Roman" w:cs="Times New Roman"/>
        </w:rPr>
        <w:t>.</w:t>
      </w:r>
    </w:p>
    <w:p w14:paraId="75ACFB87" w14:textId="6199C624" w:rsidR="007643A6" w:rsidRPr="004754C8" w:rsidRDefault="00CD2CF9" w:rsidP="00FA51F4">
      <w:pPr>
        <w:pStyle w:val="lw"/>
        <w:ind w:firstLine="420"/>
        <w:rPr>
          <w:rFonts w:ascii="Times New Roman" w:hAnsi="Times New Roman" w:cs="Times New Roman"/>
        </w:rPr>
      </w:pPr>
      <w:r w:rsidRPr="004754C8">
        <w:rPr>
          <w:rFonts w:ascii="Times New Roman" w:hAnsi="Times New Roman" w:cs="Times New Roman"/>
        </w:rPr>
        <w:t xml:space="preserve">If a word is </w:t>
      </w:r>
      <w:del w:id="450" w:author="Mr. Wright" w:date="2016-06-25T12:27:00Z">
        <w:r w:rsidRPr="004754C8" w:rsidDel="00F80895">
          <w:rPr>
            <w:rFonts w:ascii="Times New Roman" w:hAnsi="Times New Roman" w:cs="Times New Roman"/>
          </w:rPr>
          <w:delText xml:space="preserve">more </w:delText>
        </w:r>
      </w:del>
      <w:r w:rsidRPr="004754C8">
        <w:rPr>
          <w:rFonts w:ascii="Times New Roman" w:hAnsi="Times New Roman" w:cs="Times New Roman"/>
        </w:rPr>
        <w:t xml:space="preserve">common, </w:t>
      </w:r>
      <w:del w:id="451" w:author="Mr. Wright" w:date="2016-06-25T12:27:00Z">
        <w:r w:rsidRPr="004754C8" w:rsidDel="00F80895">
          <w:rPr>
            <w:rFonts w:ascii="Times New Roman" w:hAnsi="Times New Roman" w:cs="Times New Roman"/>
          </w:rPr>
          <w:delText>so </w:delText>
        </w:r>
      </w:del>
      <w:r w:rsidRPr="004754C8">
        <w:rPr>
          <w:rFonts w:ascii="Times New Roman" w:hAnsi="Times New Roman" w:cs="Times New Roman"/>
        </w:rPr>
        <w:t>the denominator is large</w:t>
      </w:r>
      <w:del w:id="452" w:author="Mr. Wright" w:date="2016-06-25T12:27:00Z">
        <w:r w:rsidRPr="004754C8" w:rsidDel="00F80895">
          <w:rPr>
            <w:rFonts w:ascii="Times New Roman" w:hAnsi="Times New Roman" w:cs="Times New Roman"/>
          </w:rPr>
          <w:delText>r</w:delText>
        </w:r>
      </w:del>
      <w:ins w:id="453" w:author="Mr. Wright" w:date="2016-06-25T12:27:00Z">
        <w:r w:rsidR="00F80895">
          <w:rPr>
            <w:rFonts w:ascii="Times New Roman" w:hAnsi="Times New Roman" w:cs="Times New Roman"/>
          </w:rPr>
          <w:t>.</w:t>
        </w:r>
      </w:ins>
      <w:del w:id="454" w:author="Mr. Wright" w:date="2016-06-25T12:28:00Z">
        <w:r w:rsidRPr="004754C8" w:rsidDel="00F80895">
          <w:rPr>
            <w:rFonts w:ascii="Times New Roman" w:hAnsi="Times New Roman" w:cs="Times New Roman"/>
          </w:rPr>
          <w:delText>,</w:delText>
        </w:r>
      </w:del>
      <w:r w:rsidRPr="004754C8">
        <w:rPr>
          <w:rFonts w:ascii="Times New Roman" w:hAnsi="Times New Roman" w:cs="Times New Roman"/>
        </w:rPr>
        <w:t xml:space="preserve"> </w:t>
      </w:r>
      <w:commentRangeStart w:id="455"/>
      <w:ins w:id="456" w:author="Mr. Wright" w:date="2016-06-25T12:28:00Z">
        <w:r w:rsidR="00F80895">
          <w:rPr>
            <w:rFonts w:ascii="Times New Roman" w:hAnsi="Times New Roman" w:cs="Times New Roman"/>
          </w:rPr>
          <w:t>I</w:t>
        </w:r>
      </w:ins>
      <w:del w:id="457" w:author="Mr. Wright" w:date="2016-06-25T12:28:00Z">
        <w:r w:rsidRPr="004754C8" w:rsidDel="00F80895">
          <w:rPr>
            <w:rFonts w:ascii="Times New Roman" w:hAnsi="Times New Roman" w:cs="Times New Roman"/>
          </w:rPr>
          <w:delText>i</w:delText>
        </w:r>
      </w:del>
      <w:r w:rsidRPr="004754C8">
        <w:rPr>
          <w:rFonts w:ascii="Times New Roman" w:hAnsi="Times New Roman" w:cs="Times New Roman"/>
        </w:rPr>
        <w:t>nv</w:t>
      </w:r>
      <w:bookmarkStart w:id="458" w:name="OLE_LINK13"/>
      <w:bookmarkStart w:id="459" w:name="OLE_LINK14"/>
      <w:r w:rsidR="005C49DF" w:rsidRPr="004754C8">
        <w:rPr>
          <w:rFonts w:ascii="Times New Roman" w:hAnsi="Times New Roman" w:cs="Times New Roman"/>
        </w:rPr>
        <w:t xml:space="preserve">erse document frequency </w:t>
      </w:r>
      <w:commentRangeEnd w:id="455"/>
      <w:r w:rsidR="00F80895">
        <w:rPr>
          <w:rStyle w:val="CommentReference"/>
        </w:rPr>
        <w:commentReference w:id="455"/>
      </w:r>
      <w:r w:rsidR="005C49DF" w:rsidRPr="004754C8">
        <w:rPr>
          <w:rFonts w:ascii="Times New Roman" w:hAnsi="Times New Roman" w:cs="Times New Roman"/>
        </w:rPr>
        <w:t xml:space="preserve">is </w:t>
      </w:r>
      <w:commentRangeStart w:id="460"/>
      <w:r w:rsidRPr="004754C8">
        <w:rPr>
          <w:rFonts w:ascii="Times New Roman" w:hAnsi="Times New Roman" w:cs="Times New Roman"/>
        </w:rPr>
        <w:t xml:space="preserve">closer </w:t>
      </w:r>
      <w:bookmarkEnd w:id="458"/>
      <w:bookmarkEnd w:id="459"/>
      <w:commentRangeEnd w:id="460"/>
      <w:r w:rsidR="00F80895">
        <w:rPr>
          <w:rStyle w:val="CommentReference"/>
        </w:rPr>
        <w:commentReference w:id="460"/>
      </w:r>
      <w:r w:rsidRPr="004754C8">
        <w:rPr>
          <w:rFonts w:ascii="Times New Roman" w:hAnsi="Times New Roman" w:cs="Times New Roman"/>
        </w:rPr>
        <w:t>to zero</w:t>
      </w:r>
      <w:r w:rsidR="0008361A" w:rsidRPr="004754C8">
        <w:rPr>
          <w:rFonts w:ascii="Times New Roman" w:hAnsi="Times New Roman" w:cs="Times New Roman"/>
        </w:rPr>
        <w:t>.</w:t>
      </w:r>
      <w:r w:rsidR="007643A6" w:rsidRPr="004754C8">
        <w:rPr>
          <w:rFonts w:ascii="Times New Roman" w:hAnsi="Times New Roman" w:cs="Times New Roman"/>
        </w:rPr>
        <w:t xml:space="preserve"> </w:t>
      </w:r>
      <w:commentRangeStart w:id="461"/>
      <w:r w:rsidR="007643A6" w:rsidRPr="004754C8">
        <w:rPr>
          <w:rFonts w:ascii="Times New Roman" w:hAnsi="Times New Roman" w:cs="Times New Roman"/>
        </w:rPr>
        <w:t>(</w:t>
      </w:r>
      <w:r w:rsidR="002C6284" w:rsidRPr="004754C8">
        <w:rPr>
          <w:rFonts w:ascii="Times New Roman" w:hAnsi="Times New Roman" w:cs="Times New Roman" w:hint="eastAsia"/>
        </w:rPr>
        <w:t>T</w:t>
      </w:r>
      <w:r w:rsidR="009E296D" w:rsidRPr="004754C8">
        <w:rPr>
          <w:rFonts w:ascii="Times New Roman" w:hAnsi="Times New Roman" w:cs="Times New Roman" w:hint="eastAsia"/>
        </w:rPr>
        <w:t>i</w:t>
      </w:r>
      <w:r w:rsidR="007643A6" w:rsidRPr="004754C8">
        <w:rPr>
          <w:rFonts w:ascii="Times New Roman" w:hAnsi="Times New Roman" w:cs="Times New Roman"/>
        </w:rPr>
        <w:t>,</w:t>
      </w:r>
      <w:r w:rsidR="0089033E" w:rsidRPr="004754C8">
        <w:rPr>
          <w:rFonts w:ascii="Times New Roman" w:hAnsi="Times New Roman" w:cs="Times New Roman" w:hint="eastAsia"/>
        </w:rPr>
        <w:t>F</w:t>
      </w:r>
      <w:r w:rsidR="002C6284" w:rsidRPr="004754C8">
        <w:rPr>
          <w:rFonts w:ascii="Times New Roman" w:hAnsi="Times New Roman" w:cs="Times New Roman" w:hint="eastAsia"/>
        </w:rPr>
        <w:t>i</w:t>
      </w:r>
      <w:r w:rsidR="007643A6" w:rsidRPr="004754C8">
        <w:rPr>
          <w:rFonts w:ascii="Times New Roman" w:hAnsi="Times New Roman" w:cs="Times New Roman"/>
        </w:rPr>
        <w:t>) means that the TF of term Ti is Di. Get the following results:</w:t>
      </w:r>
      <w:commentRangeEnd w:id="461"/>
      <w:r w:rsidR="00F80895">
        <w:rPr>
          <w:rStyle w:val="CommentReference"/>
        </w:rPr>
        <w:commentReference w:id="461"/>
      </w:r>
    </w:p>
    <w:p w14:paraId="083A5DD0" w14:textId="77777777" w:rsidR="007643A6" w:rsidRPr="004754C8" w:rsidRDefault="0063439A" w:rsidP="007643A6">
      <w:pPr>
        <w:pStyle w:val="lw"/>
        <w:ind w:firstLine="420"/>
        <w:rPr>
          <w:rFonts w:ascii="Times New Roman" w:hAnsi="Times New Roman" w:cs="Times New Roman"/>
        </w:rPr>
      </w:pPr>
      <m:oMathPara>
        <m:oMath>
          <m:r>
            <m:rPr>
              <m:sty m:val="p"/>
            </m:rPr>
            <w:rPr>
              <w:rFonts w:ascii="Cambria Math" w:hAnsi="Cambria Math" w:cs="Times New Roman" w:hint="eastAsia"/>
            </w:rPr>
            <m:t>ID</m:t>
          </m:r>
          <m:r>
            <m:rPr>
              <m:sty m:val="p"/>
            </m:rPr>
            <w:rPr>
              <w:rFonts w:ascii="Cambria Math" w:eastAsia="Cambria Math" w:hAnsi="Cambria Math" w:cs="Times New Roman"/>
            </w:rPr>
            <m:t>F={</m:t>
          </m:r>
          <m:d>
            <m:dPr>
              <m:ctrlPr>
                <w:rPr>
                  <w:rFonts w:ascii="Cambria Math" w:eastAsia="Cambria Math" w:hAnsi="Cambria Math" w:cs="Times New Roman"/>
                </w:rPr>
              </m:ctrlPr>
            </m:dPr>
            <m:e>
              <m:r>
                <m:rPr>
                  <m:sty m:val="p"/>
                </m:rPr>
                <w:rPr>
                  <w:rFonts w:ascii="Cambria Math" w:eastAsia="Cambria Math" w:hAnsi="Cambria Math" w:cs="Times New Roman"/>
                </w:rPr>
                <m:t>T1,</m:t>
              </m:r>
              <m:r>
                <m:rPr>
                  <m:sty m:val="p"/>
                </m:rPr>
                <w:rPr>
                  <w:rFonts w:ascii="Cambria Math" w:hAnsi="Cambria Math" w:cs="Times New Roman" w:hint="eastAsia"/>
                </w:rPr>
                <m:t>F</m:t>
              </m:r>
              <m:r>
                <m:rPr>
                  <m:sty m:val="p"/>
                </m:rPr>
                <w:rPr>
                  <w:rFonts w:ascii="Cambria Math" w:eastAsia="Cambria Math" w:hAnsi="Cambria Math" w:cs="Times New Roman"/>
                </w:rPr>
                <m:t>1</m:t>
              </m:r>
            </m:e>
          </m:d>
          <m:r>
            <m:rPr>
              <m:sty m:val="p"/>
            </m:rPr>
            <w:rPr>
              <w:rFonts w:ascii="Cambria Math" w:eastAsia="Cambria Math" w:hAnsi="Cambria Math" w:cs="Times New Roman"/>
            </w:rPr>
            <m:t>,</m:t>
          </m:r>
          <m:d>
            <m:dPr>
              <m:ctrlPr>
                <w:rPr>
                  <w:rFonts w:ascii="Cambria Math" w:eastAsia="Cambria Math" w:hAnsi="Cambria Math" w:cs="Times New Roman"/>
                </w:rPr>
              </m:ctrlPr>
            </m:dPr>
            <m:e>
              <m:r>
                <m:rPr>
                  <m:sty m:val="p"/>
                </m:rPr>
                <w:rPr>
                  <w:rFonts w:ascii="Cambria Math" w:eastAsia="Cambria Math" w:hAnsi="Cambria Math" w:cs="Times New Roman"/>
                </w:rPr>
                <m:t>T2,</m:t>
              </m:r>
              <m:r>
                <m:rPr>
                  <m:sty m:val="p"/>
                </m:rPr>
                <w:rPr>
                  <w:rFonts w:ascii="Cambria Math" w:hAnsi="Cambria Math" w:cs="Times New Roman" w:hint="eastAsia"/>
                </w:rPr>
                <m:t>F</m:t>
              </m:r>
              <m:r>
                <m:rPr>
                  <m:sty m:val="p"/>
                </m:rPr>
                <w:rPr>
                  <w:rFonts w:ascii="Cambria Math" w:eastAsia="Cambria Math" w:hAnsi="Cambria Math" w:cs="Times New Roman"/>
                </w:rPr>
                <m:t>2</m:t>
              </m:r>
            </m:e>
          </m:d>
          <m:r>
            <m:rPr>
              <m:sty m:val="p"/>
            </m:rPr>
            <w:rPr>
              <w:rFonts w:ascii="Cambria Math" w:eastAsia="Cambria Math" w:hAnsi="Cambria Math" w:cs="Times New Roman"/>
            </w:rPr>
            <m:t>,</m:t>
          </m:r>
          <m:d>
            <m:dPr>
              <m:ctrlPr>
                <w:rPr>
                  <w:rFonts w:ascii="Cambria Math" w:eastAsia="Cambria Math" w:hAnsi="Cambria Math" w:cs="Times New Roman"/>
                </w:rPr>
              </m:ctrlPr>
            </m:dPr>
            <m:e>
              <m:r>
                <m:rPr>
                  <m:sty m:val="p"/>
                </m:rPr>
                <w:rPr>
                  <w:rFonts w:ascii="Cambria Math" w:eastAsia="Cambria Math" w:hAnsi="Cambria Math" w:cs="Times New Roman"/>
                </w:rPr>
                <m:t>T3,</m:t>
              </m:r>
              <m:r>
                <m:rPr>
                  <m:sty m:val="p"/>
                </m:rPr>
                <w:rPr>
                  <w:rFonts w:ascii="Cambria Math" w:hAnsi="Cambria Math" w:cs="Times New Roman" w:hint="eastAsia"/>
                </w:rPr>
                <m:t>F</m:t>
              </m:r>
              <m:r>
                <m:rPr>
                  <m:sty m:val="p"/>
                </m:rPr>
                <w:rPr>
                  <w:rFonts w:ascii="Cambria Math" w:eastAsia="Cambria Math" w:hAnsi="Cambria Math" w:cs="Times New Roman"/>
                </w:rPr>
                <m:t>3</m:t>
              </m:r>
            </m:e>
          </m:d>
          <m:r>
            <m:rPr>
              <m:sty m:val="p"/>
            </m:rPr>
            <w:rPr>
              <w:rFonts w:ascii="Cambria Math" w:eastAsia="Cambria Math" w:hAnsi="Cambria Math" w:cs="Times New Roman"/>
            </w:rPr>
            <m:t>,</m:t>
          </m:r>
          <m:d>
            <m:dPr>
              <m:ctrlPr>
                <w:rPr>
                  <w:rFonts w:ascii="Cambria Math" w:eastAsia="Cambria Math" w:hAnsi="Cambria Math" w:cs="Times New Roman"/>
                </w:rPr>
              </m:ctrlPr>
            </m:dPr>
            <m:e>
              <m:r>
                <m:rPr>
                  <m:sty m:val="p"/>
                </m:rPr>
                <w:rPr>
                  <w:rFonts w:ascii="Cambria Math" w:eastAsia="Cambria Math" w:hAnsi="Cambria Math" w:cs="Times New Roman"/>
                </w:rPr>
                <m:t>T4,</m:t>
              </m:r>
              <m:r>
                <m:rPr>
                  <m:sty m:val="p"/>
                </m:rPr>
                <w:rPr>
                  <w:rFonts w:ascii="Cambria Math" w:hAnsi="Cambria Math" w:cs="Times New Roman" w:hint="eastAsia"/>
                </w:rPr>
                <m:t>F</m:t>
              </m:r>
              <m:r>
                <m:rPr>
                  <m:sty m:val="p"/>
                </m:rPr>
                <w:rPr>
                  <w:rFonts w:ascii="Cambria Math" w:eastAsia="Cambria Math" w:hAnsi="Cambria Math" w:cs="Times New Roman"/>
                </w:rPr>
                <m:t>4</m:t>
              </m:r>
            </m:e>
          </m:d>
          <m:r>
            <m:rPr>
              <m:sty m:val="p"/>
            </m:rPr>
            <w:rPr>
              <w:rFonts w:ascii="Cambria Math" w:hAnsi="Cambria Math" w:cs="Times New Roman"/>
            </w:rPr>
            <m:t>…..</m:t>
          </m:r>
          <m:r>
            <m:rPr>
              <m:sty m:val="p"/>
            </m:rPr>
            <w:rPr>
              <w:rFonts w:ascii="Cambria Math" w:eastAsia="Cambria Math" w:hAnsi="Cambria Math" w:cs="Times New Roman"/>
            </w:rPr>
            <m:t>}</m:t>
          </m:r>
        </m:oMath>
      </m:oMathPara>
    </w:p>
    <w:p w14:paraId="422D9A1A" w14:textId="77777777" w:rsidR="0025216F" w:rsidRPr="004754C8" w:rsidRDefault="0025216F" w:rsidP="0025216F">
      <w:pPr>
        <w:pStyle w:val="lw"/>
        <w:ind w:firstLine="420"/>
        <w:rPr>
          <w:rFonts w:ascii="Times New Roman" w:hAnsi="Times New Roman" w:cs="Times New Roman"/>
        </w:rPr>
      </w:pPr>
      <w:r w:rsidRPr="004754C8">
        <w:rPr>
          <w:rFonts w:ascii="Times New Roman" w:hAnsi="Times New Roman" w:cs="Times New Roman"/>
        </w:rPr>
        <w:t xml:space="preserve">3) Computing </w:t>
      </w:r>
      <w:r w:rsidR="000724F9" w:rsidRPr="004754C8">
        <w:rPr>
          <w:rFonts w:ascii="Times New Roman" w:hAnsi="Times New Roman" w:cs="Times New Roman" w:hint="eastAsia"/>
        </w:rPr>
        <w:t>TF-</w:t>
      </w:r>
      <w:r w:rsidRPr="004754C8">
        <w:rPr>
          <w:rFonts w:ascii="Times New Roman" w:hAnsi="Times New Roman" w:cs="Times New Roman"/>
        </w:rPr>
        <w:t>IDF.</w:t>
      </w:r>
    </w:p>
    <w:p w14:paraId="6A7DB15B" w14:textId="2491845B" w:rsidR="00D25FD0" w:rsidRPr="004754C8" w:rsidRDefault="00992EDC" w:rsidP="00C61042">
      <w:pPr>
        <w:pStyle w:val="lw"/>
        <w:ind w:firstLine="420"/>
        <w:rPr>
          <w:rFonts w:ascii="Times New Roman" w:hAnsi="Times New Roman" w:cs="Times New Roman"/>
        </w:rPr>
      </w:pPr>
      <w:r w:rsidRPr="004754C8">
        <w:rPr>
          <w:rFonts w:ascii="Times New Roman" w:hAnsi="Times New Roman" w:cs="Times New Roman" w:hint="eastAsia"/>
        </w:rPr>
        <w:t>TF</w:t>
      </w:r>
      <w:r w:rsidRPr="004754C8">
        <w:rPr>
          <w:rFonts w:ascii="Times New Roman" w:hAnsi="Times New Roman" w:cs="Times New Roman"/>
        </w:rPr>
        <w:t xml:space="preserve"> </w:t>
      </w:r>
      <w:del w:id="462" w:author="Mr. Wright" w:date="2016-06-25T12:30:00Z">
        <w:r w:rsidRPr="004754C8" w:rsidDel="00F80895">
          <w:rPr>
            <w:rFonts w:ascii="Times New Roman" w:hAnsi="Times New Roman" w:cs="Times New Roman" w:hint="eastAsia"/>
          </w:rPr>
          <w:delText>means</w:delText>
        </w:r>
        <w:r w:rsidR="00E62E4A" w:rsidRPr="004754C8" w:rsidDel="00F80895">
          <w:rPr>
            <w:rFonts w:ascii="Times New Roman" w:hAnsi="Times New Roman" w:cs="Times New Roman"/>
          </w:rPr>
          <w:delText xml:space="preserve"> </w:delText>
        </w:r>
      </w:del>
      <w:ins w:id="463" w:author="Mr. Wright" w:date="2016-06-25T12:30:00Z">
        <w:r w:rsidR="00F80895">
          <w:rPr>
            <w:rFonts w:ascii="Times New Roman" w:hAnsi="Times New Roman" w:cs="Times New Roman"/>
          </w:rPr>
          <w:t>measures</w:t>
        </w:r>
        <w:r w:rsidR="00F80895" w:rsidRPr="004754C8">
          <w:rPr>
            <w:rFonts w:ascii="Times New Roman" w:hAnsi="Times New Roman" w:cs="Times New Roman"/>
          </w:rPr>
          <w:t xml:space="preserve"> </w:t>
        </w:r>
      </w:ins>
      <w:r w:rsidR="00E62E4A" w:rsidRPr="004754C8">
        <w:rPr>
          <w:rFonts w:ascii="Times New Roman" w:hAnsi="Times New Roman" w:cs="Times New Roman"/>
        </w:rPr>
        <w:t xml:space="preserve">the frequencies of words in </w:t>
      </w:r>
      <w:ins w:id="464" w:author="Mr. Wright" w:date="2016-06-25T12:31:00Z">
        <w:r w:rsidR="00F80895">
          <w:rPr>
            <w:rFonts w:ascii="Times New Roman" w:hAnsi="Times New Roman" w:cs="Times New Roman"/>
          </w:rPr>
          <w:t>a</w:t>
        </w:r>
      </w:ins>
      <w:del w:id="465" w:author="Mr. Wright" w:date="2016-06-25T12:31:00Z">
        <w:r w:rsidR="00E62E4A" w:rsidRPr="004754C8" w:rsidDel="00F80895">
          <w:rPr>
            <w:rFonts w:ascii="Times New Roman" w:hAnsi="Times New Roman" w:cs="Times New Roman"/>
          </w:rPr>
          <w:delText>this</w:delText>
        </w:r>
      </w:del>
      <w:r w:rsidR="00E62E4A" w:rsidRPr="004754C8">
        <w:rPr>
          <w:rFonts w:ascii="Times New Roman" w:hAnsi="Times New Roman" w:cs="Times New Roman"/>
        </w:rPr>
        <w:t xml:space="preserve"> text</w:t>
      </w:r>
      <w:r w:rsidR="00C86976" w:rsidRPr="004754C8">
        <w:rPr>
          <w:rFonts w:ascii="Times New Roman" w:hAnsi="Times New Roman" w:cs="Times New Roman" w:hint="eastAsia"/>
        </w:rPr>
        <w:t>.</w:t>
      </w:r>
      <w:r w:rsidR="00967381" w:rsidRPr="004754C8">
        <w:rPr>
          <w:rFonts w:ascii="Times New Roman" w:hAnsi="Times New Roman" w:cs="Times New Roman"/>
        </w:rPr>
        <w:t xml:space="preserve"> </w:t>
      </w:r>
      <w:r w:rsidR="00C86976" w:rsidRPr="004754C8">
        <w:rPr>
          <w:rFonts w:ascii="Times New Roman" w:hAnsi="Times New Roman" w:cs="Times New Roman" w:hint="eastAsia"/>
        </w:rPr>
        <w:t xml:space="preserve">IDF </w:t>
      </w:r>
      <w:del w:id="466" w:author="Mr. Wright" w:date="2016-06-25T12:31:00Z">
        <w:r w:rsidR="00C86976" w:rsidRPr="004754C8" w:rsidDel="00F80895">
          <w:rPr>
            <w:rFonts w:ascii="Times New Roman" w:hAnsi="Times New Roman" w:cs="Times New Roman" w:hint="eastAsia"/>
          </w:rPr>
          <w:delText xml:space="preserve">means </w:delText>
        </w:r>
      </w:del>
      <w:ins w:id="467" w:author="Mr. Wright" w:date="2016-06-25T12:31:00Z">
        <w:r w:rsidR="00F80895">
          <w:rPr>
            <w:rFonts w:ascii="Times New Roman" w:hAnsi="Times New Roman" w:cs="Times New Roman"/>
          </w:rPr>
          <w:t>is a measure of the</w:t>
        </w:r>
      </w:ins>
      <w:del w:id="468" w:author="Mr. Wright" w:date="2016-06-25T12:31:00Z">
        <w:r w:rsidR="004E10FA" w:rsidRPr="004754C8" w:rsidDel="00F80895">
          <w:rPr>
            <w:rFonts w:ascii="Times New Roman" w:hAnsi="Times New Roman" w:cs="Times New Roman"/>
          </w:rPr>
          <w:delText xml:space="preserve">the </w:delText>
        </w:r>
      </w:del>
      <w:ins w:id="469" w:author="Mr. Wright" w:date="2016-06-25T12:31:00Z">
        <w:r w:rsidR="00F80895">
          <w:rPr>
            <w:rFonts w:ascii="Times New Roman" w:hAnsi="Times New Roman" w:cs="Times New Roman"/>
          </w:rPr>
          <w:t xml:space="preserve"> </w:t>
        </w:r>
      </w:ins>
      <w:r w:rsidR="004E10FA" w:rsidRPr="004754C8">
        <w:rPr>
          <w:rFonts w:ascii="Times New Roman" w:hAnsi="Times New Roman" w:cs="Times New Roman"/>
        </w:rPr>
        <w:t>frequency of document</w:t>
      </w:r>
      <w:ins w:id="470" w:author="Mr. Wright" w:date="2016-06-25T12:31:00Z">
        <w:r w:rsidR="00F80895">
          <w:rPr>
            <w:rFonts w:ascii="Times New Roman" w:hAnsi="Times New Roman" w:cs="Times New Roman"/>
          </w:rPr>
          <w:t>s</w:t>
        </w:r>
      </w:ins>
      <w:r w:rsidR="004E10FA" w:rsidRPr="004754C8">
        <w:rPr>
          <w:rFonts w:ascii="Times New Roman" w:hAnsi="Times New Roman" w:cs="Times New Roman"/>
        </w:rPr>
        <w:t xml:space="preserve"> </w:t>
      </w:r>
      <w:ins w:id="471" w:author="Mr. Wright" w:date="2016-06-25T12:31:00Z">
        <w:r w:rsidR="00F80895">
          <w:rPr>
            <w:rFonts w:ascii="Times New Roman" w:hAnsi="Times New Roman" w:cs="Times New Roman"/>
          </w:rPr>
          <w:t>in a corpus that</w:t>
        </w:r>
      </w:ins>
      <w:del w:id="472" w:author="Mr. Wright" w:date="2016-06-25T12:31:00Z">
        <w:r w:rsidR="004E10FA" w:rsidRPr="004754C8" w:rsidDel="00F80895">
          <w:rPr>
            <w:rFonts w:ascii="Times New Roman" w:hAnsi="Times New Roman" w:cs="Times New Roman"/>
          </w:rPr>
          <w:delText>which</w:delText>
        </w:r>
      </w:del>
      <w:r w:rsidR="004E10FA" w:rsidRPr="004754C8">
        <w:rPr>
          <w:rFonts w:ascii="Times New Roman" w:hAnsi="Times New Roman" w:cs="Times New Roman"/>
        </w:rPr>
        <w:t> contain</w:t>
      </w:r>
      <w:del w:id="473" w:author="Mr. Wright" w:date="2016-06-25T12:31:00Z">
        <w:r w:rsidR="004E10FA" w:rsidRPr="004754C8" w:rsidDel="00F80895">
          <w:rPr>
            <w:rFonts w:ascii="Times New Roman" w:hAnsi="Times New Roman" w:cs="Times New Roman"/>
          </w:rPr>
          <w:delText>s</w:delText>
        </w:r>
      </w:del>
      <w:r w:rsidR="004E10FA" w:rsidRPr="004754C8">
        <w:rPr>
          <w:rFonts w:ascii="Times New Roman" w:hAnsi="Times New Roman" w:cs="Times New Roman"/>
        </w:rPr>
        <w:t> </w:t>
      </w:r>
      <w:ins w:id="474" w:author="Mr. Wright" w:date="2016-06-25T12:31:00Z">
        <w:r w:rsidR="00F80895">
          <w:rPr>
            <w:rFonts w:ascii="Times New Roman" w:hAnsi="Times New Roman" w:cs="Times New Roman"/>
          </w:rPr>
          <w:t>a particular word</w:t>
        </w:r>
      </w:ins>
      <w:del w:id="475" w:author="Mr. Wright" w:date="2016-06-25T12:31:00Z">
        <w:r w:rsidR="004E10FA" w:rsidRPr="004754C8" w:rsidDel="00F80895">
          <w:rPr>
            <w:rFonts w:ascii="Times New Roman" w:hAnsi="Times New Roman" w:cs="Times New Roman"/>
          </w:rPr>
          <w:delText>the word in the corpus</w:delText>
        </w:r>
      </w:del>
      <w:r w:rsidR="004E10FA" w:rsidRPr="004754C8">
        <w:rPr>
          <w:rFonts w:ascii="Times New Roman" w:hAnsi="Times New Roman" w:cs="Times New Roman"/>
        </w:rPr>
        <w:t>.</w:t>
      </w:r>
      <w:r w:rsidR="008A23BD" w:rsidRPr="004754C8">
        <w:rPr>
          <w:rFonts w:ascii="Times New Roman" w:hAnsi="Times New Roman" w:cs="Times New Roman"/>
        </w:rPr>
        <w:t xml:space="preserve"> </w:t>
      </w:r>
      <w:del w:id="476" w:author="Mr. Wright" w:date="2016-06-25T12:31:00Z">
        <w:r w:rsidR="008A23BD" w:rsidRPr="004754C8" w:rsidDel="00F80895">
          <w:rPr>
            <w:rFonts w:ascii="Times New Roman" w:hAnsi="Times New Roman" w:cs="Times New Roman"/>
          </w:rPr>
          <w:delText xml:space="preserve">The </w:delText>
        </w:r>
      </w:del>
      <w:r w:rsidR="008A23BD" w:rsidRPr="004754C8">
        <w:rPr>
          <w:rFonts w:ascii="Times New Roman" w:hAnsi="Times New Roman" w:cs="Times New Roman"/>
        </w:rPr>
        <w:t xml:space="preserve">TF-IDF </w:t>
      </w:r>
      <w:ins w:id="477" w:author="Mr. Wright" w:date="2016-06-25T12:31:00Z">
        <w:r w:rsidR="00F80895">
          <w:rPr>
            <w:rFonts w:ascii="Times New Roman" w:hAnsi="Times New Roman" w:cs="Times New Roman"/>
          </w:rPr>
          <w:t xml:space="preserve">is </w:t>
        </w:r>
      </w:ins>
      <w:r w:rsidR="008A23BD" w:rsidRPr="004754C8">
        <w:rPr>
          <w:rFonts w:ascii="Times New Roman" w:hAnsi="Times New Roman" w:cs="Times New Roman"/>
        </w:rPr>
        <w:t>influenced by both</w:t>
      </w:r>
      <w:del w:id="478" w:author="Mr. Wright" w:date="2016-06-25T12:31:00Z">
        <w:r w:rsidR="008A23BD" w:rsidRPr="004754C8" w:rsidDel="00F80895">
          <w:rPr>
            <w:rFonts w:ascii="Times New Roman" w:hAnsi="Times New Roman" w:cs="Times New Roman"/>
          </w:rPr>
          <w:delText xml:space="preserve"> of</w:delText>
        </w:r>
      </w:del>
      <w:r w:rsidR="008A23BD" w:rsidRPr="004754C8">
        <w:rPr>
          <w:rFonts w:ascii="Times New Roman" w:hAnsi="Times New Roman" w:cs="Times New Roman"/>
        </w:rPr>
        <w:t xml:space="preserve"> TF and IDF.</w:t>
      </w:r>
      <w:del w:id="479" w:author="Mr. Wright" w:date="2016-06-25T08:30:00Z">
        <w:r w:rsidR="008A23BD" w:rsidRPr="004754C8" w:rsidDel="004F4B0D">
          <w:rPr>
            <w:rFonts w:ascii="Times New Roman" w:hAnsi="Times New Roman" w:cs="Times New Roman"/>
          </w:rPr>
          <w:delText xml:space="preserve"> </w:delText>
        </w:r>
      </w:del>
    </w:p>
    <w:p w14:paraId="7309EF0F" w14:textId="77777777" w:rsidR="002E3D27" w:rsidRPr="004754C8" w:rsidRDefault="00844AAA" w:rsidP="002E3D27">
      <w:pPr>
        <w:pStyle w:val="lw"/>
        <w:ind w:firstLine="420"/>
        <w:rPr>
          <w:rFonts w:ascii="Times New Roman" w:hAnsi="Times New Roman" w:cs="Times New Roman"/>
        </w:rPr>
      </w:pPr>
      <m:oMathPara>
        <m:oMath>
          <m:r>
            <m:rPr>
              <m:sty m:val="p"/>
            </m:rPr>
            <w:rPr>
              <w:rFonts w:ascii="Cambria Math" w:hAnsi="Cambria Math" w:cs="Times New Roman"/>
            </w:rPr>
            <m:t>TF</m:t>
          </m:r>
          <m:r>
            <m:rPr>
              <m:sty m:val="p"/>
            </m:rPr>
            <w:rPr>
              <w:rFonts w:ascii="Microsoft YaHei" w:eastAsia="Microsoft YaHei" w:hAnsi="Microsoft YaHei" w:cs="Microsoft YaHei" w:hint="eastAsia"/>
            </w:rPr>
            <m:t>-</m:t>
          </m:r>
          <m:r>
            <m:rPr>
              <m:sty m:val="p"/>
            </m:rPr>
            <w:rPr>
              <w:rFonts w:ascii="Cambria Math" w:hAnsi="Cambria Math" w:cs="Times New Roman"/>
            </w:rPr>
            <m:t>IDF</m:t>
          </m:r>
          <m:d>
            <m:dPr>
              <m:ctrlPr>
                <w:rPr>
                  <w:rFonts w:ascii="Cambria Math" w:hAnsi="Cambria Math" w:cs="Times New Roman"/>
                </w:rPr>
              </m:ctrlPr>
            </m:dPr>
            <m:e>
              <m:r>
                <m:rPr>
                  <m:sty m:val="p"/>
                </m:rPr>
                <w:rPr>
                  <w:rFonts w:ascii="Cambria Math" w:hAnsi="Cambria Math" w:cs="Times New Roman"/>
                </w:rPr>
                <m:t>Ti</m:t>
              </m:r>
            </m:e>
          </m:d>
          <m:r>
            <m:rPr>
              <m:sty m:val="p"/>
            </m:rPr>
            <w:rPr>
              <w:rFonts w:ascii="Cambria Math" w:hAnsi="Cambria Math" w:cs="Times New Roman"/>
            </w:rPr>
            <m:t xml:space="preserve">= </m:t>
          </m:r>
          <m:r>
            <m:rPr>
              <m:sty m:val="p"/>
            </m:rPr>
            <w:rPr>
              <w:rFonts w:ascii="Cambria Math" w:hAnsi="Cambria Math" w:cs="Times New Roman" w:hint="eastAsia"/>
            </w:rPr>
            <m:t>TF</m:t>
          </m:r>
          <m:r>
            <m:rPr>
              <m:sty m:val="p"/>
            </m:rPr>
            <w:rPr>
              <w:rFonts w:ascii="Cambria Math" w:hAnsi="Cambria Math" w:cs="Cambria Math"/>
            </w:rPr>
            <m:t>*</m:t>
          </m:r>
          <m:r>
            <m:rPr>
              <m:sty m:val="p"/>
            </m:rPr>
            <w:rPr>
              <w:rFonts w:ascii="Cambria Math" w:hAnsi="Cambria Math" w:cs="Times New Roman" w:hint="eastAsia"/>
            </w:rPr>
            <m:t>IDF</m:t>
          </m:r>
        </m:oMath>
      </m:oMathPara>
    </w:p>
    <w:p w14:paraId="5F250E14" w14:textId="61B881CF" w:rsidR="00D25FD0" w:rsidRPr="004754C8" w:rsidRDefault="00813E13" w:rsidP="007811AE">
      <w:pPr>
        <w:pStyle w:val="lw"/>
        <w:ind w:firstLine="420"/>
        <w:rPr>
          <w:rFonts w:ascii="Times New Roman" w:hAnsi="Times New Roman" w:cs="Times New Roman"/>
        </w:rPr>
      </w:pPr>
      <w:r w:rsidRPr="004754C8">
        <w:rPr>
          <w:rFonts w:ascii="Times New Roman" w:hAnsi="Times New Roman" w:cs="Times New Roman"/>
        </w:rPr>
        <w:t xml:space="preserve">TF-IDF is often used to extract </w:t>
      </w:r>
      <w:ins w:id="480" w:author="Mr. Wright" w:date="2016-06-25T12:34:00Z">
        <w:r w:rsidR="00F80895">
          <w:rPr>
            <w:rFonts w:ascii="Times New Roman" w:hAnsi="Times New Roman" w:cs="Times New Roman"/>
          </w:rPr>
          <w:t xml:space="preserve">the </w:t>
        </w:r>
      </w:ins>
      <w:r w:rsidRPr="004754C8">
        <w:rPr>
          <w:rFonts w:ascii="Times New Roman" w:hAnsi="Times New Roman" w:cs="Times New Roman"/>
        </w:rPr>
        <w:t xml:space="preserve">keywords of </w:t>
      </w:r>
      <w:ins w:id="481" w:author="Mr. Wright" w:date="2016-06-25T12:34:00Z">
        <w:r w:rsidR="00F80895">
          <w:rPr>
            <w:rFonts w:ascii="Times New Roman" w:hAnsi="Times New Roman" w:cs="Times New Roman"/>
          </w:rPr>
          <w:t xml:space="preserve">a </w:t>
        </w:r>
      </w:ins>
      <w:r w:rsidRPr="004754C8">
        <w:rPr>
          <w:rFonts w:ascii="Times New Roman" w:hAnsi="Times New Roman" w:cs="Times New Roman"/>
        </w:rPr>
        <w:t>text.</w:t>
      </w:r>
      <w:r w:rsidR="00B8052F" w:rsidRPr="004754C8">
        <w:rPr>
          <w:rFonts w:ascii="Times New Roman" w:hAnsi="Times New Roman" w:cs="Times New Roman"/>
        </w:rPr>
        <w:t xml:space="preserve"> In this paper</w:t>
      </w:r>
      <w:r w:rsidR="00C92757" w:rsidRPr="004754C8">
        <w:rPr>
          <w:rFonts w:ascii="Times New Roman" w:hAnsi="Times New Roman" w:cs="Times New Roman"/>
        </w:rPr>
        <w:t xml:space="preserve">, </w:t>
      </w:r>
      <w:r w:rsidR="008F0F38" w:rsidRPr="004754C8">
        <w:rPr>
          <w:rFonts w:ascii="Times New Roman" w:hAnsi="Times New Roman" w:cs="Times New Roman"/>
        </w:rPr>
        <w:t xml:space="preserve">we </w:t>
      </w:r>
      <w:ins w:id="482" w:author="Mr. Wright" w:date="2016-06-25T12:34:00Z">
        <w:r w:rsidR="00F80895">
          <w:rPr>
            <w:rFonts w:ascii="Times New Roman" w:hAnsi="Times New Roman" w:cs="Times New Roman"/>
          </w:rPr>
          <w:t>use</w:t>
        </w:r>
      </w:ins>
      <w:del w:id="483" w:author="Mr. Wright" w:date="2016-06-25T12:34:00Z">
        <w:r w:rsidR="008F0F38" w:rsidRPr="004754C8" w:rsidDel="00F80895">
          <w:rPr>
            <w:rFonts w:ascii="Times New Roman" w:hAnsi="Times New Roman" w:cs="Times New Roman"/>
          </w:rPr>
          <w:delText>do</w:delText>
        </w:r>
      </w:del>
      <w:ins w:id="484" w:author="Mr. Wright" w:date="2016-06-25T08:23:00Z">
        <w:r w:rsidR="0004492F">
          <w:rPr>
            <w:rFonts w:ascii="Times New Roman" w:hAnsi="Times New Roman" w:cs="Times New Roman"/>
          </w:rPr>
          <w:t xml:space="preserve"> </w:t>
        </w:r>
      </w:ins>
      <w:del w:id="485" w:author="Mr. Wright" w:date="2016-06-25T08:23:00Z">
        <w:r w:rsidR="008F0F38" w:rsidRPr="004754C8" w:rsidDel="0004492F">
          <w:rPr>
            <w:rFonts w:ascii="Times New Roman" w:hAnsi="Times New Roman" w:cs="Times New Roman"/>
          </w:rPr>
          <w:delText>n</w:delText>
        </w:r>
      </w:del>
      <w:del w:id="486" w:author="Mr. Wright" w:date="2016-06-25T08:13:00Z">
        <w:r w:rsidR="008F0F38" w:rsidRPr="004754C8" w:rsidDel="004754C8">
          <w:rPr>
            <w:rFonts w:ascii="Times New Roman" w:hAnsi="Times New Roman" w:cs="Times New Roman"/>
          </w:rPr>
          <w:delText>'</w:delText>
        </w:r>
      </w:del>
      <w:del w:id="487" w:author="Mr. Wright" w:date="2016-06-25T08:23:00Z">
        <w:r w:rsidR="008F0F38" w:rsidRPr="004754C8" w:rsidDel="0004492F">
          <w:rPr>
            <w:rFonts w:ascii="Times New Roman" w:hAnsi="Times New Roman" w:cs="Times New Roman"/>
          </w:rPr>
          <w:delText>t</w:delText>
        </w:r>
      </w:del>
      <w:del w:id="488" w:author="Mr. Wright" w:date="2016-06-25T12:35:00Z">
        <w:r w:rsidR="008F0F38" w:rsidRPr="004754C8" w:rsidDel="00F80895">
          <w:rPr>
            <w:rFonts w:ascii="Times New Roman" w:hAnsi="Times New Roman" w:cs="Times New Roman"/>
          </w:rPr>
          <w:delText xml:space="preserve"> only </w:delText>
        </w:r>
      </w:del>
      <w:del w:id="489" w:author="Mr. Wright" w:date="2016-06-25T12:34:00Z">
        <w:r w:rsidR="008F0F38" w:rsidRPr="004754C8" w:rsidDel="00F80895">
          <w:rPr>
            <w:rFonts w:ascii="Times New Roman" w:hAnsi="Times New Roman" w:cs="Times New Roman"/>
          </w:rPr>
          <w:delText xml:space="preserve">use </w:delText>
        </w:r>
      </w:del>
      <w:r w:rsidR="008F0F38" w:rsidRPr="004754C8">
        <w:rPr>
          <w:rFonts w:ascii="Times New Roman" w:hAnsi="Times New Roman" w:cs="Times New Roman"/>
        </w:rPr>
        <w:t>TF-IDF</w:t>
      </w:r>
      <w:ins w:id="490" w:author="Mr. Wright" w:date="2016-06-25T12:35:00Z">
        <w:r w:rsidR="00F80895">
          <w:rPr>
            <w:rFonts w:ascii="Times New Roman" w:hAnsi="Times New Roman" w:cs="Times New Roman"/>
          </w:rPr>
          <w:t xml:space="preserve"> to</w:t>
        </w:r>
      </w:ins>
      <w:r w:rsidR="008F0F38" w:rsidRPr="004754C8">
        <w:rPr>
          <w:rFonts w:ascii="Times New Roman" w:hAnsi="Times New Roman" w:cs="Times New Roman"/>
        </w:rPr>
        <w:t xml:space="preserve"> </w:t>
      </w:r>
      <w:ins w:id="491" w:author="Mr. Wright" w:date="2016-06-25T12:35:00Z">
        <w:r w:rsidR="00F80895">
          <w:rPr>
            <w:rFonts w:ascii="Times New Roman" w:hAnsi="Times New Roman" w:cs="Times New Roman"/>
          </w:rPr>
          <w:t>not</w:t>
        </w:r>
        <w:r w:rsidR="00F80895" w:rsidRPr="004754C8">
          <w:rPr>
            <w:rFonts w:ascii="Times New Roman" w:hAnsi="Times New Roman" w:cs="Times New Roman"/>
          </w:rPr>
          <w:t xml:space="preserve"> only </w:t>
        </w:r>
      </w:ins>
      <w:r w:rsidR="008F0F38" w:rsidRPr="004754C8">
        <w:rPr>
          <w:rFonts w:ascii="Times New Roman" w:hAnsi="Times New Roman" w:cs="Times New Roman"/>
        </w:rPr>
        <w:t>to extract</w:t>
      </w:r>
      <w:ins w:id="492" w:author="Mr. Wright" w:date="2016-06-25T12:34:00Z">
        <w:r w:rsidR="00F80895">
          <w:rPr>
            <w:rFonts w:ascii="Times New Roman" w:hAnsi="Times New Roman" w:cs="Times New Roman"/>
          </w:rPr>
          <w:t xml:space="preserve"> the</w:t>
        </w:r>
      </w:ins>
      <w:r w:rsidR="008F0F38" w:rsidRPr="004754C8">
        <w:rPr>
          <w:rFonts w:ascii="Times New Roman" w:hAnsi="Times New Roman" w:cs="Times New Roman"/>
        </w:rPr>
        <w:t xml:space="preserve"> keywords of </w:t>
      </w:r>
      <w:ins w:id="493" w:author="Mr. Wright" w:date="2016-06-25T12:34:00Z">
        <w:r w:rsidR="00F80895">
          <w:rPr>
            <w:rFonts w:ascii="Times New Roman" w:hAnsi="Times New Roman" w:cs="Times New Roman"/>
          </w:rPr>
          <w:t xml:space="preserve">a </w:t>
        </w:r>
      </w:ins>
      <w:r w:rsidR="008F0F38" w:rsidRPr="004754C8">
        <w:rPr>
          <w:rFonts w:ascii="Times New Roman" w:hAnsi="Times New Roman" w:cs="Times New Roman"/>
        </w:rPr>
        <w:t>text</w:t>
      </w:r>
      <w:del w:id="494" w:author="Mr. Wright" w:date="2016-06-25T08:31:00Z">
        <w:r w:rsidR="008F0F38" w:rsidRPr="004754C8" w:rsidDel="004F4B0D">
          <w:rPr>
            <w:rFonts w:ascii="Times New Roman" w:hAnsi="Times New Roman" w:cs="Times New Roman"/>
          </w:rPr>
          <w:delText xml:space="preserve"> </w:delText>
        </w:r>
      </w:del>
      <w:del w:id="495" w:author="Mr. Wright" w:date="2016-06-25T12:34:00Z">
        <w:r w:rsidR="008F0F38" w:rsidRPr="004754C8" w:rsidDel="00F80895">
          <w:rPr>
            <w:rFonts w:ascii="Times New Roman" w:hAnsi="Times New Roman" w:cs="Times New Roman"/>
          </w:rPr>
          <w:delText>,</w:delText>
        </w:r>
      </w:del>
      <w:r w:rsidR="008F0F38" w:rsidRPr="004754C8">
        <w:rPr>
          <w:rFonts w:ascii="Times New Roman" w:hAnsi="Times New Roman" w:cs="Times New Roman"/>
        </w:rPr>
        <w:t> but also </w:t>
      </w:r>
      <w:del w:id="496" w:author="Mr. Wright" w:date="2016-06-25T08:30:00Z">
        <w:r w:rsidR="008F0F38" w:rsidRPr="004754C8" w:rsidDel="004F4B0D">
          <w:rPr>
            <w:rFonts w:ascii="Times New Roman" w:hAnsi="Times New Roman" w:cs="Times New Roman"/>
          </w:rPr>
          <w:delText> </w:delText>
        </w:r>
      </w:del>
      <w:del w:id="497" w:author="Mr. Wright" w:date="2016-06-25T12:35:00Z">
        <w:r w:rsidR="008F0F38" w:rsidRPr="004754C8" w:rsidDel="00F80895">
          <w:rPr>
            <w:rFonts w:ascii="Times New Roman" w:hAnsi="Times New Roman" w:cs="Times New Roman"/>
          </w:rPr>
          <w:delText>to </w:delText>
        </w:r>
      </w:del>
      <w:r w:rsidR="008F0F38" w:rsidRPr="004754C8">
        <w:rPr>
          <w:rFonts w:ascii="Times New Roman" w:hAnsi="Times New Roman" w:cs="Times New Roman"/>
        </w:rPr>
        <w:t xml:space="preserve">extract the </w:t>
      </w:r>
      <w:del w:id="498" w:author="Mr. Wright" w:date="2016-06-25T12:35:00Z">
        <w:r w:rsidR="008F0F38" w:rsidRPr="004754C8" w:rsidDel="00F80895">
          <w:rPr>
            <w:rFonts w:ascii="Times New Roman" w:hAnsi="Times New Roman" w:cs="Times New Roman"/>
          </w:rPr>
          <w:delText>key words of category(</w:delText>
        </w:r>
      </w:del>
      <w:r w:rsidR="008F0F38" w:rsidRPr="004754C8">
        <w:rPr>
          <w:rFonts w:ascii="Times New Roman" w:hAnsi="Times New Roman" w:cs="Times New Roman"/>
        </w:rPr>
        <w:t>KWC</w:t>
      </w:r>
      <w:ins w:id="499" w:author="Mr. Wright" w:date="2016-06-25T12:35:00Z">
        <w:r w:rsidR="00F80895">
          <w:rPr>
            <w:rFonts w:ascii="Times New Roman" w:hAnsi="Times New Roman" w:cs="Times New Roman"/>
          </w:rPr>
          <w:t>s</w:t>
        </w:r>
      </w:ins>
      <w:del w:id="500" w:author="Mr. Wright" w:date="2016-06-25T12:35:00Z">
        <w:r w:rsidR="008F0F38" w:rsidRPr="004754C8" w:rsidDel="00F80895">
          <w:rPr>
            <w:rFonts w:ascii="Times New Roman" w:hAnsi="Times New Roman" w:cs="Times New Roman"/>
          </w:rPr>
          <w:delText>)</w:delText>
        </w:r>
      </w:del>
      <w:r w:rsidR="008F0F38" w:rsidRPr="004754C8">
        <w:rPr>
          <w:rFonts w:ascii="Times New Roman" w:hAnsi="Times New Roman" w:cs="Times New Roman"/>
        </w:rPr>
        <w:t>.</w:t>
      </w:r>
      <w:r w:rsidR="001D3717" w:rsidRPr="004754C8">
        <w:rPr>
          <w:rFonts w:ascii="Times New Roman" w:hAnsi="Times New Roman" w:cs="Times New Roman"/>
        </w:rPr>
        <w:t xml:space="preserve"> </w:t>
      </w:r>
      <w:r w:rsidR="000D6BAC" w:rsidRPr="004754C8">
        <w:rPr>
          <w:rFonts w:ascii="Times New Roman" w:hAnsi="Times New Roman" w:cs="Times New Roman"/>
        </w:rPr>
        <w:t xml:space="preserve">The whole process is </w:t>
      </w:r>
      <w:commentRangeStart w:id="501"/>
      <w:r w:rsidR="000D6BAC" w:rsidRPr="004754C8">
        <w:rPr>
          <w:rFonts w:ascii="Times New Roman" w:hAnsi="Times New Roman" w:cs="Times New Roman"/>
        </w:rPr>
        <w:t>very similar</w:t>
      </w:r>
      <w:commentRangeEnd w:id="501"/>
      <w:r w:rsidR="00F80895">
        <w:rPr>
          <w:rStyle w:val="CommentReference"/>
        </w:rPr>
        <w:commentReference w:id="501"/>
      </w:r>
      <w:del w:id="502" w:author="Mr. Wright" w:date="2016-06-25T08:31:00Z">
        <w:r w:rsidR="000D6BAC" w:rsidRPr="004754C8" w:rsidDel="004F4B0D">
          <w:rPr>
            <w:rFonts w:ascii="Times New Roman" w:hAnsi="Times New Roman" w:cs="Times New Roman"/>
          </w:rPr>
          <w:delText xml:space="preserve"> </w:delText>
        </w:r>
      </w:del>
      <w:r w:rsidR="000D6BAC" w:rsidRPr="004754C8">
        <w:rPr>
          <w:rFonts w:ascii="Times New Roman" w:hAnsi="Times New Roman" w:cs="Times New Roman"/>
        </w:rPr>
        <w:t xml:space="preserve">. </w:t>
      </w:r>
      <w:del w:id="503" w:author="Mr. Wright" w:date="2016-06-25T12:35:00Z">
        <w:r w:rsidR="002C3EBB" w:rsidRPr="004754C8" w:rsidDel="00F80895">
          <w:rPr>
            <w:rFonts w:ascii="Times New Roman" w:hAnsi="Times New Roman" w:cs="Times New Roman"/>
          </w:rPr>
          <w:delText xml:space="preserve">The </w:delText>
        </w:r>
      </w:del>
      <w:r w:rsidR="002C3EBB" w:rsidRPr="004754C8">
        <w:rPr>
          <w:rFonts w:ascii="Times New Roman" w:hAnsi="Times New Roman" w:cs="Times New Roman"/>
        </w:rPr>
        <w:t>KWC can be described as a feature of category information</w:t>
      </w:r>
      <w:r w:rsidR="000D6BAC" w:rsidRPr="004754C8">
        <w:rPr>
          <w:rFonts w:ascii="Times New Roman" w:hAnsi="Times New Roman" w:cs="Times New Roman" w:hint="eastAsia"/>
        </w:rPr>
        <w:t>,</w:t>
      </w:r>
      <w:r w:rsidR="000D6BAC" w:rsidRPr="004754C8">
        <w:rPr>
          <w:rFonts w:ascii="Times New Roman" w:hAnsi="Times New Roman" w:cs="Times New Roman"/>
        </w:rPr>
        <w:t xml:space="preserve"> </w:t>
      </w:r>
      <w:r w:rsidR="000D6BAC" w:rsidRPr="004754C8">
        <w:rPr>
          <w:rFonts w:ascii="Times New Roman" w:hAnsi="Times New Roman" w:cs="Times New Roman" w:hint="eastAsia"/>
        </w:rPr>
        <w:t xml:space="preserve">so </w:t>
      </w:r>
      <w:r w:rsidR="000D6BAC" w:rsidRPr="004754C8">
        <w:rPr>
          <w:rFonts w:ascii="Times New Roman" w:hAnsi="Times New Roman" w:cs="Times New Roman"/>
        </w:rPr>
        <w:t>we can use the KWC to represent a category</w:t>
      </w:r>
      <w:del w:id="504" w:author="Mr. Wright" w:date="2016-06-25T08:31:00Z">
        <w:r w:rsidR="006D7DA0" w:rsidRPr="004754C8" w:rsidDel="004F4B0D">
          <w:rPr>
            <w:rFonts w:ascii="Times New Roman" w:hAnsi="Times New Roman" w:cs="Times New Roman"/>
          </w:rPr>
          <w:delText xml:space="preserve"> </w:delText>
        </w:r>
      </w:del>
      <w:r w:rsidR="008959D0" w:rsidRPr="004754C8">
        <w:rPr>
          <w:rFonts w:ascii="Times New Roman" w:hAnsi="Times New Roman" w:cs="Times New Roman"/>
        </w:rPr>
        <w:t>.</w:t>
      </w:r>
      <w:r w:rsidR="000D6BAC" w:rsidRPr="004754C8">
        <w:rPr>
          <w:rFonts w:ascii="Times New Roman" w:hAnsi="Times New Roman" w:cs="Times New Roman"/>
        </w:rPr>
        <w:t xml:space="preserve"> </w:t>
      </w:r>
      <w:del w:id="505" w:author="Mr. Wright" w:date="2016-06-25T12:36:00Z">
        <w:r w:rsidR="007A5F1E" w:rsidRPr="004754C8" w:rsidDel="00F80895">
          <w:rPr>
            <w:rFonts w:ascii="Times New Roman" w:hAnsi="Times New Roman" w:cs="Times New Roman"/>
          </w:rPr>
          <w:delText xml:space="preserve">Just </w:delText>
        </w:r>
      </w:del>
      <w:ins w:id="506" w:author="Mr. Wright" w:date="2016-06-25T12:36:00Z">
        <w:r w:rsidR="00F80895">
          <w:rPr>
            <w:rFonts w:ascii="Times New Roman" w:hAnsi="Times New Roman" w:cs="Times New Roman"/>
          </w:rPr>
          <w:t>W</w:t>
        </w:r>
      </w:ins>
      <w:del w:id="507" w:author="Mr. Wright" w:date="2016-06-25T12:36:00Z">
        <w:r w:rsidR="007A5F1E" w:rsidRPr="004754C8" w:rsidDel="00F80895">
          <w:rPr>
            <w:rFonts w:ascii="Times New Roman" w:hAnsi="Times New Roman" w:cs="Times New Roman"/>
          </w:rPr>
          <w:delText>w</w:delText>
        </w:r>
      </w:del>
      <w:r w:rsidR="007A5F1E" w:rsidRPr="004754C8">
        <w:rPr>
          <w:rFonts w:ascii="Times New Roman" w:hAnsi="Times New Roman" w:cs="Times New Roman"/>
        </w:rPr>
        <w:t>e extract the keywords of all documents in a certain category</w:t>
      </w:r>
      <w:ins w:id="508" w:author="Mr. Wright" w:date="2016-06-25T12:36:00Z">
        <w:r w:rsidR="00F80895">
          <w:rPr>
            <w:rFonts w:ascii="Times New Roman" w:hAnsi="Times New Roman" w:cs="Times New Roman"/>
          </w:rPr>
          <w:t xml:space="preserve"> and</w:t>
        </w:r>
      </w:ins>
      <w:del w:id="509" w:author="Mr. Wright" w:date="2016-06-25T08:31:00Z">
        <w:r w:rsidR="007A5F1E" w:rsidRPr="004754C8" w:rsidDel="004F4B0D">
          <w:rPr>
            <w:rFonts w:ascii="Times New Roman" w:hAnsi="Times New Roman" w:cs="Times New Roman"/>
          </w:rPr>
          <w:delText> </w:delText>
        </w:r>
      </w:del>
      <w:del w:id="510" w:author="Mr. Wright" w:date="2016-06-25T12:36:00Z">
        <w:r w:rsidR="007A5F1E" w:rsidRPr="004754C8" w:rsidDel="00F80895">
          <w:rPr>
            <w:rFonts w:ascii="Times New Roman" w:hAnsi="Times New Roman" w:cs="Times New Roman"/>
          </w:rPr>
          <w:delText>, then</w:delText>
        </w:r>
      </w:del>
      <w:r w:rsidR="007A5F1E" w:rsidRPr="004754C8">
        <w:rPr>
          <w:rFonts w:ascii="Times New Roman" w:hAnsi="Times New Roman" w:cs="Times New Roman"/>
        </w:rPr>
        <w:t> summarize </w:t>
      </w:r>
      <w:del w:id="511" w:author="Mr. Wright" w:date="2016-06-25T12:36:00Z">
        <w:r w:rsidR="007A5F1E" w:rsidRPr="004754C8" w:rsidDel="00F80895">
          <w:rPr>
            <w:rFonts w:ascii="Times New Roman" w:hAnsi="Times New Roman" w:cs="Times New Roman"/>
          </w:rPr>
          <w:delText xml:space="preserve">as </w:delText>
        </w:r>
      </w:del>
      <w:r w:rsidR="007A5F1E" w:rsidRPr="004754C8">
        <w:rPr>
          <w:rFonts w:ascii="Times New Roman" w:hAnsi="Times New Roman" w:cs="Times New Roman"/>
        </w:rPr>
        <w:t>the </w:t>
      </w:r>
      <w:ins w:id="512" w:author="Mr. Wright" w:date="2016-06-25T12:36:00Z">
        <w:r w:rsidR="00F80895">
          <w:rPr>
            <w:rFonts w:ascii="Times New Roman" w:hAnsi="Times New Roman" w:cs="Times New Roman"/>
          </w:rPr>
          <w:t>KWCs</w:t>
        </w:r>
      </w:ins>
      <w:del w:id="513" w:author="Mr. Wright" w:date="2016-06-25T12:36:00Z">
        <w:r w:rsidR="007A5F1E" w:rsidRPr="004754C8" w:rsidDel="00F80895">
          <w:rPr>
            <w:rFonts w:ascii="Times New Roman" w:hAnsi="Times New Roman" w:cs="Times New Roman"/>
          </w:rPr>
          <w:delText>keywords of category</w:delText>
        </w:r>
      </w:del>
      <w:r w:rsidR="00367EB0" w:rsidRPr="004754C8">
        <w:rPr>
          <w:rFonts w:ascii="Times New Roman" w:hAnsi="Times New Roman" w:cs="Times New Roman"/>
        </w:rPr>
        <w:t>.</w:t>
      </w:r>
      <w:r w:rsidR="005761E6" w:rsidRPr="004754C8">
        <w:rPr>
          <w:rFonts w:ascii="Times New Roman" w:hAnsi="Times New Roman" w:cs="Times New Roman"/>
        </w:rPr>
        <w:t xml:space="preserve"> So we can get the KWC.</w:t>
      </w:r>
      <w:r w:rsidR="003C2977" w:rsidRPr="004754C8">
        <w:rPr>
          <w:rFonts w:ascii="Times New Roman" w:hAnsi="Times New Roman" w:cs="Times New Roman"/>
        </w:rPr>
        <w:t xml:space="preserve"> In section 2.3, we </w:t>
      </w:r>
      <w:del w:id="514" w:author="Mr. Wright" w:date="2016-06-25T12:37:00Z">
        <w:r w:rsidR="003C2977" w:rsidRPr="004754C8" w:rsidDel="00F80895">
          <w:rPr>
            <w:rFonts w:ascii="Times New Roman" w:hAnsi="Times New Roman" w:cs="Times New Roman"/>
          </w:rPr>
          <w:delText xml:space="preserve">will </w:delText>
        </w:r>
      </w:del>
      <w:r w:rsidR="003C2977" w:rsidRPr="004754C8">
        <w:rPr>
          <w:rFonts w:ascii="Times New Roman" w:hAnsi="Times New Roman" w:cs="Times New Roman"/>
        </w:rPr>
        <w:t>use the relevancy of KWC and the keywords of unlabeled text</w:t>
      </w:r>
      <w:ins w:id="515" w:author="Mr. Wright" w:date="2016-06-25T12:37:00Z">
        <w:r w:rsidR="00F80895">
          <w:rPr>
            <w:rFonts w:ascii="Times New Roman" w:hAnsi="Times New Roman" w:cs="Times New Roman"/>
          </w:rPr>
          <w:t>s</w:t>
        </w:r>
      </w:ins>
      <w:r w:rsidR="003C2977" w:rsidRPr="004754C8">
        <w:rPr>
          <w:rFonts w:ascii="Times New Roman" w:hAnsi="Times New Roman" w:cs="Times New Roman"/>
        </w:rPr>
        <w:t xml:space="preserve"> to classify the unlabeled text</w:t>
      </w:r>
      <w:ins w:id="516" w:author="Mr. Wright" w:date="2016-06-25T12:37:00Z">
        <w:r w:rsidR="00F80895">
          <w:rPr>
            <w:rFonts w:ascii="Times New Roman" w:hAnsi="Times New Roman" w:cs="Times New Roman"/>
          </w:rPr>
          <w:t>s</w:t>
        </w:r>
      </w:ins>
      <w:r w:rsidR="003C2977" w:rsidRPr="004754C8">
        <w:rPr>
          <w:rFonts w:ascii="Times New Roman" w:hAnsi="Times New Roman" w:cs="Times New Roman"/>
        </w:rPr>
        <w:t>.</w:t>
      </w:r>
    </w:p>
    <w:p w14:paraId="2B9A0A61" w14:textId="77777777" w:rsidR="003D7F6E" w:rsidRPr="004754C8" w:rsidRDefault="003D7F6E" w:rsidP="00C61042">
      <w:pPr>
        <w:pStyle w:val="lw"/>
        <w:ind w:firstLine="420"/>
        <w:rPr>
          <w:rFonts w:ascii="Times New Roman" w:hAnsi="Times New Roman" w:cs="Times New Roman"/>
        </w:rPr>
      </w:pPr>
    </w:p>
    <w:p w14:paraId="4F8D0168" w14:textId="77777777" w:rsidR="00152ABE" w:rsidRPr="004754C8" w:rsidRDefault="00B97567" w:rsidP="00721A53">
      <w:pPr>
        <w:pStyle w:val="lw2"/>
        <w:rPr>
          <w:rFonts w:ascii="Times New Roman" w:hAnsi="Times New Roman" w:cs="Times New Roman"/>
        </w:rPr>
      </w:pPr>
      <w:bookmarkStart w:id="517" w:name="_Toc454224033"/>
      <w:r w:rsidRPr="004754C8">
        <w:rPr>
          <w:rFonts w:ascii="Times New Roman" w:hAnsi="Times New Roman" w:cs="Times New Roman"/>
        </w:rPr>
        <w:t>2</w:t>
      </w:r>
      <w:r w:rsidR="00152ABE" w:rsidRPr="004754C8">
        <w:rPr>
          <w:rFonts w:ascii="Times New Roman" w:hAnsi="Times New Roman" w:cs="Times New Roman"/>
        </w:rPr>
        <w:t xml:space="preserve">.2 </w:t>
      </w:r>
      <w:bookmarkStart w:id="518" w:name="OLE_LINK15"/>
      <w:bookmarkStart w:id="519" w:name="OLE_LINK16"/>
      <w:r w:rsidR="009E4FA1" w:rsidRPr="004754C8">
        <w:rPr>
          <w:rFonts w:ascii="Times New Roman" w:hAnsi="Times New Roman" w:cs="Times New Roman"/>
        </w:rPr>
        <w:t>Cosine Similarity</w:t>
      </w:r>
      <w:bookmarkEnd w:id="517"/>
      <w:bookmarkEnd w:id="518"/>
      <w:bookmarkEnd w:id="519"/>
    </w:p>
    <w:p w14:paraId="6F7BC846" w14:textId="4FE8A7DB" w:rsidR="000E452C" w:rsidRPr="004754C8" w:rsidRDefault="00391874" w:rsidP="00BF58C3">
      <w:pPr>
        <w:pStyle w:val="lw"/>
        <w:ind w:firstLine="420"/>
        <w:rPr>
          <w:rFonts w:ascii="Times New Roman" w:hAnsi="Times New Roman" w:cs="Times New Roman"/>
        </w:rPr>
      </w:pPr>
      <w:r w:rsidRPr="004754C8">
        <w:rPr>
          <w:rFonts w:ascii="Times New Roman" w:hAnsi="Times New Roman" w:cs="Times New Roman"/>
        </w:rPr>
        <w:t>Cosine similarity is a measure of similarity between two vectors of n dimensions by finding the cosine of the angle between them</w:t>
      </w:r>
      <w:ins w:id="520" w:author="Mr. Wright" w:date="2016-06-25T12:37:00Z">
        <w:r w:rsidR="00F80895">
          <w:rPr>
            <w:rFonts w:ascii="Times New Roman" w:hAnsi="Times New Roman" w:cs="Times New Roman"/>
          </w:rPr>
          <w:t>. It is</w:t>
        </w:r>
      </w:ins>
      <w:del w:id="521" w:author="Mr. Wright" w:date="2016-06-25T12:37:00Z">
        <w:r w:rsidRPr="004754C8" w:rsidDel="00F80895">
          <w:rPr>
            <w:rFonts w:ascii="Times New Roman" w:hAnsi="Times New Roman" w:cs="Times New Roman"/>
          </w:rPr>
          <w:delText>,</w:delText>
        </w:r>
      </w:del>
      <w:r w:rsidRPr="004754C8">
        <w:rPr>
          <w:rFonts w:ascii="Times New Roman" w:hAnsi="Times New Roman" w:cs="Times New Roman"/>
        </w:rPr>
        <w:t xml:space="preserve"> often used to compare documents in text mining. </w:t>
      </w:r>
      <w:r w:rsidR="00B3252A" w:rsidRPr="004754C8">
        <w:rPr>
          <w:rFonts w:ascii="Times New Roman" w:hAnsi="Times New Roman" w:cs="Times New Roman"/>
        </w:rPr>
        <w:t>The cosine of 0° is 1, and it is less than 1 for any other angle</w:t>
      </w:r>
      <w:ins w:id="522" w:author="Mr. Wright" w:date="2016-06-25T12:38:00Z">
        <w:r w:rsidR="00F80895">
          <w:rPr>
            <w:rFonts w:ascii="Times New Roman" w:hAnsi="Times New Roman" w:cs="Times New Roman"/>
          </w:rPr>
          <w:t>s</w:t>
        </w:r>
      </w:ins>
      <w:r w:rsidR="00B3252A" w:rsidRPr="004754C8">
        <w:rPr>
          <w:rFonts w:ascii="Times New Roman" w:hAnsi="Times New Roman" w:cs="Times New Roman"/>
        </w:rPr>
        <w:t>. It is</w:t>
      </w:r>
      <w:ins w:id="523" w:author="Mr. Wright" w:date="2016-06-25T12:38:00Z">
        <w:r w:rsidR="00F80895">
          <w:rPr>
            <w:rFonts w:ascii="Times New Roman" w:hAnsi="Times New Roman" w:cs="Times New Roman"/>
          </w:rPr>
          <w:t>,</w:t>
        </w:r>
      </w:ins>
      <w:r w:rsidR="00B3252A" w:rsidRPr="004754C8">
        <w:rPr>
          <w:rFonts w:ascii="Times New Roman" w:hAnsi="Times New Roman" w:cs="Times New Roman"/>
        </w:rPr>
        <w:t xml:space="preserve"> thus</w:t>
      </w:r>
      <w:ins w:id="524" w:author="Mr. Wright" w:date="2016-06-25T12:38:00Z">
        <w:r w:rsidR="00F80895">
          <w:rPr>
            <w:rFonts w:ascii="Times New Roman" w:hAnsi="Times New Roman" w:cs="Times New Roman"/>
          </w:rPr>
          <w:t>,</w:t>
        </w:r>
      </w:ins>
      <w:r w:rsidR="00B3252A" w:rsidRPr="004754C8">
        <w:rPr>
          <w:rFonts w:ascii="Times New Roman" w:hAnsi="Times New Roman" w:cs="Times New Roman"/>
        </w:rPr>
        <w:t xml:space="preserve"> a judgment of orientation and not magnitude</w:t>
      </w:r>
      <w:ins w:id="525" w:author="Mr. Wright" w:date="2016-06-25T12:38:00Z">
        <w:r w:rsidR="00F80895">
          <w:rPr>
            <w:rFonts w:ascii="Times New Roman" w:hAnsi="Times New Roman" w:cs="Times New Roman"/>
          </w:rPr>
          <w:t>;</w:t>
        </w:r>
      </w:ins>
      <w:del w:id="526" w:author="Mr. Wright" w:date="2016-06-25T12:38:00Z">
        <w:r w:rsidR="00B3252A" w:rsidRPr="004754C8" w:rsidDel="00F80895">
          <w:rPr>
            <w:rFonts w:ascii="Times New Roman" w:hAnsi="Times New Roman" w:cs="Times New Roman"/>
          </w:rPr>
          <w:delText>:</w:delText>
        </w:r>
      </w:del>
      <w:r w:rsidR="00B3252A" w:rsidRPr="004754C8">
        <w:rPr>
          <w:rFonts w:ascii="Times New Roman" w:hAnsi="Times New Roman" w:cs="Times New Roman"/>
        </w:rPr>
        <w:t xml:space="preserve"> two vectors with the same orientation have a cosine similarity of 1, two vectors at 90° have a similarity of 0, and two vectors diametrically opposed have a similarity of</w:t>
      </w:r>
      <w:ins w:id="527" w:author="Mr. Wright" w:date="2016-06-25T12:38:00Z">
        <w:r w:rsidR="00F80895">
          <w:rPr>
            <w:rFonts w:ascii="Times New Roman" w:hAnsi="Times New Roman" w:cs="Times New Roman"/>
          </w:rPr>
          <w:t xml:space="preserve"> </w:t>
        </w:r>
      </w:ins>
      <w:del w:id="528" w:author="Mr. Wright" w:date="2016-06-25T08:13:00Z">
        <w:r w:rsidR="00B3252A" w:rsidRPr="004754C8" w:rsidDel="004754C8">
          <w:rPr>
            <w:rFonts w:ascii="Times New Roman" w:hAnsi="Times New Roman" w:cs="Times New Roman"/>
          </w:rPr>
          <w:delText xml:space="preserve"> -</w:delText>
        </w:r>
      </w:del>
      <w:ins w:id="529" w:author="Mr. Wright" w:date="2016-06-25T08:13:00Z">
        <w:r w:rsidR="004754C8">
          <w:rPr>
            <w:rFonts w:ascii="Times New Roman" w:hAnsi="Times New Roman" w:cs="Times New Roman"/>
          </w:rPr>
          <w:t>-</w:t>
        </w:r>
      </w:ins>
      <w:r w:rsidR="00B3252A" w:rsidRPr="004754C8">
        <w:rPr>
          <w:rFonts w:ascii="Times New Roman" w:hAnsi="Times New Roman" w:cs="Times New Roman"/>
        </w:rPr>
        <w:t>1,</w:t>
      </w:r>
      <w:ins w:id="530" w:author="Mr. Wright" w:date="2016-06-25T12:38:00Z">
        <w:r w:rsidR="00F80895">
          <w:rPr>
            <w:rFonts w:ascii="Times New Roman" w:hAnsi="Times New Roman" w:cs="Times New Roman"/>
          </w:rPr>
          <w:t xml:space="preserve"> regardless of</w:t>
        </w:r>
      </w:ins>
      <w:del w:id="531" w:author="Mr. Wright" w:date="2016-06-25T12:38:00Z">
        <w:r w:rsidR="00B3252A" w:rsidRPr="004754C8" w:rsidDel="00F80895">
          <w:rPr>
            <w:rFonts w:ascii="Times New Roman" w:hAnsi="Times New Roman" w:cs="Times New Roman"/>
          </w:rPr>
          <w:delText xml:space="preserve"> independent of their</w:delText>
        </w:r>
      </w:del>
      <w:r w:rsidR="00B3252A" w:rsidRPr="004754C8">
        <w:rPr>
          <w:rFonts w:ascii="Times New Roman" w:hAnsi="Times New Roman" w:cs="Times New Roman"/>
        </w:rPr>
        <w:t xml:space="preserve"> magnitude. Cosine similarity is particularly used in positive space, where the outcome is neatly </w:t>
      </w:r>
      <w:commentRangeStart w:id="532"/>
      <w:r w:rsidR="00B3252A" w:rsidRPr="004754C8">
        <w:rPr>
          <w:rFonts w:ascii="Times New Roman" w:hAnsi="Times New Roman" w:cs="Times New Roman"/>
        </w:rPr>
        <w:t>bound</w:t>
      </w:r>
      <w:del w:id="533" w:author="Mr. Wright" w:date="2016-06-25T12:39:00Z">
        <w:r w:rsidR="00B3252A" w:rsidRPr="004754C8" w:rsidDel="00F80895">
          <w:rPr>
            <w:rFonts w:ascii="Times New Roman" w:hAnsi="Times New Roman" w:cs="Times New Roman"/>
          </w:rPr>
          <w:delText>ed</w:delText>
        </w:r>
      </w:del>
      <w:r w:rsidR="00B3252A" w:rsidRPr="004754C8">
        <w:rPr>
          <w:rFonts w:ascii="Times New Roman" w:hAnsi="Times New Roman" w:cs="Times New Roman"/>
        </w:rPr>
        <w:t xml:space="preserve"> in [0,1].</w:t>
      </w:r>
      <w:commentRangeEnd w:id="532"/>
      <w:r w:rsidR="00F80895">
        <w:rPr>
          <w:rStyle w:val="CommentReference"/>
        </w:rPr>
        <w:commentReference w:id="532"/>
      </w:r>
    </w:p>
    <w:p w14:paraId="7ABF08EE" w14:textId="1699076B" w:rsidR="00B3252A" w:rsidRPr="004754C8" w:rsidRDefault="00B3252A" w:rsidP="00BF58C3">
      <w:pPr>
        <w:pStyle w:val="lw"/>
        <w:ind w:firstLine="420"/>
        <w:rPr>
          <w:rFonts w:ascii="Times New Roman" w:hAnsi="Times New Roman" w:cs="Times New Roman"/>
        </w:rPr>
      </w:pPr>
      <w:r w:rsidRPr="004754C8">
        <w:rPr>
          <w:rFonts w:ascii="Times New Roman" w:hAnsi="Times New Roman" w:cs="Times New Roman"/>
        </w:rPr>
        <w:t xml:space="preserve">Note that these bounds apply </w:t>
      </w:r>
      <w:del w:id="534" w:author="Mr. Wright" w:date="2016-06-25T12:39:00Z">
        <w:r w:rsidRPr="004754C8" w:rsidDel="00F80895">
          <w:rPr>
            <w:rFonts w:ascii="Times New Roman" w:hAnsi="Times New Roman" w:cs="Times New Roman"/>
          </w:rPr>
          <w:delText xml:space="preserve">for </w:delText>
        </w:r>
      </w:del>
      <w:ins w:id="535" w:author="Mr. Wright" w:date="2016-06-25T12:39:00Z">
        <w:r w:rsidR="00F80895">
          <w:rPr>
            <w:rFonts w:ascii="Times New Roman" w:hAnsi="Times New Roman" w:cs="Times New Roman"/>
          </w:rPr>
          <w:t>to</w:t>
        </w:r>
        <w:r w:rsidR="00F80895" w:rsidRPr="004754C8">
          <w:rPr>
            <w:rFonts w:ascii="Times New Roman" w:hAnsi="Times New Roman" w:cs="Times New Roman"/>
          </w:rPr>
          <w:t xml:space="preserve"> </w:t>
        </w:r>
      </w:ins>
      <w:r w:rsidRPr="004754C8">
        <w:rPr>
          <w:rFonts w:ascii="Times New Roman" w:hAnsi="Times New Roman" w:cs="Times New Roman"/>
        </w:rPr>
        <w:t xml:space="preserve">any number of dimensions, and cosine similarity is most commonly used in high-dimensional positive spaces. For example, in information retrieval and text mining, each term is notionally assigned a different dimension and a document is </w:t>
      </w:r>
      <w:r w:rsidR="00BF58C3" w:rsidRPr="004754C8">
        <w:rPr>
          <w:rFonts w:ascii="Times New Roman" w:hAnsi="Times New Roman" w:cs="Times New Roman"/>
        </w:rPr>
        <w:t xml:space="preserve">characterized </w:t>
      </w:r>
      <w:r w:rsidRPr="004754C8">
        <w:rPr>
          <w:rFonts w:ascii="Times New Roman" w:hAnsi="Times New Roman" w:cs="Times New Roman"/>
        </w:rPr>
        <w:t>by a vector where the value of each dimension corresponds to the number of times that term appears in the document.</w:t>
      </w:r>
      <w:r w:rsidR="005430A4" w:rsidRPr="004754C8">
        <w:rPr>
          <w:rFonts w:ascii="Times New Roman" w:hAnsi="Times New Roman" w:cs="Times New Roman"/>
        </w:rPr>
        <w:t xml:space="preserve"> Cosine similarity then gives a useful measure of how similar two documents are </w:t>
      </w:r>
      <w:r w:rsidR="005430A4" w:rsidRPr="004754C8">
        <w:rPr>
          <w:rFonts w:ascii="Times New Roman" w:hAnsi="Times New Roman" w:cs="Times New Roman"/>
        </w:rPr>
        <w:lastRenderedPageBreak/>
        <w:t>likely to be in terms of their subject matter.</w:t>
      </w:r>
      <w:r w:rsidR="005430A4" w:rsidRPr="004754C8">
        <w:rPr>
          <w:rFonts w:ascii="Times New Roman" w:hAnsi="Times New Roman" w:cs="Times New Roman"/>
        </w:rPr>
        <w:fldChar w:fldCharType="begin"/>
      </w:r>
      <w:r w:rsidR="005430A4" w:rsidRPr="004754C8">
        <w:rPr>
          <w:rFonts w:ascii="Times New Roman" w:hAnsi="Times New Roman" w:cs="Times New Roman"/>
        </w:rPr>
        <w:instrText xml:space="preserve"> REF _Ref448068234 \r \h </w:instrText>
      </w:r>
      <w:r w:rsidR="00BF58C3" w:rsidRPr="004754C8">
        <w:rPr>
          <w:rFonts w:ascii="Times New Roman" w:hAnsi="Times New Roman" w:cs="Times New Roman"/>
        </w:rPr>
        <w:instrText xml:space="preserve"> \* MERGEFORMAT </w:instrText>
      </w:r>
      <w:r w:rsidR="005430A4" w:rsidRPr="004754C8">
        <w:rPr>
          <w:rFonts w:ascii="Times New Roman" w:hAnsi="Times New Roman" w:cs="Times New Roman"/>
        </w:rPr>
      </w:r>
      <w:r w:rsidR="005430A4" w:rsidRPr="004754C8">
        <w:rPr>
          <w:rFonts w:ascii="Times New Roman" w:hAnsi="Times New Roman" w:cs="Times New Roman"/>
        </w:rPr>
        <w:fldChar w:fldCharType="separate"/>
      </w:r>
      <w:r w:rsidR="005430A4" w:rsidRPr="004754C8">
        <w:rPr>
          <w:rFonts w:ascii="Times New Roman" w:hAnsi="Times New Roman" w:cs="Times New Roman"/>
        </w:rPr>
        <w:t>[32]</w:t>
      </w:r>
      <w:r w:rsidR="005430A4" w:rsidRPr="004754C8">
        <w:rPr>
          <w:rFonts w:ascii="Times New Roman" w:hAnsi="Times New Roman" w:cs="Times New Roman"/>
        </w:rPr>
        <w:fldChar w:fldCharType="end"/>
      </w:r>
    </w:p>
    <w:p w14:paraId="0DC69B0F" w14:textId="77777777" w:rsidR="00391874" w:rsidRPr="004754C8" w:rsidRDefault="00624E84" w:rsidP="00D02221">
      <w:pPr>
        <w:pStyle w:val="lw"/>
        <w:ind w:firstLine="420"/>
        <w:rPr>
          <w:rFonts w:ascii="Times New Roman" w:hAnsi="Times New Roman" w:cs="Times New Roman"/>
        </w:rPr>
      </w:pPr>
      <w:r w:rsidRPr="004754C8">
        <w:rPr>
          <w:rFonts w:ascii="Times New Roman" w:hAnsi="Times New Roman" w:cs="Times New Roman"/>
        </w:rPr>
        <w:t>The cosine of two vectors can be derived by using the Euclidean dot product formula:</w:t>
      </w:r>
    </w:p>
    <w:p w14:paraId="3EAC69FA" w14:textId="1F629801" w:rsidR="00624E84" w:rsidRPr="004754C8" w:rsidRDefault="00806A77" w:rsidP="00D02221">
      <w:pPr>
        <w:pStyle w:val="lw"/>
        <w:ind w:firstLine="420"/>
        <w:rPr>
          <w:rFonts w:ascii="Times New Roman" w:hAnsi="Times New Roman" w:cs="Times New Roman"/>
        </w:rPr>
      </w:pPr>
      <w:r w:rsidRPr="004754C8">
        <w:rPr>
          <w:rFonts w:ascii="Times New Roman" w:hAnsi="Times New Roman" w:cs="Times New Roman"/>
        </w:rPr>
        <w:t>Given two vectors of attributes, A and B, the cosine similarity, cos(θ), is represented using a dot product and magnitude</w:t>
      </w:r>
      <w:ins w:id="536" w:author="Mr. Wright" w:date="2016-06-25T12:40:00Z">
        <w:r w:rsidR="00F80895">
          <w:rPr>
            <w:rFonts w:ascii="Times New Roman" w:hAnsi="Times New Roman" w:cs="Times New Roman"/>
          </w:rPr>
          <w:t>.</w:t>
        </w:r>
      </w:ins>
      <w:del w:id="537" w:author="Mr. Wright" w:date="2016-06-25T12:40:00Z">
        <w:r w:rsidRPr="004754C8" w:rsidDel="00F80895">
          <w:rPr>
            <w:rFonts w:ascii="Times New Roman" w:hAnsi="Times New Roman" w:cs="Times New Roman"/>
          </w:rPr>
          <w:delText> as</w:delText>
        </w:r>
      </w:del>
    </w:p>
    <w:p w14:paraId="485EFB04" w14:textId="2B5240B2" w:rsidR="00391874" w:rsidRPr="004754C8" w:rsidRDefault="00551F44" w:rsidP="00D02221">
      <w:pPr>
        <w:pStyle w:val="lw"/>
        <w:ind w:firstLine="420"/>
        <w:rPr>
          <w:rFonts w:ascii="Times New Roman" w:hAnsi="Times New Roman" w:cs="Times New Roman"/>
        </w:rPr>
      </w:pPr>
      <w:r w:rsidRPr="004754C8">
        <w:rPr>
          <w:rFonts w:ascii="Times New Roman" w:hAnsi="Times New Roman" w:cs="Times New Roman"/>
        </w:rPr>
        <w:t>I</w:t>
      </w:r>
      <w:r w:rsidRPr="004754C8">
        <w:rPr>
          <w:rFonts w:ascii="Times New Roman" w:hAnsi="Times New Roman" w:cs="Times New Roman" w:hint="eastAsia"/>
        </w:rPr>
        <w:t xml:space="preserve">n </w:t>
      </w:r>
      <w:r w:rsidRPr="004754C8">
        <w:rPr>
          <w:rFonts w:ascii="Times New Roman" w:hAnsi="Times New Roman" w:cs="Times New Roman"/>
        </w:rPr>
        <w:t xml:space="preserve">the formula,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oMath>
      <w:r w:rsidRPr="004754C8">
        <w:rPr>
          <w:rFonts w:ascii="Times New Roman" w:hAnsi="Times New Roman" w:cs="Times New Roman"/>
        </w:rPr>
        <w:t>and</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4754C8">
        <w:rPr>
          <w:rFonts w:ascii="Times New Roman" w:hAnsi="Times New Roman" w:cs="Times New Roman"/>
        </w:rPr>
        <w:t xml:space="preserve"> are components of vector A and B</w:t>
      </w:r>
      <w:ins w:id="538" w:author="Mr. Wright" w:date="2016-06-25T12:40:00Z">
        <w:r w:rsidR="00F80895">
          <w:rPr>
            <w:rFonts w:ascii="Times New Roman" w:hAnsi="Times New Roman" w:cs="Times New Roman"/>
          </w:rPr>
          <w:t>,</w:t>
        </w:r>
      </w:ins>
      <w:r w:rsidRPr="004754C8">
        <w:rPr>
          <w:rFonts w:ascii="Times New Roman" w:hAnsi="Times New Roman" w:cs="Times New Roman"/>
        </w:rPr>
        <w:t> respectively.</w:t>
      </w:r>
      <w:r w:rsidR="00140848" w:rsidRPr="004754C8">
        <w:rPr>
          <w:rFonts w:ascii="Times New Roman" w:hAnsi="Times New Roman" w:cs="Times New Roman"/>
        </w:rPr>
        <w:t xml:space="preserve"> The resu</w:t>
      </w:r>
      <w:r w:rsidR="004A029B" w:rsidRPr="004754C8">
        <w:rPr>
          <w:rFonts w:ascii="Times New Roman" w:hAnsi="Times New Roman" w:cs="Times New Roman"/>
        </w:rPr>
        <w:t>lting similarity ranges from [</w:t>
      </w:r>
      <w:r w:rsidR="00FE1D05" w:rsidRPr="004754C8">
        <w:rPr>
          <w:rFonts w:ascii="Times New Roman" w:hAnsi="Times New Roman" w:cs="Times New Roman"/>
        </w:rPr>
        <w:t>-1,1</w:t>
      </w:r>
      <w:r w:rsidR="004A029B" w:rsidRPr="004754C8">
        <w:rPr>
          <w:rFonts w:ascii="Times New Roman" w:hAnsi="Times New Roman" w:cs="Times New Roman"/>
        </w:rPr>
        <w:t>]</w:t>
      </w:r>
      <w:r w:rsidR="00E06120" w:rsidRPr="004754C8">
        <w:rPr>
          <w:rFonts w:ascii="Times New Roman" w:hAnsi="Times New Roman" w:cs="Times New Roman"/>
        </w:rPr>
        <w:t>,</w:t>
      </w:r>
      <w:del w:id="539" w:author="Mr. Wright" w:date="2016-06-25T08:13:00Z">
        <w:r w:rsidR="00BA260B" w:rsidRPr="004754C8" w:rsidDel="004754C8">
          <w:rPr>
            <w:rFonts w:ascii="Times New Roman" w:hAnsi="Times New Roman" w:cs="Times New Roman"/>
          </w:rPr>
          <w:delText xml:space="preserve"> -</w:delText>
        </w:r>
      </w:del>
      <w:ins w:id="540" w:author="Mr. Wright" w:date="2016-06-25T08:13:00Z">
        <w:r w:rsidR="004754C8">
          <w:rPr>
            <w:rFonts w:ascii="Times New Roman" w:hAnsi="Times New Roman" w:cs="Times New Roman"/>
          </w:rPr>
          <w:t>-</w:t>
        </w:r>
      </w:ins>
      <w:r w:rsidR="00BA260B" w:rsidRPr="004754C8">
        <w:rPr>
          <w:rFonts w:ascii="Times New Roman" w:hAnsi="Times New Roman" w:cs="Times New Roman"/>
        </w:rPr>
        <w:t>1</w:t>
      </w:r>
      <w:ins w:id="541" w:author="Mr. Wright" w:date="2016-06-25T12:41:00Z">
        <w:r w:rsidR="00F80895">
          <w:rPr>
            <w:rFonts w:ascii="Times New Roman" w:hAnsi="Times New Roman" w:cs="Times New Roman"/>
          </w:rPr>
          <w:t>,</w:t>
        </w:r>
      </w:ins>
      <w:r w:rsidR="00BA260B" w:rsidRPr="004754C8">
        <w:rPr>
          <w:rFonts w:ascii="Times New Roman" w:hAnsi="Times New Roman" w:cs="Times New Roman"/>
        </w:rPr>
        <w:t xml:space="preserve"> </w:t>
      </w:r>
      <w:r w:rsidR="00140848" w:rsidRPr="004754C8">
        <w:rPr>
          <w:rFonts w:ascii="Times New Roman" w:hAnsi="Times New Roman" w:cs="Times New Roman"/>
        </w:rPr>
        <w:t xml:space="preserve">meaning exactly opposite, </w:t>
      </w:r>
      <w:ins w:id="542" w:author="Mr. Wright" w:date="2016-06-25T12:41:00Z">
        <w:r w:rsidR="00F80895">
          <w:rPr>
            <w:rFonts w:ascii="Times New Roman" w:hAnsi="Times New Roman" w:cs="Times New Roman"/>
          </w:rPr>
          <w:t>to</w:t>
        </w:r>
      </w:ins>
      <w:del w:id="543" w:author="Mr. Wright" w:date="2016-06-25T12:41:00Z">
        <w:r w:rsidR="001E73FD" w:rsidRPr="004754C8" w:rsidDel="00F80895">
          <w:rPr>
            <w:rFonts w:ascii="Times New Roman" w:hAnsi="Times New Roman" w:cs="Times New Roman"/>
          </w:rPr>
          <w:delText>and</w:delText>
        </w:r>
      </w:del>
      <w:r w:rsidR="00140848" w:rsidRPr="004754C8">
        <w:rPr>
          <w:rFonts w:ascii="Times New Roman" w:hAnsi="Times New Roman" w:cs="Times New Roman"/>
        </w:rPr>
        <w:t xml:space="preserve"> 1</w:t>
      </w:r>
      <w:ins w:id="544" w:author="Mr. Wright" w:date="2016-06-25T12:41:00Z">
        <w:r w:rsidR="00F80895">
          <w:rPr>
            <w:rFonts w:ascii="Times New Roman" w:hAnsi="Times New Roman" w:cs="Times New Roman"/>
          </w:rPr>
          <w:t>,</w:t>
        </w:r>
      </w:ins>
      <w:r w:rsidR="00140848" w:rsidRPr="004754C8">
        <w:rPr>
          <w:rFonts w:ascii="Times New Roman" w:hAnsi="Times New Roman" w:cs="Times New Roman"/>
        </w:rPr>
        <w:t xml:space="preserve"> meaning exactly the same,</w:t>
      </w:r>
      <w:r w:rsidR="00385728" w:rsidRPr="004754C8">
        <w:rPr>
          <w:rFonts w:ascii="Times New Roman" w:hAnsi="Times New Roman" w:cs="Times New Roman"/>
        </w:rPr>
        <w:t xml:space="preserve"> </w:t>
      </w:r>
      <w:r w:rsidR="00140848" w:rsidRPr="004754C8">
        <w:rPr>
          <w:rFonts w:ascii="Times New Roman" w:hAnsi="Times New Roman" w:cs="Times New Roman"/>
        </w:rPr>
        <w:t>with 0 indicating orthogonality (decorrelation)</w:t>
      </w:r>
      <w:del w:id="545" w:author="Mr. Wright" w:date="2016-06-25T12:41:00Z">
        <w:r w:rsidR="00140848" w:rsidRPr="004754C8" w:rsidDel="00F80895">
          <w:rPr>
            <w:rFonts w:ascii="Times New Roman" w:hAnsi="Times New Roman" w:cs="Times New Roman"/>
          </w:rPr>
          <w:delText>,</w:delText>
        </w:r>
      </w:del>
      <w:r w:rsidR="00140848" w:rsidRPr="004754C8">
        <w:rPr>
          <w:rFonts w:ascii="Times New Roman" w:hAnsi="Times New Roman" w:cs="Times New Roman"/>
        </w:rPr>
        <w:t xml:space="preserve"> and in-between values indicating intermediate similarity or dissimilarity.</w:t>
      </w:r>
      <w:r w:rsidR="00287112" w:rsidRPr="004754C8">
        <w:rPr>
          <w:rFonts w:ascii="Times New Roman" w:hAnsi="Times New Roman" w:cs="Times New Roman"/>
        </w:rPr>
        <w:t xml:space="preserve"> In the case of information retrieval, the cosine similarity of two documents will range from 0 to 1, since the term frequencies (</w:t>
      </w:r>
      <w:r w:rsidR="00BF27B1" w:rsidRPr="004754C8">
        <w:rPr>
          <w:rFonts w:ascii="Times New Roman" w:hAnsi="Times New Roman" w:cs="Times New Roman"/>
        </w:rPr>
        <w:t>TF</w:t>
      </w:r>
      <w:r w:rsidR="00287112" w:rsidRPr="004754C8">
        <w:rPr>
          <w:rFonts w:ascii="Times New Roman" w:hAnsi="Times New Roman" w:cs="Times New Roman"/>
        </w:rPr>
        <w:t>-</w:t>
      </w:r>
      <w:r w:rsidR="00BF27B1" w:rsidRPr="004754C8">
        <w:rPr>
          <w:rFonts w:ascii="Times New Roman" w:hAnsi="Times New Roman" w:cs="Times New Roman"/>
        </w:rPr>
        <w:t>IDF</w:t>
      </w:r>
      <w:r w:rsidR="00287112" w:rsidRPr="004754C8">
        <w:rPr>
          <w:rFonts w:ascii="Times New Roman" w:hAnsi="Times New Roman" w:cs="Times New Roman"/>
        </w:rPr>
        <w:t xml:space="preserve"> weights) cannot be negative. The angle between two term frequency vectors cannot be greater than 90°.</w:t>
      </w:r>
    </w:p>
    <w:p w14:paraId="7ED0B146" w14:textId="398E251E" w:rsidR="004B4288" w:rsidRPr="004754C8" w:rsidRDefault="007D26C5" w:rsidP="00D02221">
      <w:pPr>
        <w:pStyle w:val="lw"/>
        <w:ind w:firstLine="420"/>
        <w:rPr>
          <w:rFonts w:ascii="Times New Roman" w:hAnsi="Times New Roman" w:cs="Times New Roman"/>
        </w:rPr>
      </w:pPr>
      <w:del w:id="546" w:author="Mr. Wright" w:date="2016-06-25T12:42:00Z">
        <w:r w:rsidRPr="004754C8" w:rsidDel="00227786">
          <w:rPr>
            <w:rFonts w:ascii="Times New Roman" w:hAnsi="Times New Roman" w:cs="Times New Roman"/>
          </w:rPr>
          <w:delText xml:space="preserve">From what has been discussed above, </w:delText>
        </w:r>
      </w:del>
      <w:ins w:id="547" w:author="Mr. Wright" w:date="2016-06-25T12:42:00Z">
        <w:r w:rsidR="00227786">
          <w:rPr>
            <w:rFonts w:ascii="Times New Roman" w:hAnsi="Times New Roman" w:cs="Times New Roman"/>
          </w:rPr>
          <w:t>C</w:t>
        </w:r>
      </w:ins>
      <w:del w:id="548" w:author="Mr. Wright" w:date="2016-06-25T08:28:00Z">
        <w:r w:rsidRPr="004754C8" w:rsidDel="0004492F">
          <w:rPr>
            <w:rFonts w:ascii="Times New Roman" w:hAnsi="Times New Roman" w:cs="Times New Roman"/>
          </w:rPr>
          <w:delText>C</w:delText>
        </w:r>
      </w:del>
      <w:r w:rsidRPr="004754C8">
        <w:rPr>
          <w:rFonts w:ascii="Times New Roman" w:hAnsi="Times New Roman" w:cs="Times New Roman"/>
        </w:rPr>
        <w:t>osine similarity is often used to measure the similarity between two text</w:t>
      </w:r>
      <w:r w:rsidR="008D55B1" w:rsidRPr="004754C8">
        <w:rPr>
          <w:rFonts w:ascii="Times New Roman" w:hAnsi="Times New Roman" w:cs="Times New Roman"/>
        </w:rPr>
        <w:t>s.</w:t>
      </w:r>
      <w:r w:rsidR="00FF3162" w:rsidRPr="004754C8">
        <w:rPr>
          <w:rFonts w:ascii="Times New Roman" w:hAnsi="Times New Roman" w:cs="Times New Roman"/>
        </w:rPr>
        <w:t xml:space="preserve"> In this paper, we </w:t>
      </w:r>
      <w:ins w:id="549" w:author="Mr. Wright" w:date="2016-06-25T12:42:00Z">
        <w:r w:rsidR="00227786">
          <w:rPr>
            <w:rFonts w:ascii="Times New Roman" w:hAnsi="Times New Roman" w:cs="Times New Roman"/>
          </w:rPr>
          <w:t>u</w:t>
        </w:r>
      </w:ins>
      <w:del w:id="550" w:author="Mr. Wright" w:date="2016-06-25T12:42:00Z">
        <w:r w:rsidR="00FF3162" w:rsidRPr="004754C8" w:rsidDel="00227786">
          <w:rPr>
            <w:rFonts w:ascii="Times New Roman" w:hAnsi="Times New Roman" w:cs="Times New Roman"/>
          </w:rPr>
          <w:delText>do</w:delText>
        </w:r>
      </w:del>
      <w:del w:id="551" w:author="Mr. Wright" w:date="2016-06-25T08:23:00Z">
        <w:r w:rsidR="00FF3162" w:rsidRPr="004754C8" w:rsidDel="0004492F">
          <w:rPr>
            <w:rFonts w:ascii="Times New Roman" w:hAnsi="Times New Roman" w:cs="Times New Roman"/>
          </w:rPr>
          <w:delText>n</w:delText>
        </w:r>
      </w:del>
      <w:del w:id="552" w:author="Mr. Wright" w:date="2016-06-25T08:13:00Z">
        <w:r w:rsidR="00FF3162" w:rsidRPr="004754C8" w:rsidDel="004754C8">
          <w:rPr>
            <w:rFonts w:ascii="Times New Roman" w:hAnsi="Times New Roman" w:cs="Times New Roman"/>
          </w:rPr>
          <w:delText>'</w:delText>
        </w:r>
      </w:del>
      <w:del w:id="553" w:author="Mr. Wright" w:date="2016-06-25T08:23:00Z">
        <w:r w:rsidR="00FF3162" w:rsidRPr="004754C8" w:rsidDel="0004492F">
          <w:rPr>
            <w:rFonts w:ascii="Times New Roman" w:hAnsi="Times New Roman" w:cs="Times New Roman"/>
          </w:rPr>
          <w:delText>t</w:delText>
        </w:r>
      </w:del>
      <w:del w:id="554" w:author="Mr. Wright" w:date="2016-06-25T12:42:00Z">
        <w:r w:rsidR="00FF3162" w:rsidRPr="004754C8" w:rsidDel="00227786">
          <w:rPr>
            <w:rFonts w:ascii="Times New Roman" w:hAnsi="Times New Roman" w:cs="Times New Roman"/>
          </w:rPr>
          <w:delText xml:space="preserve"> only u</w:delText>
        </w:r>
      </w:del>
      <w:r w:rsidR="00FF3162" w:rsidRPr="004754C8">
        <w:rPr>
          <w:rFonts w:ascii="Times New Roman" w:hAnsi="Times New Roman" w:cs="Times New Roman"/>
        </w:rPr>
        <w:t xml:space="preserve">se </w:t>
      </w:r>
      <w:ins w:id="555" w:author="Mr. Wright" w:date="2016-06-25T08:28:00Z">
        <w:r w:rsidR="0004492F">
          <w:rPr>
            <w:rFonts w:ascii="Times New Roman" w:hAnsi="Times New Roman" w:cs="Times New Roman"/>
          </w:rPr>
          <w:t>c</w:t>
        </w:r>
      </w:ins>
      <w:del w:id="556" w:author="Mr. Wright" w:date="2016-06-25T08:28:00Z">
        <w:r w:rsidR="00D764B7" w:rsidRPr="004754C8" w:rsidDel="0004492F">
          <w:rPr>
            <w:rFonts w:ascii="Times New Roman" w:hAnsi="Times New Roman" w:cs="Times New Roman"/>
          </w:rPr>
          <w:delText>C</w:delText>
        </w:r>
      </w:del>
      <w:r w:rsidR="00D764B7" w:rsidRPr="004754C8">
        <w:rPr>
          <w:rFonts w:ascii="Times New Roman" w:hAnsi="Times New Roman" w:cs="Times New Roman"/>
        </w:rPr>
        <w:t>osine similarity</w:t>
      </w:r>
      <w:r w:rsidR="00FF3162" w:rsidRPr="004754C8">
        <w:rPr>
          <w:rFonts w:ascii="Times New Roman" w:hAnsi="Times New Roman" w:cs="Times New Roman"/>
        </w:rPr>
        <w:t xml:space="preserve"> to </w:t>
      </w:r>
      <w:r w:rsidR="006B5F6E" w:rsidRPr="004754C8">
        <w:rPr>
          <w:rFonts w:ascii="Times New Roman" w:hAnsi="Times New Roman" w:cs="Times New Roman"/>
        </w:rPr>
        <w:t xml:space="preserve">measure </w:t>
      </w:r>
      <w:ins w:id="557" w:author="Mr. Wright" w:date="2016-06-25T12:42:00Z">
        <w:r w:rsidR="00227786">
          <w:rPr>
            <w:rFonts w:ascii="Times New Roman" w:hAnsi="Times New Roman" w:cs="Times New Roman"/>
          </w:rPr>
          <w:t xml:space="preserve">not only </w:t>
        </w:r>
      </w:ins>
      <w:r w:rsidR="006B5F6E" w:rsidRPr="004754C8">
        <w:rPr>
          <w:rFonts w:ascii="Times New Roman" w:hAnsi="Times New Roman" w:cs="Times New Roman"/>
        </w:rPr>
        <w:t>the similarity of texts</w:t>
      </w:r>
      <w:del w:id="558" w:author="Mr. Wright" w:date="2016-06-25T12:42:00Z">
        <w:r w:rsidR="00FF3162" w:rsidRPr="004754C8" w:rsidDel="00227786">
          <w:rPr>
            <w:rFonts w:ascii="Times New Roman" w:hAnsi="Times New Roman" w:cs="Times New Roman"/>
          </w:rPr>
          <w:delText>,</w:delText>
        </w:r>
      </w:del>
      <w:r w:rsidR="00FF3162" w:rsidRPr="004754C8">
        <w:rPr>
          <w:rFonts w:ascii="Times New Roman" w:hAnsi="Times New Roman" w:cs="Times New Roman"/>
        </w:rPr>
        <w:t> but also </w:t>
      </w:r>
      <w:del w:id="559" w:author="Mr. Wright" w:date="2016-06-25T08:30:00Z">
        <w:r w:rsidR="00FF3162" w:rsidRPr="004754C8" w:rsidDel="004F4B0D">
          <w:rPr>
            <w:rFonts w:ascii="Times New Roman" w:hAnsi="Times New Roman" w:cs="Times New Roman"/>
          </w:rPr>
          <w:delText> </w:delText>
        </w:r>
      </w:del>
      <w:del w:id="560" w:author="Mr. Wright" w:date="2016-06-25T12:42:00Z">
        <w:r w:rsidR="00FF3162" w:rsidRPr="004754C8" w:rsidDel="00227786">
          <w:rPr>
            <w:rFonts w:ascii="Times New Roman" w:hAnsi="Times New Roman" w:cs="Times New Roman"/>
          </w:rPr>
          <w:delText>to </w:delText>
        </w:r>
        <w:r w:rsidR="000D04E2" w:rsidRPr="004754C8" w:rsidDel="00227786">
          <w:rPr>
            <w:rFonts w:ascii="Times New Roman" w:hAnsi="Times New Roman" w:cs="Times New Roman"/>
          </w:rPr>
          <w:delText xml:space="preserve">measure </w:delText>
        </w:r>
      </w:del>
      <w:r w:rsidR="000D04E2" w:rsidRPr="004754C8">
        <w:rPr>
          <w:rFonts w:ascii="Times New Roman" w:hAnsi="Times New Roman" w:cs="Times New Roman"/>
        </w:rPr>
        <w:t xml:space="preserve">the similarity between </w:t>
      </w:r>
      <w:r w:rsidR="001073B2" w:rsidRPr="004754C8">
        <w:rPr>
          <w:rFonts w:ascii="Times New Roman" w:hAnsi="Times New Roman" w:cs="Times New Roman"/>
        </w:rPr>
        <w:t xml:space="preserve">the </w:t>
      </w:r>
      <w:r w:rsidR="000D04E2" w:rsidRPr="004754C8">
        <w:rPr>
          <w:rFonts w:ascii="Times New Roman" w:hAnsi="Times New Roman" w:cs="Times New Roman"/>
        </w:rPr>
        <w:t>text</w:t>
      </w:r>
      <w:r w:rsidR="001073B2" w:rsidRPr="004754C8">
        <w:rPr>
          <w:rFonts w:ascii="Times New Roman" w:hAnsi="Times New Roman" w:cs="Times New Roman"/>
        </w:rPr>
        <w:t xml:space="preserve"> and the category</w:t>
      </w:r>
      <w:del w:id="561" w:author="Mr. Wright" w:date="2016-06-25T08:31:00Z">
        <w:r w:rsidR="001073B2" w:rsidRPr="004754C8" w:rsidDel="004F4B0D">
          <w:rPr>
            <w:rFonts w:ascii="Times New Roman" w:hAnsi="Times New Roman" w:cs="Times New Roman"/>
          </w:rPr>
          <w:delText> </w:delText>
        </w:r>
      </w:del>
      <w:r w:rsidR="00FF3162" w:rsidRPr="004754C8">
        <w:rPr>
          <w:rFonts w:ascii="Times New Roman" w:hAnsi="Times New Roman" w:cs="Times New Roman"/>
        </w:rPr>
        <w:t>. Th</w:t>
      </w:r>
      <w:r w:rsidR="00B04C8B" w:rsidRPr="004754C8">
        <w:rPr>
          <w:rFonts w:ascii="Times New Roman" w:hAnsi="Times New Roman" w:cs="Times New Roman"/>
        </w:rPr>
        <w:t xml:space="preserve">e whole process is </w:t>
      </w:r>
      <w:commentRangeStart w:id="562"/>
      <w:r w:rsidR="00B04C8B" w:rsidRPr="004754C8">
        <w:rPr>
          <w:rFonts w:ascii="Times New Roman" w:hAnsi="Times New Roman" w:cs="Times New Roman"/>
        </w:rPr>
        <w:t>very similar</w:t>
      </w:r>
      <w:commentRangeEnd w:id="562"/>
      <w:r w:rsidR="00227786">
        <w:rPr>
          <w:rStyle w:val="CommentReference"/>
        </w:rPr>
        <w:commentReference w:id="562"/>
      </w:r>
      <w:r w:rsidR="00FF3162" w:rsidRPr="004754C8">
        <w:rPr>
          <w:rFonts w:ascii="Times New Roman" w:hAnsi="Times New Roman" w:cs="Times New Roman"/>
        </w:rPr>
        <w:t>.</w:t>
      </w:r>
      <w:r w:rsidR="001B7C2D" w:rsidRPr="004754C8">
        <w:t xml:space="preserve"> </w:t>
      </w:r>
      <w:r w:rsidR="001B7C2D" w:rsidRPr="004754C8">
        <w:rPr>
          <w:rFonts w:ascii="Times New Roman" w:hAnsi="Times New Roman" w:cs="Times New Roman"/>
        </w:rPr>
        <w:t>The number</w:t>
      </w:r>
      <w:ins w:id="563" w:author="Mr. Wright" w:date="2016-06-25T12:43:00Z">
        <w:r w:rsidR="00227786">
          <w:rPr>
            <w:rFonts w:ascii="Times New Roman" w:hAnsi="Times New Roman" w:cs="Times New Roman"/>
          </w:rPr>
          <w:t>s</w:t>
        </w:r>
      </w:ins>
      <w:r w:rsidR="001B7C2D" w:rsidRPr="004754C8">
        <w:rPr>
          <w:rFonts w:ascii="Times New Roman" w:hAnsi="Times New Roman" w:cs="Times New Roman"/>
        </w:rPr>
        <w:t xml:space="preserve"> of text</w:t>
      </w:r>
      <w:del w:id="564" w:author="Mr. Wright" w:date="2016-06-25T12:43:00Z">
        <w:r w:rsidR="001B7C2D" w:rsidRPr="004754C8" w:rsidDel="00227786">
          <w:rPr>
            <w:rFonts w:ascii="Times New Roman" w:hAnsi="Times New Roman" w:cs="Times New Roman"/>
          </w:rPr>
          <w:delText>s</w:delText>
        </w:r>
      </w:del>
      <w:r w:rsidR="001B7C2D" w:rsidRPr="004754C8">
        <w:rPr>
          <w:rFonts w:ascii="Times New Roman" w:hAnsi="Times New Roman" w:cs="Times New Roman"/>
        </w:rPr>
        <w:t xml:space="preserve"> keywords and category keywords are always different</w:t>
      </w:r>
      <w:del w:id="565" w:author="Mr. Wright" w:date="2016-06-25T08:31:00Z">
        <w:r w:rsidR="00B04C8B" w:rsidRPr="004754C8" w:rsidDel="004F4B0D">
          <w:rPr>
            <w:rFonts w:ascii="Times New Roman" w:hAnsi="Times New Roman" w:cs="Times New Roman"/>
          </w:rPr>
          <w:delText xml:space="preserve"> </w:delText>
        </w:r>
      </w:del>
      <w:r w:rsidR="00245F63" w:rsidRPr="004754C8">
        <w:rPr>
          <w:rFonts w:ascii="Times New Roman" w:hAnsi="Times New Roman" w:cs="Times New Roman"/>
        </w:rPr>
        <w:t>,</w:t>
      </w:r>
      <w:ins w:id="566" w:author="Mr. Wright" w:date="2016-06-25T08:59:00Z">
        <w:r w:rsidR="00BC0C3B">
          <w:rPr>
            <w:rFonts w:ascii="Times New Roman" w:hAnsi="Times New Roman" w:cs="Times New Roman"/>
          </w:rPr>
          <w:t xml:space="preserve"> </w:t>
        </w:r>
      </w:ins>
      <w:r w:rsidR="00245F63" w:rsidRPr="004754C8">
        <w:rPr>
          <w:rFonts w:ascii="Times New Roman" w:hAnsi="Times New Roman" w:cs="Times New Roman"/>
        </w:rPr>
        <w:t>but for cosine similarity calculation</w:t>
      </w:r>
      <w:ins w:id="567" w:author="Mr. Wright" w:date="2016-06-25T12:43:00Z">
        <w:r w:rsidR="00227786">
          <w:rPr>
            <w:rFonts w:ascii="Times New Roman" w:hAnsi="Times New Roman" w:cs="Times New Roman"/>
          </w:rPr>
          <w:t>,</w:t>
        </w:r>
      </w:ins>
      <w:r w:rsidR="00245F63" w:rsidRPr="004754C8">
        <w:rPr>
          <w:rFonts w:ascii="Times New Roman" w:hAnsi="Times New Roman" w:cs="Times New Roman"/>
        </w:rPr>
        <w:t xml:space="preserve"> similarity is not affected</w:t>
      </w:r>
      <w:r w:rsidR="001B7C2D" w:rsidRPr="004754C8">
        <w:rPr>
          <w:rFonts w:ascii="Times New Roman" w:hAnsi="Times New Roman" w:cs="Times New Roman"/>
        </w:rPr>
        <w:t>.</w:t>
      </w:r>
      <w:r w:rsidR="00622976" w:rsidRPr="004754C8">
        <w:rPr>
          <w:rFonts w:ascii="Times New Roman" w:hAnsi="Times New Roman" w:cs="Times New Roman"/>
        </w:rPr>
        <w:t xml:space="preserve"> </w:t>
      </w:r>
      <w:r w:rsidR="00521E21" w:rsidRPr="004754C8">
        <w:rPr>
          <w:rFonts w:ascii="Times New Roman" w:hAnsi="Times New Roman" w:cs="Times New Roman"/>
        </w:rPr>
        <w:t xml:space="preserve">In section 2.2, we get the KWC to represent every </w:t>
      </w:r>
      <w:r w:rsidR="00A64C60" w:rsidRPr="004754C8">
        <w:rPr>
          <w:rFonts w:ascii="Times New Roman" w:hAnsi="Times New Roman" w:cs="Times New Roman"/>
        </w:rPr>
        <w:t>categor</w:t>
      </w:r>
      <w:ins w:id="568" w:author="Mr. Wright" w:date="2016-06-25T12:43:00Z">
        <w:r w:rsidR="00227786">
          <w:rPr>
            <w:rFonts w:ascii="Times New Roman" w:hAnsi="Times New Roman" w:cs="Times New Roman"/>
          </w:rPr>
          <w:t>y</w:t>
        </w:r>
      </w:ins>
      <w:del w:id="569" w:author="Mr. Wright" w:date="2016-06-25T12:43:00Z">
        <w:r w:rsidR="00A64C60" w:rsidRPr="004754C8" w:rsidDel="00227786">
          <w:rPr>
            <w:rFonts w:ascii="Times New Roman" w:hAnsi="Times New Roman" w:cs="Times New Roman"/>
          </w:rPr>
          <w:delText>ies</w:delText>
        </w:r>
      </w:del>
      <w:r w:rsidR="00521E21" w:rsidRPr="004754C8">
        <w:rPr>
          <w:rFonts w:ascii="Times New Roman" w:hAnsi="Times New Roman" w:cs="Times New Roman"/>
        </w:rPr>
        <w:t>.</w:t>
      </w:r>
      <w:r w:rsidR="00A46F34" w:rsidRPr="004754C8">
        <w:rPr>
          <w:rFonts w:ascii="Times New Roman" w:hAnsi="Times New Roman" w:cs="Times New Roman"/>
        </w:rPr>
        <w:t xml:space="preserve"> </w:t>
      </w:r>
      <w:r w:rsidR="00F14814" w:rsidRPr="004754C8">
        <w:rPr>
          <w:rFonts w:ascii="Times New Roman" w:hAnsi="Times New Roman" w:cs="Times New Roman"/>
        </w:rPr>
        <w:t>W</w:t>
      </w:r>
      <w:r w:rsidR="00FF3162" w:rsidRPr="004754C8">
        <w:rPr>
          <w:rFonts w:ascii="Times New Roman" w:hAnsi="Times New Roman" w:cs="Times New Roman"/>
        </w:rPr>
        <w:t>e get the KWC</w:t>
      </w:r>
      <w:ins w:id="570" w:author="Mr. Wright" w:date="2016-06-25T12:43:00Z">
        <w:r w:rsidR="00227786">
          <w:rPr>
            <w:rFonts w:ascii="Times New Roman" w:hAnsi="Times New Roman" w:cs="Times New Roman"/>
          </w:rPr>
          <w:t>. T</w:t>
        </w:r>
      </w:ins>
      <w:del w:id="571" w:author="Mr. Wright" w:date="2016-06-25T12:43:00Z">
        <w:r w:rsidR="00607E22" w:rsidRPr="004754C8" w:rsidDel="00227786">
          <w:rPr>
            <w:rFonts w:ascii="Times New Roman" w:hAnsi="Times New Roman" w:cs="Times New Roman"/>
          </w:rPr>
          <w:delText>, t</w:delText>
        </w:r>
      </w:del>
      <w:r w:rsidR="00607E22" w:rsidRPr="004754C8">
        <w:rPr>
          <w:rFonts w:ascii="Times New Roman" w:hAnsi="Times New Roman" w:cs="Times New Roman"/>
        </w:rPr>
        <w:t xml:space="preserve">hen </w:t>
      </w:r>
      <w:r w:rsidR="003673F1" w:rsidRPr="004754C8">
        <w:rPr>
          <w:rFonts w:ascii="Times New Roman" w:hAnsi="Times New Roman" w:cs="Times New Roman"/>
        </w:rPr>
        <w:t>w</w:t>
      </w:r>
      <w:r w:rsidR="00DA0311" w:rsidRPr="004754C8">
        <w:rPr>
          <w:rFonts w:ascii="Times New Roman" w:hAnsi="Times New Roman" w:cs="Times New Roman"/>
        </w:rPr>
        <w:t>e calculate the similarity of</w:t>
      </w:r>
      <w:ins w:id="572" w:author="Mr. Wright" w:date="2016-06-25T12:43:00Z">
        <w:r w:rsidR="00227786">
          <w:rPr>
            <w:rFonts w:ascii="Times New Roman" w:hAnsi="Times New Roman" w:cs="Times New Roman"/>
          </w:rPr>
          <w:t xml:space="preserve"> the</w:t>
        </w:r>
      </w:ins>
      <w:r w:rsidR="00DA0311" w:rsidRPr="004754C8">
        <w:rPr>
          <w:rFonts w:ascii="Times New Roman" w:hAnsi="Times New Roman" w:cs="Times New Roman"/>
        </w:rPr>
        <w:t xml:space="preserve"> text and </w:t>
      </w:r>
      <w:r w:rsidR="003673F1" w:rsidRPr="004754C8">
        <w:rPr>
          <w:rFonts w:ascii="Times New Roman" w:hAnsi="Times New Roman" w:cs="Times New Roman"/>
        </w:rPr>
        <w:t>the KWC</w:t>
      </w:r>
      <w:r w:rsidR="00DA0311" w:rsidRPr="004754C8">
        <w:rPr>
          <w:rFonts w:ascii="Times New Roman" w:hAnsi="Times New Roman" w:cs="Times New Roman"/>
        </w:rPr>
        <w:t xml:space="preserve"> in each category</w:t>
      </w:r>
      <w:r w:rsidR="00D02221" w:rsidRPr="004754C8">
        <w:rPr>
          <w:rFonts w:ascii="Times New Roman" w:hAnsi="Times New Roman" w:cs="Times New Roman"/>
        </w:rPr>
        <w:t>.</w:t>
      </w:r>
      <w:r w:rsidR="00A34E25" w:rsidRPr="004754C8">
        <w:rPr>
          <w:rFonts w:ascii="Times New Roman" w:hAnsi="Times New Roman" w:cs="Times New Roman"/>
        </w:rPr>
        <w:t xml:space="preserve"> </w:t>
      </w:r>
      <w:r w:rsidR="005016A6" w:rsidRPr="004754C8">
        <w:rPr>
          <w:rFonts w:ascii="Times New Roman" w:hAnsi="Times New Roman" w:cs="Times New Roman"/>
        </w:rPr>
        <w:t>W</w:t>
      </w:r>
      <w:r w:rsidR="00A34E25" w:rsidRPr="004754C8">
        <w:rPr>
          <w:rFonts w:ascii="Times New Roman" w:hAnsi="Times New Roman" w:cs="Times New Roman"/>
        </w:rPr>
        <w:t xml:space="preserve">e </w:t>
      </w:r>
      <w:r w:rsidR="00E625B6" w:rsidRPr="004754C8">
        <w:rPr>
          <w:rFonts w:ascii="Times New Roman" w:hAnsi="Times New Roman" w:cs="Times New Roman"/>
        </w:rPr>
        <w:t xml:space="preserve">classify </w:t>
      </w:r>
      <w:r w:rsidR="00A34E25" w:rsidRPr="004754C8">
        <w:rPr>
          <w:rFonts w:ascii="Times New Roman" w:hAnsi="Times New Roman" w:cs="Times New Roman"/>
        </w:rPr>
        <w:t xml:space="preserve">the text into the category </w:t>
      </w:r>
      <w:del w:id="573" w:author="Mr. Wright" w:date="2016-06-25T12:43:00Z">
        <w:r w:rsidR="00A34E25" w:rsidRPr="004754C8" w:rsidDel="00227786">
          <w:rPr>
            <w:rFonts w:ascii="Times New Roman" w:hAnsi="Times New Roman" w:cs="Times New Roman"/>
          </w:rPr>
          <w:delText xml:space="preserve">which </w:delText>
        </w:r>
      </w:del>
      <w:ins w:id="574" w:author="Mr. Wright" w:date="2016-06-25T12:43:00Z">
        <w:r w:rsidR="00227786">
          <w:rPr>
            <w:rFonts w:ascii="Times New Roman" w:hAnsi="Times New Roman" w:cs="Times New Roman"/>
          </w:rPr>
          <w:t>with the highest</w:t>
        </w:r>
        <w:r w:rsidR="00227786" w:rsidRPr="004754C8">
          <w:rPr>
            <w:rFonts w:ascii="Times New Roman" w:hAnsi="Times New Roman" w:cs="Times New Roman"/>
          </w:rPr>
          <w:t xml:space="preserve"> </w:t>
        </w:r>
      </w:ins>
      <w:del w:id="575" w:author="Mr. Wright" w:date="2016-06-25T12:43:00Z">
        <w:r w:rsidR="00A34E25" w:rsidRPr="004754C8" w:rsidDel="00227786">
          <w:rPr>
            <w:rFonts w:ascii="Times New Roman" w:hAnsi="Times New Roman" w:cs="Times New Roman"/>
          </w:rPr>
          <w:delText>the </w:delText>
        </w:r>
      </w:del>
      <w:r w:rsidR="00A34E25" w:rsidRPr="004754C8">
        <w:rPr>
          <w:rFonts w:ascii="Times New Roman" w:hAnsi="Times New Roman" w:cs="Times New Roman"/>
        </w:rPr>
        <w:t>cosine similarity</w:t>
      </w:r>
      <w:del w:id="576" w:author="Mr. Wright" w:date="2016-06-25T12:43:00Z">
        <w:r w:rsidR="00A34E25" w:rsidRPr="004754C8" w:rsidDel="00227786">
          <w:rPr>
            <w:rFonts w:ascii="Times New Roman" w:hAnsi="Times New Roman" w:cs="Times New Roman"/>
          </w:rPr>
          <w:delText> is bi</w:delText>
        </w:r>
      </w:del>
      <w:del w:id="577" w:author="Mr. Wright" w:date="2016-06-25T12:44:00Z">
        <w:r w:rsidR="00A34E25" w:rsidRPr="004754C8" w:rsidDel="00227786">
          <w:rPr>
            <w:rFonts w:ascii="Times New Roman" w:hAnsi="Times New Roman" w:cs="Times New Roman"/>
          </w:rPr>
          <w:delText>ggest</w:delText>
        </w:r>
      </w:del>
      <w:r w:rsidR="009A677D" w:rsidRPr="004754C8">
        <w:rPr>
          <w:rFonts w:ascii="Times New Roman" w:hAnsi="Times New Roman" w:cs="Times New Roman"/>
        </w:rPr>
        <w:t>.</w:t>
      </w:r>
    </w:p>
    <w:p w14:paraId="272DCF0E" w14:textId="77777777" w:rsidR="004B4288" w:rsidRPr="004754C8" w:rsidRDefault="004B4288" w:rsidP="00E779FE">
      <w:pPr>
        <w:pStyle w:val="lw"/>
        <w:ind w:firstLine="420"/>
        <w:rPr>
          <w:rFonts w:ascii="Times New Roman" w:hAnsi="Times New Roman" w:cs="Times New Roman"/>
        </w:rPr>
      </w:pPr>
    </w:p>
    <w:p w14:paraId="236D130C" w14:textId="1C744A87" w:rsidR="00152ABE" w:rsidRPr="004754C8" w:rsidRDefault="00B97567" w:rsidP="00721A53">
      <w:pPr>
        <w:pStyle w:val="lw2"/>
        <w:rPr>
          <w:rFonts w:ascii="Times New Roman" w:hAnsi="Times New Roman" w:cs="Times New Roman"/>
        </w:rPr>
      </w:pPr>
      <w:bookmarkStart w:id="578" w:name="_Toc454224034"/>
      <w:r w:rsidRPr="004754C8">
        <w:rPr>
          <w:rFonts w:ascii="Times New Roman" w:hAnsi="Times New Roman" w:cs="Times New Roman"/>
        </w:rPr>
        <w:t>2</w:t>
      </w:r>
      <w:r w:rsidR="00152ABE" w:rsidRPr="004754C8">
        <w:rPr>
          <w:rFonts w:ascii="Times New Roman" w:hAnsi="Times New Roman" w:cs="Times New Roman"/>
        </w:rPr>
        <w:t xml:space="preserve">.3 </w:t>
      </w:r>
      <w:r w:rsidR="00332526" w:rsidRPr="004754C8">
        <w:rPr>
          <w:rFonts w:ascii="Times New Roman" w:hAnsi="Times New Roman" w:cs="Times New Roman"/>
        </w:rPr>
        <w:t xml:space="preserve">A </w:t>
      </w:r>
      <w:ins w:id="579" w:author="Mr. Wright" w:date="2016-06-25T08:30:00Z">
        <w:r w:rsidR="004F4B0D">
          <w:rPr>
            <w:rFonts w:ascii="Times New Roman" w:hAnsi="Times New Roman" w:cs="Times New Roman"/>
          </w:rPr>
          <w:t>N</w:t>
        </w:r>
      </w:ins>
      <w:del w:id="580" w:author="Mr. Wright" w:date="2016-06-25T08:30:00Z">
        <w:r w:rsidR="00332526" w:rsidRPr="004754C8" w:rsidDel="004F4B0D">
          <w:rPr>
            <w:rFonts w:ascii="Times New Roman" w:hAnsi="Times New Roman" w:cs="Times New Roman"/>
          </w:rPr>
          <w:delText>n</w:delText>
        </w:r>
      </w:del>
      <w:r w:rsidR="00332526" w:rsidRPr="004754C8">
        <w:rPr>
          <w:rFonts w:ascii="Times New Roman" w:hAnsi="Times New Roman" w:cs="Times New Roman"/>
        </w:rPr>
        <w:t xml:space="preserve">ew </w:t>
      </w:r>
      <w:ins w:id="581" w:author="Mr. Wright" w:date="2016-06-25T08:30:00Z">
        <w:r w:rsidR="004F4B0D">
          <w:rPr>
            <w:rFonts w:ascii="Times New Roman" w:hAnsi="Times New Roman" w:cs="Times New Roman"/>
          </w:rPr>
          <w:t>A</w:t>
        </w:r>
      </w:ins>
      <w:del w:id="582" w:author="Mr. Wright" w:date="2016-06-25T08:30:00Z">
        <w:r w:rsidR="006B294C" w:rsidRPr="004754C8" w:rsidDel="004F4B0D">
          <w:rPr>
            <w:rFonts w:ascii="Times New Roman" w:hAnsi="Times New Roman" w:cs="Times New Roman"/>
          </w:rPr>
          <w:delText>a</w:delText>
        </w:r>
      </w:del>
      <w:r w:rsidR="006B294C" w:rsidRPr="004754C8">
        <w:rPr>
          <w:rFonts w:ascii="Times New Roman" w:hAnsi="Times New Roman" w:cs="Times New Roman"/>
        </w:rPr>
        <w:t>pproach</w:t>
      </w:r>
      <w:r w:rsidR="00332526" w:rsidRPr="004754C8">
        <w:rPr>
          <w:rFonts w:ascii="Times New Roman" w:hAnsi="Times New Roman" w:cs="Times New Roman"/>
        </w:rPr>
        <w:t xml:space="preserve"> for </w:t>
      </w:r>
      <w:ins w:id="583" w:author="Mr. Wright" w:date="2016-06-25T08:30:00Z">
        <w:r w:rsidR="004F4B0D">
          <w:rPr>
            <w:rFonts w:ascii="Times New Roman" w:hAnsi="Times New Roman" w:cs="Times New Roman"/>
          </w:rPr>
          <w:t>T</w:t>
        </w:r>
      </w:ins>
      <w:del w:id="584" w:author="Mr. Wright" w:date="2016-06-25T08:30:00Z">
        <w:r w:rsidR="00332526" w:rsidRPr="004754C8" w:rsidDel="004F4B0D">
          <w:rPr>
            <w:rFonts w:ascii="Times New Roman" w:hAnsi="Times New Roman" w:cs="Times New Roman"/>
          </w:rPr>
          <w:delText>t</w:delText>
        </w:r>
      </w:del>
      <w:r w:rsidR="00332526" w:rsidRPr="004754C8">
        <w:rPr>
          <w:rFonts w:ascii="Times New Roman" w:hAnsi="Times New Roman" w:cs="Times New Roman"/>
        </w:rPr>
        <w:t xml:space="preserve">ext </w:t>
      </w:r>
      <w:ins w:id="585" w:author="Mr. Wright" w:date="2016-06-25T08:30:00Z">
        <w:r w:rsidR="004F4B0D">
          <w:rPr>
            <w:rFonts w:ascii="Times New Roman" w:hAnsi="Times New Roman" w:cs="Times New Roman"/>
          </w:rPr>
          <w:t>C</w:t>
        </w:r>
      </w:ins>
      <w:del w:id="586" w:author="Mr. Wright" w:date="2016-06-25T08:30:00Z">
        <w:r w:rsidR="00332526" w:rsidRPr="004754C8" w:rsidDel="004F4B0D">
          <w:rPr>
            <w:rFonts w:ascii="Times New Roman" w:hAnsi="Times New Roman" w:cs="Times New Roman"/>
          </w:rPr>
          <w:delText>c</w:delText>
        </w:r>
      </w:del>
      <w:r w:rsidR="00332526" w:rsidRPr="004754C8">
        <w:rPr>
          <w:rFonts w:ascii="Times New Roman" w:hAnsi="Times New Roman" w:cs="Times New Roman"/>
        </w:rPr>
        <w:t xml:space="preserve">lassification </w:t>
      </w:r>
      <w:ins w:id="587" w:author="Mr. Wright" w:date="2016-06-25T08:30:00Z">
        <w:r w:rsidR="004F4B0D">
          <w:rPr>
            <w:rFonts w:ascii="Times New Roman" w:hAnsi="Times New Roman" w:cs="Times New Roman"/>
          </w:rPr>
          <w:t>B</w:t>
        </w:r>
      </w:ins>
      <w:del w:id="588" w:author="Mr. Wright" w:date="2016-06-25T08:30:00Z">
        <w:r w:rsidR="00332526" w:rsidRPr="004754C8" w:rsidDel="004F4B0D">
          <w:rPr>
            <w:rFonts w:ascii="Times New Roman" w:hAnsi="Times New Roman" w:cs="Times New Roman"/>
          </w:rPr>
          <w:delText>b</w:delText>
        </w:r>
      </w:del>
      <w:r w:rsidR="00332526" w:rsidRPr="004754C8">
        <w:rPr>
          <w:rFonts w:ascii="Times New Roman" w:hAnsi="Times New Roman" w:cs="Times New Roman"/>
        </w:rPr>
        <w:t>ased on TF-IDF and Cosine Similarity</w:t>
      </w:r>
      <w:bookmarkEnd w:id="578"/>
    </w:p>
    <w:p w14:paraId="2A80675C" w14:textId="2214B71F" w:rsidR="000E452C" w:rsidRPr="004754C8" w:rsidRDefault="007E2F9A" w:rsidP="00997A5F">
      <w:pPr>
        <w:pStyle w:val="lw"/>
        <w:ind w:firstLine="420"/>
        <w:rPr>
          <w:rFonts w:ascii="Times New Roman" w:hAnsi="Times New Roman" w:cs="Times New Roman"/>
        </w:rPr>
      </w:pPr>
      <w:r w:rsidRPr="004754C8">
        <w:rPr>
          <w:rFonts w:ascii="Times New Roman" w:hAnsi="Times New Roman" w:cs="Times New Roman"/>
        </w:rPr>
        <w:t xml:space="preserve">This section presents a new </w:t>
      </w:r>
      <w:r w:rsidR="006B294C" w:rsidRPr="004754C8">
        <w:rPr>
          <w:rFonts w:ascii="Times New Roman" w:hAnsi="Times New Roman" w:cs="Times New Roman"/>
        </w:rPr>
        <w:t>approach</w:t>
      </w:r>
      <w:r w:rsidRPr="004754C8">
        <w:rPr>
          <w:rFonts w:ascii="Times New Roman" w:hAnsi="Times New Roman" w:cs="Times New Roman"/>
        </w:rPr>
        <w:t xml:space="preserve"> </w:t>
      </w:r>
      <w:del w:id="589" w:author="Mr. Wright" w:date="2016-06-25T12:44:00Z">
        <w:r w:rsidRPr="004754C8" w:rsidDel="00AD5B46">
          <w:rPr>
            <w:rFonts w:ascii="Times New Roman" w:hAnsi="Times New Roman" w:cs="Times New Roman"/>
          </w:rPr>
          <w:delText xml:space="preserve">for </w:delText>
        </w:r>
      </w:del>
      <w:ins w:id="590" w:author="Mr. Wright" w:date="2016-06-25T12:44:00Z">
        <w:r w:rsidR="00AD5B46">
          <w:rPr>
            <w:rFonts w:ascii="Times New Roman" w:hAnsi="Times New Roman" w:cs="Times New Roman"/>
          </w:rPr>
          <w:t>to</w:t>
        </w:r>
        <w:r w:rsidR="00AD5B46" w:rsidRPr="004754C8">
          <w:rPr>
            <w:rFonts w:ascii="Times New Roman" w:hAnsi="Times New Roman" w:cs="Times New Roman"/>
          </w:rPr>
          <w:t xml:space="preserve"> </w:t>
        </w:r>
      </w:ins>
      <w:r w:rsidRPr="004754C8">
        <w:rPr>
          <w:rFonts w:ascii="Times New Roman" w:hAnsi="Times New Roman" w:cs="Times New Roman"/>
        </w:rPr>
        <w:t xml:space="preserve">text classification based on TF-IDF and </w:t>
      </w:r>
      <w:r w:rsidR="00AD5B46" w:rsidRPr="004754C8">
        <w:rPr>
          <w:rFonts w:ascii="Times New Roman" w:hAnsi="Times New Roman" w:cs="Times New Roman"/>
        </w:rPr>
        <w:t>cosine similarity</w:t>
      </w:r>
      <w:r w:rsidRPr="004754C8">
        <w:rPr>
          <w:rFonts w:ascii="Times New Roman" w:hAnsi="Times New Roman" w:cs="Times New Roman"/>
        </w:rPr>
        <w:t xml:space="preserve">. The three </w:t>
      </w:r>
      <w:r w:rsidR="007139C4" w:rsidRPr="004754C8">
        <w:rPr>
          <w:rFonts w:ascii="Times New Roman" w:hAnsi="Times New Roman" w:cs="Times New Roman" w:hint="eastAsia"/>
        </w:rPr>
        <w:t>p</w:t>
      </w:r>
      <w:r w:rsidR="00DD5542" w:rsidRPr="004754C8">
        <w:rPr>
          <w:rFonts w:ascii="Times New Roman" w:hAnsi="Times New Roman" w:cs="Times New Roman" w:hint="eastAsia"/>
        </w:rPr>
        <w:t>hase</w:t>
      </w:r>
      <w:r w:rsidRPr="004754C8">
        <w:rPr>
          <w:rFonts w:ascii="Times New Roman" w:hAnsi="Times New Roman" w:cs="Times New Roman"/>
        </w:rPr>
        <w:t xml:space="preserve">s of the </w:t>
      </w:r>
      <w:r w:rsidR="006B294C" w:rsidRPr="004754C8">
        <w:rPr>
          <w:rFonts w:ascii="Times New Roman" w:hAnsi="Times New Roman" w:cs="Times New Roman"/>
        </w:rPr>
        <w:t>approach</w:t>
      </w:r>
      <w:r w:rsidRPr="004754C8">
        <w:rPr>
          <w:rFonts w:ascii="Times New Roman" w:hAnsi="Times New Roman" w:cs="Times New Roman"/>
        </w:rPr>
        <w:t xml:space="preserve"> are extracting the </w:t>
      </w:r>
      <w:del w:id="591" w:author="Mr. Wright" w:date="2016-06-25T12:44:00Z">
        <w:r w:rsidRPr="004754C8" w:rsidDel="00AD5B46">
          <w:rPr>
            <w:rFonts w:ascii="Times New Roman" w:hAnsi="Times New Roman" w:cs="Times New Roman"/>
          </w:rPr>
          <w:delText>key words of category(</w:delText>
        </w:r>
      </w:del>
      <w:r w:rsidRPr="004754C8">
        <w:rPr>
          <w:rFonts w:ascii="Times New Roman" w:hAnsi="Times New Roman" w:cs="Times New Roman"/>
        </w:rPr>
        <w:t>KWC</w:t>
      </w:r>
      <w:ins w:id="592" w:author="Mr. Wright" w:date="2016-06-25T12:44:00Z">
        <w:r w:rsidR="00AD5B46">
          <w:rPr>
            <w:rFonts w:ascii="Times New Roman" w:hAnsi="Times New Roman" w:cs="Times New Roman"/>
          </w:rPr>
          <w:t>s</w:t>
        </w:r>
      </w:ins>
      <w:del w:id="593" w:author="Mr. Wright" w:date="2016-06-25T12:44:00Z">
        <w:r w:rsidRPr="004754C8" w:rsidDel="00AD5B46">
          <w:rPr>
            <w:rFonts w:ascii="Times New Roman" w:hAnsi="Times New Roman" w:cs="Times New Roman"/>
          </w:rPr>
          <w:delText>)</w:delText>
        </w:r>
      </w:del>
      <w:r w:rsidRPr="004754C8">
        <w:rPr>
          <w:rFonts w:ascii="Times New Roman" w:hAnsi="Times New Roman" w:cs="Times New Roman"/>
        </w:rPr>
        <w:t xml:space="preserve"> of labeled texts based on</w:t>
      </w:r>
      <w:ins w:id="594" w:author="Mr. Wright" w:date="2016-06-25T12:44:00Z">
        <w:r w:rsidR="00AD5B46">
          <w:rPr>
            <w:rFonts w:ascii="Times New Roman" w:hAnsi="Times New Roman" w:cs="Times New Roman"/>
          </w:rPr>
          <w:t xml:space="preserve"> the</w:t>
        </w:r>
      </w:ins>
      <w:r w:rsidRPr="004754C8">
        <w:rPr>
          <w:rFonts w:ascii="Times New Roman" w:hAnsi="Times New Roman" w:cs="Times New Roman"/>
        </w:rPr>
        <w:t xml:space="preserve"> TF-IDF approach, classifying unlabeled text by the relevancy of </w:t>
      </w:r>
      <w:ins w:id="595" w:author="Mr. Wright" w:date="2016-06-26T09:19:00Z">
        <w:r w:rsidR="009D23D2">
          <w:rPr>
            <w:rFonts w:ascii="Times New Roman" w:hAnsi="Times New Roman" w:cs="Times New Roman"/>
          </w:rPr>
          <w:t xml:space="preserve">the </w:t>
        </w:r>
      </w:ins>
      <w:r w:rsidRPr="004754C8">
        <w:rPr>
          <w:rFonts w:ascii="Times New Roman" w:hAnsi="Times New Roman" w:cs="Times New Roman"/>
        </w:rPr>
        <w:t xml:space="preserve">category and unlabeled text, </w:t>
      </w:r>
      <w:ins w:id="596" w:author="Mr. Wright" w:date="2016-06-26T09:20:00Z">
        <w:r w:rsidR="009D23D2">
          <w:rPr>
            <w:rFonts w:ascii="Times New Roman" w:hAnsi="Times New Roman" w:cs="Times New Roman"/>
          </w:rPr>
          <w:t xml:space="preserve">and </w:t>
        </w:r>
      </w:ins>
      <w:r w:rsidRPr="004754C8">
        <w:rPr>
          <w:rFonts w:ascii="Times New Roman" w:hAnsi="Times New Roman" w:cs="Times New Roman"/>
        </w:rPr>
        <w:t>improving the performance of</w:t>
      </w:r>
      <w:ins w:id="597" w:author="Mr. Wright" w:date="2016-06-26T09:20:00Z">
        <w:r w:rsidR="009D23D2">
          <w:rPr>
            <w:rFonts w:ascii="Times New Roman" w:hAnsi="Times New Roman" w:cs="Times New Roman"/>
          </w:rPr>
          <w:t xml:space="preserve"> the</w:t>
        </w:r>
      </w:ins>
      <w:r w:rsidRPr="004754C8">
        <w:rPr>
          <w:rFonts w:ascii="Times New Roman" w:hAnsi="Times New Roman" w:cs="Times New Roman"/>
        </w:rPr>
        <w:t xml:space="preserve"> </w:t>
      </w:r>
      <w:r w:rsidR="006B294C" w:rsidRPr="004754C8">
        <w:rPr>
          <w:rFonts w:ascii="Times New Roman" w:hAnsi="Times New Roman" w:cs="Times New Roman"/>
        </w:rPr>
        <w:t>approach</w:t>
      </w:r>
      <w:r w:rsidRPr="004754C8">
        <w:rPr>
          <w:rFonts w:ascii="Times New Roman" w:hAnsi="Times New Roman" w:cs="Times New Roman"/>
        </w:rPr>
        <w:t xml:space="preserve"> by updating the KWC in the process of classification.</w:t>
      </w:r>
      <w:r w:rsidR="009C61D4" w:rsidRPr="004754C8">
        <w:rPr>
          <w:rFonts w:ascii="Times New Roman" w:hAnsi="Times New Roman" w:cs="Times New Roman"/>
        </w:rPr>
        <w:t xml:space="preserve"> </w:t>
      </w:r>
      <w:r w:rsidR="00243C68" w:rsidRPr="004754C8">
        <w:rPr>
          <w:rFonts w:ascii="Times New Roman" w:hAnsi="Times New Roman" w:cs="Times New Roman" w:hint="eastAsia"/>
        </w:rPr>
        <w:t>T</w:t>
      </w:r>
      <w:r w:rsidR="009C61D4" w:rsidRPr="004754C8">
        <w:rPr>
          <w:rFonts w:ascii="Times New Roman" w:hAnsi="Times New Roman" w:cs="Times New Roman"/>
        </w:rPr>
        <w:t xml:space="preserve">he overall architecture diagram of the </w:t>
      </w:r>
      <w:r w:rsidR="006B294C" w:rsidRPr="004754C8">
        <w:rPr>
          <w:rFonts w:ascii="Times New Roman" w:hAnsi="Times New Roman" w:cs="Times New Roman"/>
        </w:rPr>
        <w:t>approach</w:t>
      </w:r>
      <w:r w:rsidR="009C61D4" w:rsidRPr="004754C8">
        <w:rPr>
          <w:rFonts w:ascii="Times New Roman" w:hAnsi="Times New Roman" w:cs="Times New Roman"/>
        </w:rPr>
        <w:t xml:space="preserve"> </w:t>
      </w:r>
      <w:r w:rsidR="009C61D4" w:rsidRPr="004754C8">
        <w:rPr>
          <w:rFonts w:ascii="Times New Roman" w:hAnsi="Times New Roman" w:cs="Times New Roman" w:hint="eastAsia"/>
        </w:rPr>
        <w:t>is</w:t>
      </w:r>
      <w:r w:rsidR="009C61D4" w:rsidRPr="004754C8">
        <w:rPr>
          <w:rFonts w:ascii="Times New Roman" w:hAnsi="Times New Roman" w:cs="Times New Roman"/>
        </w:rPr>
        <w:t xml:space="preserve"> as follow</w:t>
      </w:r>
      <w:ins w:id="598" w:author="Mr. Wright" w:date="2016-06-26T09:20:00Z">
        <w:r w:rsidR="009D23D2">
          <w:rPr>
            <w:rFonts w:ascii="Times New Roman" w:hAnsi="Times New Roman" w:cs="Times New Roman"/>
          </w:rPr>
          <w:t>s</w:t>
        </w:r>
      </w:ins>
      <w:r w:rsidR="00243C68" w:rsidRPr="004754C8">
        <w:rPr>
          <w:rFonts w:ascii="Times New Roman" w:hAnsi="Times New Roman" w:cs="Times New Roman" w:hint="eastAsia"/>
        </w:rPr>
        <w:t>:</w:t>
      </w:r>
    </w:p>
    <w:p w14:paraId="1B0A1083" w14:textId="4098DB30" w:rsidR="009E1922" w:rsidRPr="004754C8" w:rsidRDefault="00BC705A" w:rsidP="00A93946">
      <w:pPr>
        <w:pStyle w:val="lw"/>
        <w:ind w:firstLine="420"/>
        <w:jc w:val="center"/>
        <w:rPr>
          <w:rFonts w:ascii="Times New Roman" w:hAnsi="Times New Roman" w:cs="Times New Roman"/>
        </w:rPr>
      </w:pPr>
      <w:del w:id="599" w:author="Mr. Wright" w:date="2016-06-25T08:30:00Z">
        <w:r w:rsidRPr="004754C8" w:rsidDel="004F4B0D">
          <w:delText xml:space="preserve"> </w:delText>
        </w:r>
      </w:del>
    </w:p>
    <w:p w14:paraId="6C282E21" w14:textId="784632A0" w:rsidR="009E1922" w:rsidRPr="004754C8" w:rsidRDefault="004D4B9E" w:rsidP="00997A5F">
      <w:pPr>
        <w:pStyle w:val="lw"/>
        <w:ind w:firstLine="420"/>
        <w:rPr>
          <w:rFonts w:ascii="Times New Roman" w:hAnsi="Times New Roman" w:cs="Times New Roman"/>
        </w:rPr>
      </w:pPr>
      <w:r w:rsidRPr="004754C8">
        <w:rPr>
          <w:rFonts w:ascii="Times New Roman" w:hAnsi="Times New Roman" w:cs="Times New Roman"/>
        </w:rPr>
        <w:t xml:space="preserve">There are three phases in the new </w:t>
      </w:r>
      <w:r w:rsidR="006B294C" w:rsidRPr="004754C8">
        <w:rPr>
          <w:rFonts w:ascii="Times New Roman" w:hAnsi="Times New Roman" w:cs="Times New Roman"/>
        </w:rPr>
        <w:t>approach</w:t>
      </w:r>
      <w:r w:rsidRPr="004754C8">
        <w:rPr>
          <w:rFonts w:ascii="Times New Roman" w:hAnsi="Times New Roman" w:cs="Times New Roman"/>
        </w:rPr>
        <w:t>:</w:t>
      </w:r>
      <w:r w:rsidR="0015262A" w:rsidRPr="004754C8">
        <w:rPr>
          <w:rFonts w:ascii="Times New Roman" w:hAnsi="Times New Roman" w:cs="Times New Roman"/>
        </w:rPr>
        <w:t xml:space="preserve"> </w:t>
      </w:r>
      <w:r w:rsidRPr="004754C8">
        <w:rPr>
          <w:rFonts w:ascii="Times New Roman" w:hAnsi="Times New Roman" w:cs="Times New Roman"/>
        </w:rPr>
        <w:t>1)</w:t>
      </w:r>
      <w:ins w:id="600" w:author="Mr. Wright" w:date="2016-06-25T08:59:00Z">
        <w:r w:rsidR="00BC0C3B">
          <w:rPr>
            <w:rFonts w:ascii="Times New Roman" w:hAnsi="Times New Roman" w:cs="Times New Roman"/>
          </w:rPr>
          <w:t xml:space="preserve"> t</w:t>
        </w:r>
      </w:ins>
      <w:del w:id="601" w:author="Mr. Wright" w:date="2016-06-25T08:59:00Z">
        <w:r w:rsidRPr="004754C8" w:rsidDel="00BC0C3B">
          <w:rPr>
            <w:rFonts w:ascii="Times New Roman" w:hAnsi="Times New Roman" w:cs="Times New Roman"/>
          </w:rPr>
          <w:delText>T</w:delText>
        </w:r>
      </w:del>
      <w:r w:rsidRPr="004754C8">
        <w:rPr>
          <w:rFonts w:ascii="Times New Roman" w:hAnsi="Times New Roman" w:cs="Times New Roman"/>
        </w:rPr>
        <w:t xml:space="preserve">raining </w:t>
      </w:r>
      <w:ins w:id="602" w:author="Mr. Wright" w:date="2016-06-25T08:29:00Z">
        <w:r w:rsidR="004F4B0D">
          <w:rPr>
            <w:rFonts w:ascii="Times New Roman" w:hAnsi="Times New Roman" w:cs="Times New Roman"/>
          </w:rPr>
          <w:t>phase</w:t>
        </w:r>
      </w:ins>
      <w:del w:id="603" w:author="Mr. Wright" w:date="2016-06-25T08:29:00Z">
        <w:r w:rsidRPr="004754C8" w:rsidDel="004F4B0D">
          <w:rPr>
            <w:rFonts w:ascii="Times New Roman" w:hAnsi="Times New Roman" w:cs="Times New Roman"/>
          </w:rPr>
          <w:delText>phase</w:delText>
        </w:r>
      </w:del>
      <w:r w:rsidRPr="004754C8">
        <w:rPr>
          <w:rFonts w:ascii="Times New Roman" w:hAnsi="Times New Roman" w:cs="Times New Roman"/>
        </w:rPr>
        <w:t>;</w:t>
      </w:r>
      <w:ins w:id="604" w:author="Mr. Wright" w:date="2016-06-25T08:59:00Z">
        <w:r w:rsidR="00BC0C3B">
          <w:rPr>
            <w:rFonts w:ascii="Times New Roman" w:hAnsi="Times New Roman" w:cs="Times New Roman"/>
          </w:rPr>
          <w:t xml:space="preserve"> </w:t>
        </w:r>
      </w:ins>
      <w:r w:rsidRPr="004754C8">
        <w:rPr>
          <w:rFonts w:ascii="Times New Roman" w:hAnsi="Times New Roman" w:cs="Times New Roman"/>
        </w:rPr>
        <w:t>2)</w:t>
      </w:r>
      <w:ins w:id="605" w:author="Mr. Wright" w:date="2016-06-25T08:59:00Z">
        <w:r w:rsidR="00BC0C3B">
          <w:rPr>
            <w:rFonts w:ascii="Times New Roman" w:hAnsi="Times New Roman" w:cs="Times New Roman"/>
          </w:rPr>
          <w:t xml:space="preserve"> t</w:t>
        </w:r>
      </w:ins>
      <w:del w:id="606" w:author="Mr. Wright" w:date="2016-06-25T08:59:00Z">
        <w:r w:rsidRPr="004754C8" w:rsidDel="00BC0C3B">
          <w:rPr>
            <w:rFonts w:ascii="Times New Roman" w:hAnsi="Times New Roman" w:cs="Times New Roman"/>
          </w:rPr>
          <w:delText>T</w:delText>
        </w:r>
      </w:del>
      <w:r w:rsidRPr="004754C8">
        <w:rPr>
          <w:rFonts w:ascii="Times New Roman" w:hAnsi="Times New Roman" w:cs="Times New Roman"/>
        </w:rPr>
        <w:t>esting phase;</w:t>
      </w:r>
      <w:ins w:id="607" w:author="Mr. Wright" w:date="2016-06-25T08:59:00Z">
        <w:r w:rsidR="00BC0C3B">
          <w:rPr>
            <w:rFonts w:ascii="Times New Roman" w:hAnsi="Times New Roman" w:cs="Times New Roman"/>
          </w:rPr>
          <w:t xml:space="preserve"> and </w:t>
        </w:r>
      </w:ins>
      <w:r w:rsidRPr="004754C8">
        <w:rPr>
          <w:rFonts w:ascii="Times New Roman" w:hAnsi="Times New Roman" w:cs="Times New Roman"/>
        </w:rPr>
        <w:t>3)</w:t>
      </w:r>
      <w:del w:id="608" w:author="Mr. Wright" w:date="2016-06-25T08:59:00Z">
        <w:r w:rsidRPr="004754C8" w:rsidDel="00BC0C3B">
          <w:rPr>
            <w:rFonts w:ascii="Times New Roman" w:hAnsi="Times New Roman" w:cs="Times New Roman"/>
          </w:rPr>
          <w:delText>A</w:delText>
        </w:r>
      </w:del>
      <w:ins w:id="609" w:author="Mr. Wright" w:date="2016-06-25T08:59:00Z">
        <w:r w:rsidR="00BC0C3B">
          <w:rPr>
            <w:rFonts w:ascii="Times New Roman" w:hAnsi="Times New Roman" w:cs="Times New Roman"/>
          </w:rPr>
          <w:t xml:space="preserve"> a</w:t>
        </w:r>
      </w:ins>
      <w:r w:rsidRPr="004754C8">
        <w:rPr>
          <w:rFonts w:ascii="Times New Roman" w:hAnsi="Times New Roman" w:cs="Times New Roman"/>
        </w:rPr>
        <w:t>utomatic updating phase.</w:t>
      </w:r>
      <w:r w:rsidR="002E1079" w:rsidRPr="004754C8">
        <w:rPr>
          <w:rFonts w:ascii="Times New Roman" w:hAnsi="Times New Roman" w:cs="Times New Roman"/>
        </w:rPr>
        <w:t xml:space="preserve"> </w:t>
      </w:r>
      <w:r w:rsidR="00D60386" w:rsidRPr="004754C8">
        <w:rPr>
          <w:rFonts w:ascii="Times New Roman" w:hAnsi="Times New Roman" w:cs="Times New Roman"/>
        </w:rPr>
        <w:t>Each phase contain</w:t>
      </w:r>
      <w:r w:rsidR="00B8575C" w:rsidRPr="004754C8">
        <w:rPr>
          <w:rFonts w:ascii="Times New Roman" w:hAnsi="Times New Roman" w:cs="Times New Roman"/>
        </w:rPr>
        <w:t>s</w:t>
      </w:r>
      <w:r w:rsidR="00D60386" w:rsidRPr="004754C8">
        <w:rPr>
          <w:rFonts w:ascii="Times New Roman" w:hAnsi="Times New Roman" w:cs="Times New Roman"/>
        </w:rPr>
        <w:t xml:space="preserve"> some submodules</w:t>
      </w:r>
      <w:r w:rsidR="00060227" w:rsidRPr="004754C8">
        <w:rPr>
          <w:rFonts w:ascii="Times New Roman" w:hAnsi="Times New Roman" w:cs="Times New Roman"/>
        </w:rPr>
        <w:t>.</w:t>
      </w:r>
    </w:p>
    <w:p w14:paraId="5C7E9F33" w14:textId="68CEF619" w:rsidR="002C568B" w:rsidRPr="004754C8" w:rsidRDefault="0014203E" w:rsidP="00997A5F">
      <w:pPr>
        <w:pStyle w:val="lw"/>
        <w:ind w:firstLine="420"/>
        <w:rPr>
          <w:rFonts w:ascii="Times New Roman" w:hAnsi="Times New Roman" w:cs="Times New Roman"/>
        </w:rPr>
      </w:pPr>
      <w:r w:rsidRPr="004754C8">
        <w:rPr>
          <w:rFonts w:ascii="Times New Roman" w:hAnsi="Times New Roman" w:cs="Times New Roman"/>
        </w:rPr>
        <w:t>Th</w:t>
      </w:r>
      <w:r w:rsidR="005E48FD" w:rsidRPr="004754C8">
        <w:rPr>
          <w:rFonts w:ascii="Times New Roman" w:hAnsi="Times New Roman" w:cs="Times New Roman"/>
        </w:rPr>
        <w:t xml:space="preserve">e first phase is </w:t>
      </w:r>
      <w:ins w:id="610" w:author="Mr. Wright" w:date="2016-06-26T09:20:00Z">
        <w:r w:rsidR="009D23D2">
          <w:rPr>
            <w:rFonts w:ascii="Times New Roman" w:hAnsi="Times New Roman" w:cs="Times New Roman"/>
          </w:rPr>
          <w:t xml:space="preserve">the </w:t>
        </w:r>
      </w:ins>
      <w:r w:rsidR="005E48FD" w:rsidRPr="004754C8">
        <w:rPr>
          <w:rFonts w:ascii="Times New Roman" w:hAnsi="Times New Roman" w:cs="Times New Roman"/>
        </w:rPr>
        <w:t>training phase.</w:t>
      </w:r>
      <w:r w:rsidR="00756B3D" w:rsidRPr="004754C8">
        <w:rPr>
          <w:rFonts w:ascii="Times New Roman" w:hAnsi="Times New Roman" w:cs="Times New Roman"/>
        </w:rPr>
        <w:t xml:space="preserve"> The objective of this phase is to get the </w:t>
      </w:r>
      <w:del w:id="611" w:author="Mr. Wright" w:date="2016-06-26T09:20:00Z">
        <w:r w:rsidR="00756B3D" w:rsidRPr="004754C8" w:rsidDel="009D23D2">
          <w:rPr>
            <w:rFonts w:ascii="Times New Roman" w:hAnsi="Times New Roman" w:cs="Times New Roman"/>
          </w:rPr>
          <w:delText>key words of category(</w:delText>
        </w:r>
      </w:del>
      <w:r w:rsidR="00756B3D" w:rsidRPr="004754C8">
        <w:rPr>
          <w:rFonts w:ascii="Times New Roman" w:hAnsi="Times New Roman" w:cs="Times New Roman"/>
        </w:rPr>
        <w:t>KWC</w:t>
      </w:r>
      <w:ins w:id="612" w:author="Mr. Wright" w:date="2016-06-26T09:20:00Z">
        <w:r w:rsidR="009D23D2">
          <w:rPr>
            <w:rFonts w:ascii="Times New Roman" w:hAnsi="Times New Roman" w:cs="Times New Roman"/>
          </w:rPr>
          <w:t>s</w:t>
        </w:r>
      </w:ins>
      <w:del w:id="613" w:author="Mr. Wright" w:date="2016-06-26T09:20:00Z">
        <w:r w:rsidR="00756B3D" w:rsidRPr="004754C8" w:rsidDel="009D23D2">
          <w:rPr>
            <w:rFonts w:ascii="Times New Roman" w:hAnsi="Times New Roman" w:cs="Times New Roman"/>
          </w:rPr>
          <w:delText>)</w:delText>
        </w:r>
      </w:del>
      <w:r w:rsidR="00756B3D" w:rsidRPr="004754C8">
        <w:rPr>
          <w:rFonts w:ascii="Times New Roman" w:hAnsi="Times New Roman" w:cs="Times New Roman"/>
        </w:rPr>
        <w:t xml:space="preserve"> from labeled texts based on </w:t>
      </w:r>
      <w:ins w:id="614" w:author="Mr. Wright" w:date="2016-06-26T09:20:00Z">
        <w:r w:rsidR="009D23D2">
          <w:rPr>
            <w:rFonts w:ascii="Times New Roman" w:hAnsi="Times New Roman" w:cs="Times New Roman"/>
          </w:rPr>
          <w:t xml:space="preserve">the </w:t>
        </w:r>
      </w:ins>
      <w:r w:rsidR="00756B3D" w:rsidRPr="004754C8">
        <w:rPr>
          <w:rFonts w:ascii="Times New Roman" w:hAnsi="Times New Roman" w:cs="Times New Roman"/>
        </w:rPr>
        <w:t>TF-IDF approach.</w:t>
      </w:r>
      <w:commentRangeStart w:id="615"/>
      <w:r w:rsidR="00440840" w:rsidRPr="004754C8">
        <w:rPr>
          <w:rFonts w:ascii="Times New Roman" w:hAnsi="Times New Roman" w:cs="Times New Roman"/>
        </w:rPr>
        <w:t xml:space="preserve"> First, </w:t>
      </w:r>
      <w:commentRangeStart w:id="616"/>
      <w:r w:rsidR="00440840" w:rsidRPr="004754C8">
        <w:rPr>
          <w:rFonts w:ascii="Times New Roman" w:hAnsi="Times New Roman" w:cs="Times New Roman"/>
        </w:rPr>
        <w:t>we put the labeled texts </w:t>
      </w:r>
      <w:commentRangeEnd w:id="616"/>
      <w:r w:rsidR="009D23D2">
        <w:rPr>
          <w:rStyle w:val="CommentReference"/>
        </w:rPr>
        <w:commentReference w:id="616"/>
      </w:r>
      <w:del w:id="617" w:author="Mr. Wright" w:date="2016-06-25T08:30:00Z">
        <w:r w:rsidR="00440840" w:rsidRPr="004754C8" w:rsidDel="004F4B0D">
          <w:rPr>
            <w:rFonts w:ascii="Times New Roman" w:hAnsi="Times New Roman" w:cs="Times New Roman"/>
          </w:rPr>
          <w:delText> </w:delText>
        </w:r>
      </w:del>
      <w:r w:rsidR="00440840" w:rsidRPr="004754C8">
        <w:rPr>
          <w:rFonts w:ascii="Times New Roman" w:hAnsi="Times New Roman" w:cs="Times New Roman"/>
        </w:rPr>
        <w:t>for text preprocessing work</w:t>
      </w:r>
      <w:r w:rsidR="00C77BC9" w:rsidRPr="004754C8">
        <w:rPr>
          <w:rFonts w:ascii="Times New Roman" w:hAnsi="Times New Roman" w:cs="Times New Roman" w:hint="eastAsia"/>
        </w:rPr>
        <w:t xml:space="preserve">. </w:t>
      </w:r>
      <w:commentRangeEnd w:id="615"/>
      <w:r w:rsidR="009D23D2">
        <w:rPr>
          <w:rStyle w:val="CommentReference"/>
        </w:rPr>
        <w:commentReference w:id="615"/>
      </w:r>
      <w:r w:rsidR="00C77BC9" w:rsidRPr="004754C8">
        <w:rPr>
          <w:rFonts w:ascii="Times New Roman" w:hAnsi="Times New Roman" w:cs="Times New Roman"/>
        </w:rPr>
        <w:t xml:space="preserve">In this step, </w:t>
      </w:r>
      <w:ins w:id="618" w:author="Mr. Wright" w:date="2016-06-25T08:29:00Z">
        <w:r w:rsidR="004F4B0D">
          <w:rPr>
            <w:rFonts w:ascii="Times New Roman" w:hAnsi="Times New Roman" w:cs="Times New Roman"/>
          </w:rPr>
          <w:t>w</w:t>
        </w:r>
      </w:ins>
      <w:del w:id="619" w:author="Mr. Wright" w:date="2016-06-25T08:29:00Z">
        <w:r w:rsidR="003A7074" w:rsidRPr="004754C8" w:rsidDel="004F4B0D">
          <w:rPr>
            <w:rFonts w:ascii="Times New Roman" w:hAnsi="Times New Roman" w:cs="Times New Roman"/>
          </w:rPr>
          <w:delText>W</w:delText>
        </w:r>
      </w:del>
      <w:r w:rsidR="003A7074" w:rsidRPr="004754C8">
        <w:rPr>
          <w:rFonts w:ascii="Times New Roman" w:hAnsi="Times New Roman" w:cs="Times New Roman"/>
        </w:rPr>
        <w:t>e read all the labeled texts in a category</w:t>
      </w:r>
      <w:del w:id="620" w:author="Mr. Wright" w:date="2016-06-26T09:21:00Z">
        <w:r w:rsidR="00BC64A3" w:rsidRPr="004754C8" w:rsidDel="009D23D2">
          <w:rPr>
            <w:rFonts w:ascii="Times New Roman" w:hAnsi="Times New Roman" w:cs="Times New Roman"/>
          </w:rPr>
          <w:delText>,</w:delText>
        </w:r>
      </w:del>
      <w:ins w:id="621" w:author="Mr. Wright" w:date="2016-06-26T09:21:00Z">
        <w:r w:rsidR="009D23D2">
          <w:rPr>
            <w:rFonts w:ascii="Times New Roman" w:hAnsi="Times New Roman" w:cs="Times New Roman"/>
          </w:rPr>
          <w:t>. T</w:t>
        </w:r>
      </w:ins>
      <w:del w:id="622" w:author="Mr. Wright" w:date="2016-06-26T09:21:00Z">
        <w:r w:rsidR="00AB08BC" w:rsidRPr="004754C8" w:rsidDel="009D23D2">
          <w:rPr>
            <w:rFonts w:ascii="Times New Roman" w:hAnsi="Times New Roman" w:cs="Times New Roman"/>
          </w:rPr>
          <w:delText xml:space="preserve"> </w:delText>
        </w:r>
        <w:r w:rsidR="00BC64A3" w:rsidRPr="004754C8" w:rsidDel="009D23D2">
          <w:rPr>
            <w:rFonts w:ascii="Times New Roman" w:hAnsi="Times New Roman" w:cs="Times New Roman"/>
          </w:rPr>
          <w:delText>t</w:delText>
        </w:r>
      </w:del>
      <w:r w:rsidR="00BC64A3" w:rsidRPr="004754C8">
        <w:rPr>
          <w:rFonts w:ascii="Times New Roman" w:hAnsi="Times New Roman" w:cs="Times New Roman"/>
        </w:rPr>
        <w:t xml:space="preserve">hen </w:t>
      </w:r>
      <w:ins w:id="623" w:author="Mr. Wright" w:date="2016-06-25T08:29:00Z">
        <w:r w:rsidR="004F4B0D">
          <w:rPr>
            <w:rFonts w:ascii="Times New Roman" w:hAnsi="Times New Roman" w:cs="Times New Roman"/>
          </w:rPr>
          <w:t>w</w:t>
        </w:r>
      </w:ins>
      <w:del w:id="624" w:author="Mr. Wright" w:date="2016-06-25T08:29:00Z">
        <w:r w:rsidR="00BC4978" w:rsidRPr="004754C8" w:rsidDel="004F4B0D">
          <w:rPr>
            <w:rFonts w:ascii="Times New Roman" w:hAnsi="Times New Roman" w:cs="Times New Roman"/>
          </w:rPr>
          <w:delText>W</w:delText>
        </w:r>
      </w:del>
      <w:r w:rsidR="00BC4978" w:rsidRPr="004754C8">
        <w:rPr>
          <w:rFonts w:ascii="Times New Roman" w:hAnsi="Times New Roman" w:cs="Times New Roman"/>
        </w:rPr>
        <w:t>e remove all the special characters in the text</w:t>
      </w:r>
      <w:r w:rsidR="00BA58D3" w:rsidRPr="004754C8">
        <w:rPr>
          <w:rFonts w:ascii="Times New Roman" w:hAnsi="Times New Roman" w:cs="Times New Roman"/>
        </w:rPr>
        <w:t xml:space="preserve">, such as </w:t>
      </w:r>
      <w:r w:rsidR="00470BE6" w:rsidRPr="004754C8">
        <w:rPr>
          <w:rFonts w:ascii="Times New Roman" w:hAnsi="Times New Roman" w:cs="Times New Roman"/>
        </w:rPr>
        <w:t>\n,,,(.),. $, %,</w:t>
      </w:r>
      <w:ins w:id="625" w:author="Mr. Wright" w:date="2016-06-25T08:59:00Z">
        <w:r w:rsidR="00BC0C3B">
          <w:rPr>
            <w:rFonts w:ascii="Times New Roman" w:hAnsi="Times New Roman" w:cs="Times New Roman"/>
          </w:rPr>
          <w:t xml:space="preserve"> </w:t>
        </w:r>
      </w:ins>
      <w:r w:rsidR="00470BE6" w:rsidRPr="004754C8">
        <w:rPr>
          <w:rFonts w:ascii="Times New Roman" w:hAnsi="Times New Roman" w:cs="Times New Roman"/>
        </w:rPr>
        <w:t>etc.</w:t>
      </w:r>
      <w:r w:rsidR="00BC2D73" w:rsidRPr="004754C8">
        <w:rPr>
          <w:rFonts w:ascii="Times New Roman" w:hAnsi="Times New Roman" w:cs="Times New Roman"/>
        </w:rPr>
        <w:t xml:space="preserve"> </w:t>
      </w:r>
      <w:r w:rsidR="00D717AF" w:rsidRPr="004754C8">
        <w:rPr>
          <w:rFonts w:ascii="Times New Roman" w:hAnsi="Times New Roman" w:cs="Times New Roman"/>
        </w:rPr>
        <w:t xml:space="preserve">In this </w:t>
      </w:r>
      <w:del w:id="626" w:author="Mr. Wright" w:date="2016-06-26T09:21:00Z">
        <w:r w:rsidR="00D717AF" w:rsidRPr="004754C8" w:rsidDel="009D23D2">
          <w:rPr>
            <w:rFonts w:ascii="Times New Roman" w:hAnsi="Times New Roman" w:cs="Times New Roman"/>
          </w:rPr>
          <w:delText>paper</w:delText>
        </w:r>
      </w:del>
      <w:ins w:id="627" w:author="Mr. Wright" w:date="2016-06-26T09:21:00Z">
        <w:r w:rsidR="009D23D2">
          <w:rPr>
            <w:rFonts w:ascii="Times New Roman" w:hAnsi="Times New Roman" w:cs="Times New Roman"/>
          </w:rPr>
          <w:t>study</w:t>
        </w:r>
      </w:ins>
      <w:r w:rsidR="00D717AF" w:rsidRPr="004754C8">
        <w:rPr>
          <w:rFonts w:ascii="Times New Roman" w:hAnsi="Times New Roman" w:cs="Times New Roman"/>
        </w:rPr>
        <w:t xml:space="preserve">, </w:t>
      </w:r>
      <w:del w:id="628" w:author="Mr. Wright" w:date="2016-06-26T09:21:00Z">
        <w:r w:rsidR="00D717AF" w:rsidRPr="004754C8" w:rsidDel="009D23D2">
          <w:rPr>
            <w:rFonts w:ascii="Times New Roman" w:hAnsi="Times New Roman" w:cs="Times New Roman"/>
          </w:rPr>
          <w:delText xml:space="preserve">we use </w:delText>
        </w:r>
      </w:del>
      <w:r w:rsidR="00D717AF" w:rsidRPr="004754C8">
        <w:rPr>
          <w:rFonts w:ascii="Times New Roman" w:hAnsi="Times New Roman" w:cs="Times New Roman"/>
        </w:rPr>
        <w:t>the data set is all in English</w:t>
      </w:r>
      <w:r w:rsidR="005C1C4A" w:rsidRPr="004754C8">
        <w:rPr>
          <w:rFonts w:ascii="Times New Roman" w:hAnsi="Times New Roman" w:cs="Times New Roman"/>
        </w:rPr>
        <w:t xml:space="preserve">, so </w:t>
      </w:r>
      <w:r w:rsidR="0027319F" w:rsidRPr="004754C8">
        <w:rPr>
          <w:rFonts w:ascii="Times New Roman" w:hAnsi="Times New Roman" w:cs="Times New Roman"/>
        </w:rPr>
        <w:t>w</w:t>
      </w:r>
      <w:r w:rsidR="005C1C4A" w:rsidRPr="004754C8">
        <w:rPr>
          <w:rFonts w:ascii="Times New Roman" w:hAnsi="Times New Roman" w:cs="Times New Roman"/>
        </w:rPr>
        <w:t>e use spaces to split the whole text</w:t>
      </w:r>
      <w:r w:rsidR="0068583A" w:rsidRPr="004754C8">
        <w:rPr>
          <w:rFonts w:ascii="Times New Roman" w:hAnsi="Times New Roman" w:cs="Times New Roman"/>
        </w:rPr>
        <w:t>.</w:t>
      </w:r>
      <w:r w:rsidR="00095667" w:rsidRPr="004754C8">
        <w:rPr>
          <w:rFonts w:ascii="Times New Roman" w:hAnsi="Times New Roman" w:cs="Times New Roman"/>
        </w:rPr>
        <w:t xml:space="preserve"> </w:t>
      </w:r>
      <w:r w:rsidR="002A312A" w:rsidRPr="004754C8">
        <w:rPr>
          <w:rFonts w:ascii="Times New Roman" w:hAnsi="Times New Roman" w:cs="Times New Roman"/>
        </w:rPr>
        <w:t xml:space="preserve">Then we filter the words </w:t>
      </w:r>
      <w:del w:id="629" w:author="Mr. Wright" w:date="2016-06-26T09:22:00Z">
        <w:r w:rsidR="002A312A" w:rsidRPr="004754C8" w:rsidDel="009D23D2">
          <w:rPr>
            <w:rFonts w:ascii="Times New Roman" w:hAnsi="Times New Roman" w:cs="Times New Roman"/>
          </w:rPr>
          <w:delText xml:space="preserve">by </w:delText>
        </w:r>
      </w:del>
      <w:ins w:id="630" w:author="Mr. Wright" w:date="2016-06-26T09:22:00Z">
        <w:r w:rsidR="009D23D2">
          <w:rPr>
            <w:rFonts w:ascii="Times New Roman" w:hAnsi="Times New Roman" w:cs="Times New Roman"/>
          </w:rPr>
          <w:t>in the</w:t>
        </w:r>
        <w:r w:rsidR="009D23D2" w:rsidRPr="004754C8">
          <w:rPr>
            <w:rFonts w:ascii="Times New Roman" w:hAnsi="Times New Roman" w:cs="Times New Roman"/>
          </w:rPr>
          <w:t xml:space="preserve"> </w:t>
        </w:r>
      </w:ins>
      <w:r w:rsidR="002A312A" w:rsidRPr="004754C8">
        <w:rPr>
          <w:rFonts w:ascii="Times New Roman" w:hAnsi="Times New Roman" w:cs="Times New Roman"/>
        </w:rPr>
        <w:t>stop-words list</w:t>
      </w:r>
      <w:ins w:id="631" w:author="Mr. Wright" w:date="2016-06-26T09:22:00Z">
        <w:r w:rsidR="009D23D2">
          <w:rPr>
            <w:rFonts w:ascii="Times New Roman" w:hAnsi="Times New Roman" w:cs="Times New Roman"/>
          </w:rPr>
          <w:t xml:space="preserve"> and</w:t>
        </w:r>
      </w:ins>
      <w:del w:id="632" w:author="Mr. Wright" w:date="2016-06-26T09:22:00Z">
        <w:r w:rsidR="00FD16C0" w:rsidRPr="004754C8" w:rsidDel="009D23D2">
          <w:rPr>
            <w:rFonts w:ascii="Times New Roman" w:hAnsi="Times New Roman" w:cs="Times New Roman"/>
          </w:rPr>
          <w:delText>.</w:delText>
        </w:r>
        <w:r w:rsidR="00E6075E" w:rsidRPr="004754C8" w:rsidDel="009D23D2">
          <w:rPr>
            <w:rFonts w:ascii="Times New Roman" w:hAnsi="Times New Roman" w:cs="Times New Roman"/>
          </w:rPr>
          <w:delText xml:space="preserve"> E</w:delText>
        </w:r>
      </w:del>
      <w:ins w:id="633" w:author="Mr. Wright" w:date="2016-06-26T09:22:00Z">
        <w:r w:rsidR="009D23D2">
          <w:rPr>
            <w:rFonts w:ascii="Times New Roman" w:hAnsi="Times New Roman" w:cs="Times New Roman"/>
          </w:rPr>
          <w:t xml:space="preserve"> e</w:t>
        </w:r>
      </w:ins>
      <w:r w:rsidR="00E6075E" w:rsidRPr="004754C8">
        <w:rPr>
          <w:rFonts w:ascii="Times New Roman" w:hAnsi="Times New Roman" w:cs="Times New Roman"/>
        </w:rPr>
        <w:t>nsure that the remaining words</w:t>
      </w:r>
      <w:r w:rsidR="00250066" w:rsidRPr="004754C8">
        <w:rPr>
          <w:rFonts w:ascii="Times New Roman" w:hAnsi="Times New Roman" w:cs="Times New Roman"/>
        </w:rPr>
        <w:t xml:space="preserve"> </w:t>
      </w:r>
      <w:r w:rsidR="00E6075E" w:rsidRPr="004754C8">
        <w:rPr>
          <w:rFonts w:ascii="Times New Roman" w:hAnsi="Times New Roman" w:cs="Times New Roman"/>
        </w:rPr>
        <w:t xml:space="preserve">are the </w:t>
      </w:r>
      <w:del w:id="634" w:author="Mr. Wright" w:date="2016-06-26T09:22:00Z">
        <w:r w:rsidR="00E6075E" w:rsidRPr="004754C8" w:rsidDel="009D23D2">
          <w:rPr>
            <w:rFonts w:ascii="Times New Roman" w:hAnsi="Times New Roman" w:cs="Times New Roman"/>
          </w:rPr>
          <w:delText>key word</w:delText>
        </w:r>
        <w:r w:rsidR="00250066" w:rsidRPr="004754C8" w:rsidDel="009D23D2">
          <w:rPr>
            <w:rFonts w:ascii="Times New Roman" w:hAnsi="Times New Roman" w:cs="Times New Roman"/>
          </w:rPr>
          <w:delText>s</w:delText>
        </w:r>
        <w:r w:rsidR="00E6075E" w:rsidRPr="004754C8" w:rsidDel="009D23D2">
          <w:rPr>
            <w:rFonts w:ascii="Times New Roman" w:hAnsi="Times New Roman" w:cs="Times New Roman"/>
          </w:rPr>
          <w:delText xml:space="preserve"> of the category</w:delText>
        </w:r>
      </w:del>
      <w:ins w:id="635" w:author="Mr. Wright" w:date="2016-06-26T09:22:00Z">
        <w:r w:rsidR="009D23D2">
          <w:rPr>
            <w:rFonts w:ascii="Times New Roman" w:hAnsi="Times New Roman" w:cs="Times New Roman"/>
          </w:rPr>
          <w:t>KWCs</w:t>
        </w:r>
      </w:ins>
      <w:r w:rsidR="00CB0C1C" w:rsidRPr="004754C8">
        <w:rPr>
          <w:rFonts w:ascii="Times New Roman" w:hAnsi="Times New Roman" w:cs="Times New Roman"/>
        </w:rPr>
        <w:t xml:space="preserve">. </w:t>
      </w:r>
      <w:r w:rsidR="00AA23C4" w:rsidRPr="004754C8">
        <w:rPr>
          <w:rFonts w:ascii="Times New Roman" w:hAnsi="Times New Roman" w:cs="Times New Roman"/>
        </w:rPr>
        <w:t>Then we do the same work on all categories</w:t>
      </w:r>
      <w:r w:rsidR="006807F7" w:rsidRPr="004754C8">
        <w:rPr>
          <w:rFonts w:ascii="Times New Roman" w:hAnsi="Times New Roman" w:cs="Times New Roman"/>
        </w:rPr>
        <w:t>.</w:t>
      </w:r>
      <w:r w:rsidR="00C54186" w:rsidRPr="004754C8">
        <w:rPr>
          <w:rFonts w:ascii="Times New Roman" w:hAnsi="Times New Roman" w:cs="Times New Roman"/>
        </w:rPr>
        <w:t xml:space="preserve"> </w:t>
      </w:r>
      <w:r w:rsidR="00390319" w:rsidRPr="004754C8">
        <w:rPr>
          <w:rFonts w:ascii="Times New Roman" w:hAnsi="Times New Roman" w:cs="Times New Roman"/>
        </w:rPr>
        <w:t>We can get the KW</w:t>
      </w:r>
      <w:del w:id="636" w:author="Mr. Wright" w:date="2016-06-26T09:22:00Z">
        <w:r w:rsidR="00390319" w:rsidRPr="004754C8" w:rsidDel="009D23D2">
          <w:rPr>
            <w:rFonts w:ascii="Times New Roman" w:hAnsi="Times New Roman" w:cs="Times New Roman"/>
          </w:rPr>
          <w:delText>S</w:delText>
        </w:r>
      </w:del>
      <w:ins w:id="637" w:author="Mr. Wright" w:date="2016-06-26T09:22:00Z">
        <w:r w:rsidR="009D23D2">
          <w:rPr>
            <w:rFonts w:ascii="Times New Roman" w:hAnsi="Times New Roman" w:cs="Times New Roman"/>
          </w:rPr>
          <w:t>Cs</w:t>
        </w:r>
      </w:ins>
      <w:r w:rsidR="00390319" w:rsidRPr="004754C8">
        <w:rPr>
          <w:rFonts w:ascii="Times New Roman" w:hAnsi="Times New Roman" w:cs="Times New Roman"/>
        </w:rPr>
        <w:t xml:space="preserve"> of every category</w:t>
      </w:r>
      <w:del w:id="638" w:author="Mr. Wright" w:date="2016-06-26T09:22:00Z">
        <w:r w:rsidR="00E57273" w:rsidRPr="004754C8" w:rsidDel="009D23D2">
          <w:rPr>
            <w:rFonts w:ascii="Times New Roman" w:hAnsi="Times New Roman" w:cs="Times New Roman"/>
          </w:rPr>
          <w:delText>.</w:delText>
        </w:r>
      </w:del>
      <w:ins w:id="639" w:author="Mr. Wright" w:date="2016-06-26T09:22:00Z">
        <w:r w:rsidR="009D23D2">
          <w:rPr>
            <w:rFonts w:ascii="Times New Roman" w:hAnsi="Times New Roman" w:cs="Times New Roman"/>
          </w:rPr>
          <w:t>, b</w:t>
        </w:r>
      </w:ins>
      <w:del w:id="640" w:author="Mr. Wright" w:date="2016-06-26T09:22:00Z">
        <w:r w:rsidR="00E57273" w:rsidRPr="004754C8" w:rsidDel="009D23D2">
          <w:rPr>
            <w:rFonts w:ascii="Times New Roman" w:hAnsi="Times New Roman" w:cs="Times New Roman"/>
          </w:rPr>
          <w:delText xml:space="preserve"> </w:delText>
        </w:r>
        <w:r w:rsidR="00DB7005" w:rsidRPr="004754C8" w:rsidDel="009D23D2">
          <w:rPr>
            <w:rFonts w:ascii="Times New Roman" w:hAnsi="Times New Roman" w:cs="Times New Roman"/>
          </w:rPr>
          <w:delText>B</w:delText>
        </w:r>
      </w:del>
      <w:r w:rsidR="00DB7005" w:rsidRPr="004754C8">
        <w:rPr>
          <w:rFonts w:ascii="Times New Roman" w:hAnsi="Times New Roman" w:cs="Times New Roman"/>
        </w:rPr>
        <w:t xml:space="preserve">ut under the background of </w:t>
      </w:r>
      <w:del w:id="641" w:author="Mr. Wright" w:date="2016-06-26T09:22:00Z">
        <w:r w:rsidR="00DB7005" w:rsidRPr="004754C8" w:rsidDel="009D23D2">
          <w:rPr>
            <w:rFonts w:ascii="Times New Roman" w:hAnsi="Times New Roman" w:cs="Times New Roman"/>
          </w:rPr>
          <w:delText xml:space="preserve">the current </w:delText>
        </w:r>
      </w:del>
      <w:r w:rsidR="00DB7005" w:rsidRPr="004754C8">
        <w:rPr>
          <w:rFonts w:ascii="Times New Roman" w:hAnsi="Times New Roman" w:cs="Times New Roman"/>
        </w:rPr>
        <w:t xml:space="preserve">big data, there will be </w:t>
      </w:r>
      <w:del w:id="642" w:author="Mr. Wright" w:date="2016-06-25T08:13:00Z">
        <w:r w:rsidR="00DB7005" w:rsidRPr="004754C8" w:rsidDel="004754C8">
          <w:rPr>
            <w:rFonts w:ascii="Times New Roman" w:hAnsi="Times New Roman" w:cs="Times New Roman"/>
          </w:rPr>
          <w:delText>a lot</w:delText>
        </w:r>
      </w:del>
      <w:ins w:id="643" w:author="Mr. Wright" w:date="2016-06-25T08:13:00Z">
        <w:r w:rsidR="004754C8">
          <w:rPr>
            <w:rFonts w:ascii="Times New Roman" w:hAnsi="Times New Roman" w:cs="Times New Roman"/>
          </w:rPr>
          <w:t>a lot</w:t>
        </w:r>
      </w:ins>
      <w:r w:rsidR="00DB7005" w:rsidRPr="004754C8">
        <w:rPr>
          <w:rFonts w:ascii="Times New Roman" w:hAnsi="Times New Roman" w:cs="Times New Roman"/>
        </w:rPr>
        <w:t xml:space="preserve"> of training texts</w:t>
      </w:r>
      <w:ins w:id="644" w:author="Mr. Wright" w:date="2016-06-26T09:22:00Z">
        <w:r w:rsidR="009D23D2">
          <w:rPr>
            <w:rFonts w:ascii="Times New Roman" w:hAnsi="Times New Roman" w:cs="Times New Roman"/>
          </w:rPr>
          <w:t>. M</w:t>
        </w:r>
      </w:ins>
      <w:del w:id="645" w:author="Mr. Wright" w:date="2016-06-26T09:22:00Z">
        <w:r w:rsidR="00DB7005" w:rsidRPr="004754C8" w:rsidDel="009D23D2">
          <w:rPr>
            <w:rFonts w:ascii="Times New Roman" w:hAnsi="Times New Roman" w:cs="Times New Roman"/>
          </w:rPr>
          <w:delText>, m</w:delText>
        </w:r>
      </w:del>
      <w:r w:rsidR="00DB7005" w:rsidRPr="004754C8">
        <w:rPr>
          <w:rFonts w:ascii="Times New Roman" w:hAnsi="Times New Roman" w:cs="Times New Roman"/>
        </w:rPr>
        <w:t>eanwhile</w:t>
      </w:r>
      <w:ins w:id="646" w:author="Mr. Wright" w:date="2016-06-26T09:22:00Z">
        <w:r w:rsidR="009D23D2">
          <w:rPr>
            <w:rFonts w:ascii="Times New Roman" w:hAnsi="Times New Roman" w:cs="Times New Roman"/>
          </w:rPr>
          <w:t>,</w:t>
        </w:r>
      </w:ins>
      <w:r w:rsidR="00DB7005" w:rsidRPr="004754C8">
        <w:rPr>
          <w:rFonts w:ascii="Times New Roman" w:hAnsi="Times New Roman" w:cs="Times New Roman"/>
        </w:rPr>
        <w:t> there will be lots of </w:t>
      </w:r>
      <w:del w:id="647" w:author="Mr. Wright" w:date="2016-06-25T08:30:00Z">
        <w:r w:rsidR="00DB7005" w:rsidRPr="004754C8" w:rsidDel="004F4B0D">
          <w:rPr>
            <w:rFonts w:ascii="Times New Roman" w:hAnsi="Times New Roman" w:cs="Times New Roman"/>
          </w:rPr>
          <w:delText> </w:delText>
        </w:r>
      </w:del>
      <w:r w:rsidR="00DB7005" w:rsidRPr="004754C8">
        <w:rPr>
          <w:rFonts w:ascii="Times New Roman" w:hAnsi="Times New Roman" w:cs="Times New Roman"/>
        </w:rPr>
        <w:t>key</w:t>
      </w:r>
      <w:del w:id="648" w:author="Mr. Wright" w:date="2016-06-26T09:22:00Z">
        <w:r w:rsidR="00DB7005" w:rsidRPr="004754C8" w:rsidDel="009D23D2">
          <w:rPr>
            <w:rFonts w:ascii="Times New Roman" w:hAnsi="Times New Roman" w:cs="Times New Roman"/>
          </w:rPr>
          <w:delText xml:space="preserve"> </w:delText>
        </w:r>
      </w:del>
      <w:r w:rsidR="00DB7005" w:rsidRPr="004754C8">
        <w:rPr>
          <w:rFonts w:ascii="Times New Roman" w:hAnsi="Times New Roman" w:cs="Times New Roman"/>
        </w:rPr>
        <w:t>words in every category.</w:t>
      </w:r>
      <w:r w:rsidR="00DE77BB" w:rsidRPr="004754C8">
        <w:rPr>
          <w:rFonts w:ascii="Times New Roman" w:hAnsi="Times New Roman" w:cs="Times New Roman"/>
        </w:rPr>
        <w:t xml:space="preserve"> </w:t>
      </w:r>
      <w:r w:rsidR="002A1881" w:rsidRPr="004754C8">
        <w:rPr>
          <w:rFonts w:ascii="Times New Roman" w:hAnsi="Times New Roman" w:cs="Times New Roman"/>
        </w:rPr>
        <w:t>So we weighted all keywords </w:t>
      </w:r>
      <w:del w:id="649" w:author="Mr. Wright" w:date="2016-06-25T08:30:00Z">
        <w:r w:rsidR="002A1881" w:rsidRPr="004754C8" w:rsidDel="004F4B0D">
          <w:rPr>
            <w:rFonts w:ascii="Times New Roman" w:hAnsi="Times New Roman" w:cs="Times New Roman"/>
          </w:rPr>
          <w:delText> </w:delText>
        </w:r>
      </w:del>
      <w:del w:id="650" w:author="Mr. Wright" w:date="2016-06-26T09:23:00Z">
        <w:r w:rsidR="002A1881" w:rsidRPr="004754C8" w:rsidDel="009D23D2">
          <w:rPr>
            <w:rFonts w:ascii="Times New Roman" w:hAnsi="Times New Roman" w:cs="Times New Roman"/>
          </w:rPr>
          <w:delText>through</w:delText>
        </w:r>
      </w:del>
      <w:ins w:id="651" w:author="Mr. Wright" w:date="2016-06-26T09:23:00Z">
        <w:r w:rsidR="009D23D2">
          <w:rPr>
            <w:rFonts w:ascii="Times New Roman" w:hAnsi="Times New Roman" w:cs="Times New Roman"/>
          </w:rPr>
          <w:t>using the</w:t>
        </w:r>
      </w:ins>
      <w:r w:rsidR="002A1881" w:rsidRPr="004754C8">
        <w:rPr>
          <w:rFonts w:ascii="Times New Roman" w:hAnsi="Times New Roman" w:cs="Times New Roman"/>
        </w:rPr>
        <w:t xml:space="preserve"> TF</w:t>
      </w:r>
      <w:ins w:id="652" w:author="Mr. Wright" w:date="2016-06-26T11:08:00Z">
        <w:r w:rsidR="00FE24DC">
          <w:rPr>
            <w:rFonts w:ascii="Times New Roman" w:hAnsi="Times New Roman" w:cs="Times New Roman"/>
          </w:rPr>
          <w:t>-IDF</w:t>
        </w:r>
      </w:ins>
      <w:del w:id="653" w:author="Mr. Wright" w:date="2016-06-26T11:08:00Z">
        <w:r w:rsidR="002A1881" w:rsidRPr="004754C8" w:rsidDel="00FE24DC">
          <w:rPr>
            <w:rFonts w:ascii="Times New Roman" w:hAnsi="Times New Roman" w:cs="Times New Roman"/>
          </w:rPr>
          <w:delText>IDF</w:delText>
        </w:r>
      </w:del>
      <w:r w:rsidR="002A1881" w:rsidRPr="004754C8">
        <w:rPr>
          <w:rFonts w:ascii="Times New Roman" w:hAnsi="Times New Roman" w:cs="Times New Roman"/>
        </w:rPr>
        <w:t xml:space="preserve"> method </w:t>
      </w:r>
      <w:del w:id="654" w:author="Mr. Wright" w:date="2016-06-26T09:29:00Z">
        <w:r w:rsidR="002A1881" w:rsidRPr="004754C8" w:rsidDel="009D23D2">
          <w:rPr>
            <w:rFonts w:ascii="Times New Roman" w:hAnsi="Times New Roman" w:cs="Times New Roman"/>
          </w:rPr>
          <w:delText>in order to</w:delText>
        </w:r>
      </w:del>
      <w:ins w:id="655" w:author="Mr. Wright" w:date="2016-06-26T09:29:00Z">
        <w:r w:rsidR="009D23D2">
          <w:rPr>
            <w:rFonts w:ascii="Times New Roman" w:hAnsi="Times New Roman" w:cs="Times New Roman"/>
          </w:rPr>
          <w:t>for</w:t>
        </w:r>
      </w:ins>
      <w:r w:rsidR="002A1881" w:rsidRPr="004754C8">
        <w:rPr>
          <w:rFonts w:ascii="Times New Roman" w:hAnsi="Times New Roman" w:cs="Times New Roman"/>
        </w:rPr>
        <w:t xml:space="preserve"> subsequent sorting and screening</w:t>
      </w:r>
      <w:r w:rsidR="00E34760" w:rsidRPr="004754C8">
        <w:rPr>
          <w:rFonts w:ascii="Times New Roman" w:hAnsi="Times New Roman" w:cs="Times New Roman"/>
        </w:rPr>
        <w:t xml:space="preserve"> </w:t>
      </w:r>
      <w:ins w:id="656" w:author="Mr. Wright" w:date="2016-06-26T09:29:00Z">
        <w:r w:rsidR="009D23D2">
          <w:rPr>
            <w:rFonts w:ascii="Times New Roman" w:hAnsi="Times New Roman" w:cs="Times New Roman"/>
          </w:rPr>
          <w:t xml:space="preserve">of </w:t>
        </w:r>
      </w:ins>
      <w:r w:rsidR="00E34760" w:rsidRPr="004754C8">
        <w:rPr>
          <w:rFonts w:ascii="Times New Roman" w:hAnsi="Times New Roman" w:cs="Times New Roman"/>
        </w:rPr>
        <w:t>keywords</w:t>
      </w:r>
      <w:del w:id="657" w:author="Mr. Wright" w:date="2016-06-25T08:31:00Z">
        <w:r w:rsidR="00E34760" w:rsidRPr="004754C8" w:rsidDel="004F4B0D">
          <w:rPr>
            <w:rFonts w:ascii="Times New Roman" w:hAnsi="Times New Roman" w:cs="Times New Roman"/>
          </w:rPr>
          <w:delText> </w:delText>
        </w:r>
      </w:del>
      <w:r w:rsidR="00ED6F4B" w:rsidRPr="004754C8">
        <w:rPr>
          <w:rFonts w:ascii="Times New Roman" w:hAnsi="Times New Roman" w:cs="Times New Roman"/>
        </w:rPr>
        <w:t>.</w:t>
      </w:r>
      <w:r w:rsidR="00901021" w:rsidRPr="004754C8">
        <w:rPr>
          <w:rFonts w:ascii="Times New Roman" w:hAnsi="Times New Roman" w:cs="Times New Roman"/>
        </w:rPr>
        <w:t xml:space="preserve"> </w:t>
      </w:r>
      <w:r w:rsidR="00853C4B" w:rsidRPr="004754C8">
        <w:rPr>
          <w:rFonts w:ascii="Times New Roman" w:hAnsi="Times New Roman" w:cs="Times New Roman"/>
        </w:rPr>
        <w:t>W</w:t>
      </w:r>
      <w:r w:rsidR="00635575" w:rsidRPr="004754C8">
        <w:rPr>
          <w:rFonts w:ascii="Times New Roman" w:hAnsi="Times New Roman" w:cs="Times New Roman"/>
        </w:rPr>
        <w:t xml:space="preserve">e </w:t>
      </w:r>
      <w:del w:id="658" w:author="Mr. Wright" w:date="2016-06-26T09:29:00Z">
        <w:r w:rsidR="00635575" w:rsidRPr="004754C8" w:rsidDel="009D23D2">
          <w:rPr>
            <w:rFonts w:ascii="Times New Roman" w:hAnsi="Times New Roman" w:cs="Times New Roman"/>
          </w:rPr>
          <w:delText xml:space="preserve">will </w:delText>
        </w:r>
      </w:del>
      <w:r w:rsidR="00924799" w:rsidRPr="004754C8">
        <w:rPr>
          <w:rFonts w:ascii="Times New Roman" w:hAnsi="Times New Roman" w:cs="Times New Roman"/>
        </w:rPr>
        <w:t>describe the</w:t>
      </w:r>
      <w:r w:rsidR="002177A5" w:rsidRPr="004754C8">
        <w:rPr>
          <w:rFonts w:ascii="Times New Roman" w:hAnsi="Times New Roman" w:cs="Times New Roman"/>
        </w:rPr>
        <w:t xml:space="preserve"> </w:t>
      </w:r>
      <w:del w:id="659" w:author="Mr. Wright" w:date="2016-06-26T09:29:00Z">
        <w:r w:rsidR="002177A5" w:rsidRPr="004754C8" w:rsidDel="009D23D2">
          <w:rPr>
            <w:rFonts w:ascii="Times New Roman" w:hAnsi="Times New Roman" w:cs="Times New Roman"/>
          </w:rPr>
          <w:delText xml:space="preserve">detail </w:delText>
        </w:r>
      </w:del>
      <w:r w:rsidR="002177A5" w:rsidRPr="004754C8">
        <w:rPr>
          <w:rFonts w:ascii="Times New Roman" w:hAnsi="Times New Roman" w:cs="Times New Roman"/>
        </w:rPr>
        <w:t>method</w:t>
      </w:r>
      <w:r w:rsidR="00635575" w:rsidRPr="004754C8">
        <w:rPr>
          <w:rFonts w:ascii="Times New Roman" w:hAnsi="Times New Roman" w:cs="Times New Roman"/>
        </w:rPr>
        <w:t xml:space="preserve"> in </w:t>
      </w:r>
      <w:ins w:id="660" w:author="Mr. Wright" w:date="2016-06-26T09:29:00Z">
        <w:r w:rsidR="009D23D2">
          <w:rPr>
            <w:rFonts w:ascii="Times New Roman" w:hAnsi="Times New Roman" w:cs="Times New Roman"/>
          </w:rPr>
          <w:t xml:space="preserve">detail in </w:t>
        </w:r>
      </w:ins>
      <w:r w:rsidR="00635575" w:rsidRPr="004754C8">
        <w:rPr>
          <w:rFonts w:ascii="Times New Roman" w:hAnsi="Times New Roman" w:cs="Times New Roman"/>
        </w:rPr>
        <w:t>section 2.4</w:t>
      </w:r>
      <w:r w:rsidR="003C085C" w:rsidRPr="004754C8">
        <w:rPr>
          <w:rFonts w:ascii="Times New Roman" w:hAnsi="Times New Roman" w:cs="Times New Roman"/>
        </w:rPr>
        <w:t>.</w:t>
      </w:r>
    </w:p>
    <w:p w14:paraId="565F8FC4" w14:textId="6E43A708" w:rsidR="00FB43DD" w:rsidRPr="004754C8" w:rsidRDefault="0061012F" w:rsidP="00997A5F">
      <w:pPr>
        <w:pStyle w:val="lw"/>
        <w:ind w:firstLine="420"/>
        <w:rPr>
          <w:rFonts w:ascii="Times New Roman" w:hAnsi="Times New Roman" w:cs="Times New Roman"/>
        </w:rPr>
      </w:pPr>
      <w:commentRangeStart w:id="661"/>
      <w:r w:rsidRPr="004754C8">
        <w:rPr>
          <w:rFonts w:ascii="Times New Roman" w:hAnsi="Times New Roman" w:cs="Times New Roman"/>
        </w:rPr>
        <w:t xml:space="preserve">Here we algorithms also consider two special </w:t>
      </w:r>
      <w:commentRangeStart w:id="662"/>
      <w:del w:id="663" w:author="Mr. Wright" w:date="2016-06-26T09:30:00Z">
        <w:r w:rsidRPr="004754C8" w:rsidDel="009D23D2">
          <w:rPr>
            <w:rFonts w:ascii="Times New Roman" w:hAnsi="Times New Roman" w:cs="Times New Roman"/>
          </w:rPr>
          <w:delText>classification</w:delText>
        </w:r>
      </w:del>
      <w:commentRangeEnd w:id="662"/>
      <w:ins w:id="664" w:author="Mr. Wright" w:date="2016-06-26T09:30:00Z">
        <w:r w:rsidR="009D23D2" w:rsidRPr="004754C8">
          <w:rPr>
            <w:rFonts w:ascii="Times New Roman" w:hAnsi="Times New Roman" w:cs="Times New Roman"/>
          </w:rPr>
          <w:t>classifications</w:t>
        </w:r>
      </w:ins>
      <w:r w:rsidR="009D23D2">
        <w:rPr>
          <w:rStyle w:val="CommentReference"/>
        </w:rPr>
        <w:commentReference w:id="662"/>
      </w:r>
      <w:r w:rsidR="00FB43DD" w:rsidRPr="004754C8">
        <w:rPr>
          <w:rFonts w:ascii="Times New Roman" w:hAnsi="Times New Roman" w:cs="Times New Roman"/>
        </w:rPr>
        <w:t>:</w:t>
      </w:r>
      <w:commentRangeEnd w:id="661"/>
      <w:r w:rsidR="009D23D2">
        <w:rPr>
          <w:rStyle w:val="CommentReference"/>
        </w:rPr>
        <w:commentReference w:id="661"/>
      </w:r>
    </w:p>
    <w:p w14:paraId="6B7F30FA" w14:textId="385F0891" w:rsidR="000B1F02" w:rsidRPr="004754C8" w:rsidRDefault="006B0EED" w:rsidP="000B1F02">
      <w:pPr>
        <w:pStyle w:val="lw"/>
        <w:ind w:firstLine="420"/>
        <w:rPr>
          <w:rFonts w:ascii="Times New Roman" w:hAnsi="Times New Roman" w:cs="Times New Roman"/>
        </w:rPr>
      </w:pPr>
      <w:commentRangeStart w:id="665"/>
      <w:r w:rsidRPr="004754C8">
        <w:rPr>
          <w:rFonts w:ascii="Times New Roman" w:hAnsi="Times New Roman" w:cs="Times New Roman"/>
        </w:rPr>
        <w:t xml:space="preserve">The first </w:t>
      </w:r>
      <w:commentRangeEnd w:id="665"/>
      <w:r w:rsidR="009D23D2">
        <w:rPr>
          <w:rStyle w:val="CommentReference"/>
        </w:rPr>
        <w:commentReference w:id="665"/>
      </w:r>
      <w:r w:rsidRPr="004754C8">
        <w:rPr>
          <w:rFonts w:ascii="Times New Roman" w:hAnsi="Times New Roman" w:cs="Times New Roman"/>
        </w:rPr>
        <w:t xml:space="preserve">is </w:t>
      </w:r>
      <w:ins w:id="666" w:author="Mr. Wright" w:date="2016-06-26T09:30:00Z">
        <w:r w:rsidR="009D23D2">
          <w:rPr>
            <w:rFonts w:ascii="Times New Roman" w:hAnsi="Times New Roman" w:cs="Times New Roman"/>
          </w:rPr>
          <w:t xml:space="preserve">the </w:t>
        </w:r>
      </w:ins>
      <w:ins w:id="667" w:author="Mr. Wright" w:date="2016-06-25T08:29:00Z">
        <w:r w:rsidR="004F4B0D">
          <w:rPr>
            <w:rFonts w:ascii="Times New Roman" w:hAnsi="Times New Roman" w:cs="Times New Roman"/>
          </w:rPr>
          <w:t>n</w:t>
        </w:r>
      </w:ins>
      <w:del w:id="668" w:author="Mr. Wright" w:date="2016-06-25T08:29:00Z">
        <w:r w:rsidR="00FB43DD" w:rsidRPr="004754C8" w:rsidDel="004F4B0D">
          <w:rPr>
            <w:rFonts w:ascii="Times New Roman" w:hAnsi="Times New Roman" w:cs="Times New Roman"/>
          </w:rPr>
          <w:delText>N</w:delText>
        </w:r>
      </w:del>
      <w:r w:rsidR="00FB43DD" w:rsidRPr="004754C8">
        <w:rPr>
          <w:rFonts w:ascii="Times New Roman" w:hAnsi="Times New Roman" w:cs="Times New Roman"/>
        </w:rPr>
        <w:t>oise problem.</w:t>
      </w:r>
      <w:r w:rsidR="00536DDB" w:rsidRPr="004754C8">
        <w:rPr>
          <w:rFonts w:ascii="Times New Roman" w:hAnsi="Times New Roman" w:cs="Times New Roman"/>
        </w:rPr>
        <w:t xml:space="preserve"> </w:t>
      </w:r>
      <w:r w:rsidR="006E4BEB" w:rsidRPr="004754C8">
        <w:rPr>
          <w:rFonts w:ascii="Times New Roman" w:hAnsi="Times New Roman" w:cs="Times New Roman"/>
        </w:rPr>
        <w:t xml:space="preserve">It means there are some </w:t>
      </w:r>
      <w:del w:id="669" w:author="Mr. Wright" w:date="2016-06-26T09:30:00Z">
        <w:r w:rsidR="006E4BEB" w:rsidRPr="004754C8" w:rsidDel="009D23D2">
          <w:rPr>
            <w:rFonts w:ascii="Times New Roman" w:hAnsi="Times New Roman" w:cs="Times New Roman"/>
          </w:rPr>
          <w:delText xml:space="preserve">wrong </w:delText>
        </w:r>
      </w:del>
      <w:ins w:id="670" w:author="Mr. Wright" w:date="2016-06-26T09:30:00Z">
        <w:r w:rsidR="009D23D2">
          <w:rPr>
            <w:rFonts w:ascii="Times New Roman" w:hAnsi="Times New Roman" w:cs="Times New Roman"/>
          </w:rPr>
          <w:t>incorrectly</w:t>
        </w:r>
        <w:r w:rsidR="009D23D2" w:rsidRPr="004754C8">
          <w:rPr>
            <w:rFonts w:ascii="Times New Roman" w:hAnsi="Times New Roman" w:cs="Times New Roman"/>
          </w:rPr>
          <w:t xml:space="preserve"> </w:t>
        </w:r>
      </w:ins>
      <w:r w:rsidR="006E4BEB" w:rsidRPr="004754C8">
        <w:rPr>
          <w:rFonts w:ascii="Times New Roman" w:hAnsi="Times New Roman" w:cs="Times New Roman"/>
        </w:rPr>
        <w:t>label</w:t>
      </w:r>
      <w:r w:rsidR="00256D14" w:rsidRPr="004754C8">
        <w:rPr>
          <w:rFonts w:ascii="Times New Roman" w:hAnsi="Times New Roman" w:cs="Times New Roman"/>
        </w:rPr>
        <w:t>ed</w:t>
      </w:r>
      <w:r w:rsidR="006E4BEB" w:rsidRPr="004754C8">
        <w:rPr>
          <w:rFonts w:ascii="Times New Roman" w:hAnsi="Times New Roman" w:cs="Times New Roman"/>
        </w:rPr>
        <w:t xml:space="preserve"> text</w:t>
      </w:r>
      <w:ins w:id="671" w:author="Mr. Wright" w:date="2016-06-26T09:30:00Z">
        <w:r w:rsidR="009D23D2">
          <w:rPr>
            <w:rFonts w:ascii="Times New Roman" w:hAnsi="Times New Roman" w:cs="Times New Roman"/>
          </w:rPr>
          <w:t>s</w:t>
        </w:r>
      </w:ins>
      <w:r w:rsidR="006E4BEB" w:rsidRPr="004754C8">
        <w:rPr>
          <w:rFonts w:ascii="Times New Roman" w:hAnsi="Times New Roman" w:cs="Times New Roman"/>
        </w:rPr>
        <w:t xml:space="preserve"> in the </w:t>
      </w:r>
      <w:r w:rsidR="006E4BEB" w:rsidRPr="004754C8">
        <w:rPr>
          <w:rFonts w:ascii="Times New Roman" w:hAnsi="Times New Roman" w:cs="Times New Roman"/>
        </w:rPr>
        <w:lastRenderedPageBreak/>
        <w:t>training data set</w:t>
      </w:r>
      <w:r w:rsidR="001E4D80" w:rsidRPr="004754C8">
        <w:rPr>
          <w:rFonts w:ascii="Times New Roman" w:hAnsi="Times New Roman" w:cs="Times New Roman"/>
        </w:rPr>
        <w:t>.</w:t>
      </w:r>
      <w:r w:rsidR="00F721EA" w:rsidRPr="004754C8">
        <w:t xml:space="preserve"> </w:t>
      </w:r>
      <w:r w:rsidR="00F721EA" w:rsidRPr="004754C8">
        <w:rPr>
          <w:rFonts w:ascii="Times New Roman" w:hAnsi="Times New Roman" w:cs="Times New Roman"/>
        </w:rPr>
        <w:t>Many classification algorithms are very sensitive to noise.</w:t>
      </w:r>
      <w:r w:rsidR="003D37D2" w:rsidRPr="004754C8">
        <w:rPr>
          <w:rFonts w:ascii="Times New Roman" w:hAnsi="Times New Roman" w:cs="Times New Roman"/>
        </w:rPr>
        <w:t xml:space="preserve"> </w:t>
      </w:r>
      <w:r w:rsidR="007043F0" w:rsidRPr="004754C8">
        <w:rPr>
          <w:rFonts w:ascii="Times New Roman" w:hAnsi="Times New Roman" w:cs="Times New Roman"/>
        </w:rPr>
        <w:t xml:space="preserve">This means that if there </w:t>
      </w:r>
      <w:del w:id="672" w:author="Mr. Wright" w:date="2016-06-26T09:30:00Z">
        <w:r w:rsidR="007043F0" w:rsidRPr="004754C8" w:rsidDel="009D23D2">
          <w:rPr>
            <w:rFonts w:ascii="Times New Roman" w:hAnsi="Times New Roman" w:cs="Times New Roman"/>
          </w:rPr>
          <w:delText xml:space="preserve">are </w:delText>
        </w:r>
      </w:del>
      <w:ins w:id="673" w:author="Mr. Wright" w:date="2016-06-26T09:30:00Z">
        <w:r w:rsidR="009D23D2">
          <w:rPr>
            <w:rFonts w:ascii="Times New Roman" w:hAnsi="Times New Roman" w:cs="Times New Roman"/>
          </w:rPr>
          <w:t>is</w:t>
        </w:r>
        <w:r w:rsidR="009D23D2" w:rsidRPr="004754C8">
          <w:rPr>
            <w:rFonts w:ascii="Times New Roman" w:hAnsi="Times New Roman" w:cs="Times New Roman"/>
          </w:rPr>
          <w:t xml:space="preserve"> </w:t>
        </w:r>
      </w:ins>
      <w:r w:rsidR="007043F0" w:rsidRPr="004754C8">
        <w:rPr>
          <w:rFonts w:ascii="Times New Roman" w:hAnsi="Times New Roman" w:cs="Times New Roman"/>
        </w:rPr>
        <w:t xml:space="preserve">some noise in the training set, it will greatly affect the efficiency of </w:t>
      </w:r>
      <w:ins w:id="674" w:author="Mr. Wright" w:date="2016-06-26T09:30:00Z">
        <w:r w:rsidR="009D23D2">
          <w:rPr>
            <w:rFonts w:ascii="Times New Roman" w:hAnsi="Times New Roman" w:cs="Times New Roman"/>
          </w:rPr>
          <w:t xml:space="preserve">the </w:t>
        </w:r>
      </w:ins>
      <w:r w:rsidR="007043F0" w:rsidRPr="004754C8">
        <w:rPr>
          <w:rFonts w:ascii="Times New Roman" w:hAnsi="Times New Roman" w:cs="Times New Roman"/>
        </w:rPr>
        <w:t>classification algorithms.</w:t>
      </w:r>
      <w:del w:id="675" w:author="Mr. Wright" w:date="2016-06-26T09:31:00Z">
        <w:r w:rsidR="007043F0" w:rsidRPr="004754C8" w:rsidDel="009D23D2">
          <w:rPr>
            <w:rFonts w:ascii="Times New Roman" w:hAnsi="Times New Roman" w:cs="Times New Roman"/>
          </w:rPr>
          <w:delText xml:space="preserve"> Such as SVM.</w:delText>
        </w:r>
      </w:del>
      <w:r w:rsidR="008A30D3" w:rsidRPr="004754C8">
        <w:rPr>
          <w:rFonts w:ascii="Times New Roman" w:hAnsi="Times New Roman" w:cs="Times New Roman"/>
        </w:rPr>
        <w:t xml:space="preserve"> </w:t>
      </w:r>
      <w:r w:rsidR="00083A4A" w:rsidRPr="004754C8">
        <w:rPr>
          <w:rFonts w:ascii="Times New Roman" w:hAnsi="Times New Roman" w:cs="Times New Roman"/>
        </w:rPr>
        <w:t>The new classification algorithms have a very strong ability to inhibit noise</w:t>
      </w:r>
      <w:r w:rsidR="00FA1B31" w:rsidRPr="004754C8">
        <w:rPr>
          <w:rFonts w:ascii="Times New Roman" w:hAnsi="Times New Roman" w:cs="Times New Roman"/>
        </w:rPr>
        <w:t>.</w:t>
      </w:r>
      <w:r w:rsidR="000975CC" w:rsidRPr="004754C8">
        <w:t xml:space="preserve"> </w:t>
      </w:r>
      <w:r w:rsidR="000975CC" w:rsidRPr="004754C8">
        <w:rPr>
          <w:rFonts w:ascii="Times New Roman" w:hAnsi="Times New Roman" w:cs="Times New Roman"/>
        </w:rPr>
        <w:t>From</w:t>
      </w:r>
      <w:ins w:id="676" w:author="Mr. Wright" w:date="2016-06-26T09:31:00Z">
        <w:r w:rsidR="009D23D2">
          <w:rPr>
            <w:rFonts w:ascii="Times New Roman" w:hAnsi="Times New Roman" w:cs="Times New Roman"/>
          </w:rPr>
          <w:t xml:space="preserve"> the</w:t>
        </w:r>
      </w:ins>
      <w:r w:rsidR="000975CC" w:rsidRPr="004754C8">
        <w:rPr>
          <w:rFonts w:ascii="Times New Roman" w:hAnsi="Times New Roman" w:cs="Times New Roman"/>
        </w:rPr>
        <w:t xml:space="preserve"> algorithm design mechanism, we will extract the </w:t>
      </w:r>
      <w:del w:id="677" w:author="Mr. Wright" w:date="2016-06-26T09:31:00Z">
        <w:r w:rsidR="000975CC" w:rsidRPr="004754C8" w:rsidDel="009D23D2">
          <w:rPr>
            <w:rFonts w:ascii="Times New Roman" w:hAnsi="Times New Roman" w:cs="Times New Roman"/>
          </w:rPr>
          <w:delText>keyword</w:delText>
        </w:r>
        <w:r w:rsidR="00CF33C2" w:rsidRPr="004754C8" w:rsidDel="009D23D2">
          <w:rPr>
            <w:rFonts w:ascii="Times New Roman" w:hAnsi="Times New Roman" w:cs="Times New Roman"/>
          </w:rPr>
          <w:delText xml:space="preserve"> of</w:delText>
        </w:r>
        <w:r w:rsidR="000975CC" w:rsidRPr="004754C8" w:rsidDel="009D23D2">
          <w:rPr>
            <w:rFonts w:ascii="Times New Roman" w:hAnsi="Times New Roman" w:cs="Times New Roman"/>
          </w:rPr>
          <w:delText xml:space="preserve"> category</w:delText>
        </w:r>
      </w:del>
      <w:ins w:id="678" w:author="Mr. Wright" w:date="2016-06-26T09:31:00Z">
        <w:r w:rsidR="009D23D2">
          <w:rPr>
            <w:rFonts w:ascii="Times New Roman" w:hAnsi="Times New Roman" w:cs="Times New Roman"/>
          </w:rPr>
          <w:t>KWCs</w:t>
        </w:r>
      </w:ins>
      <w:r w:rsidR="000975CC" w:rsidRPr="004754C8">
        <w:rPr>
          <w:rFonts w:ascii="Times New Roman" w:hAnsi="Times New Roman" w:cs="Times New Roman"/>
        </w:rPr>
        <w:t xml:space="preserve"> from a number of known texts</w:t>
      </w:r>
      <w:r w:rsidR="00915F1D" w:rsidRPr="004754C8">
        <w:rPr>
          <w:rFonts w:ascii="Times New Roman" w:hAnsi="Times New Roman" w:cs="Times New Roman"/>
        </w:rPr>
        <w:t>.</w:t>
      </w:r>
      <w:r w:rsidR="00D52CC4" w:rsidRPr="004754C8">
        <w:t xml:space="preserve"> </w:t>
      </w:r>
      <w:commentRangeStart w:id="679"/>
      <w:r w:rsidR="00D52CC4" w:rsidRPr="004754C8">
        <w:rPr>
          <w:rFonts w:ascii="Times New Roman" w:hAnsi="Times New Roman" w:cs="Times New Roman"/>
        </w:rPr>
        <w:t xml:space="preserve">Noise text is very little comparing with </w:t>
      </w:r>
      <w:del w:id="680" w:author="Mr. Wright" w:date="2016-06-25T08:13:00Z">
        <w:r w:rsidR="00D52CC4" w:rsidRPr="004754C8" w:rsidDel="004754C8">
          <w:rPr>
            <w:rFonts w:ascii="Times New Roman" w:hAnsi="Times New Roman" w:cs="Times New Roman"/>
          </w:rPr>
          <w:delText>a lot</w:delText>
        </w:r>
      </w:del>
      <w:ins w:id="681" w:author="Mr. Wright" w:date="2016-06-25T08:13:00Z">
        <w:r w:rsidR="004754C8">
          <w:rPr>
            <w:rFonts w:ascii="Times New Roman" w:hAnsi="Times New Roman" w:cs="Times New Roman"/>
          </w:rPr>
          <w:t>a lot</w:t>
        </w:r>
      </w:ins>
      <w:r w:rsidR="00D52CC4" w:rsidRPr="004754C8">
        <w:rPr>
          <w:rFonts w:ascii="Times New Roman" w:hAnsi="Times New Roman" w:cs="Times New Roman"/>
        </w:rPr>
        <w:t xml:space="preserve"> of testing text</w:t>
      </w:r>
      <w:commentRangeEnd w:id="679"/>
      <w:r w:rsidR="009D23D2">
        <w:rPr>
          <w:rStyle w:val="CommentReference"/>
        </w:rPr>
        <w:commentReference w:id="679"/>
      </w:r>
      <w:r w:rsidR="00765428" w:rsidRPr="004754C8">
        <w:rPr>
          <w:rFonts w:ascii="Times New Roman" w:hAnsi="Times New Roman" w:cs="Times New Roman"/>
        </w:rPr>
        <w:t>, so n</w:t>
      </w:r>
      <w:r w:rsidR="000C21D2" w:rsidRPr="004754C8">
        <w:rPr>
          <w:rFonts w:ascii="Times New Roman" w:hAnsi="Times New Roman" w:cs="Times New Roman"/>
        </w:rPr>
        <w:t xml:space="preserve">oise does not </w:t>
      </w:r>
      <w:del w:id="682" w:author="Mr. Wright" w:date="2016-06-26T09:31:00Z">
        <w:r w:rsidR="000C21D2" w:rsidRPr="004754C8" w:rsidDel="009D23D2">
          <w:rPr>
            <w:rFonts w:ascii="Times New Roman" w:hAnsi="Times New Roman" w:cs="Times New Roman"/>
          </w:rPr>
          <w:delText xml:space="preserve">affect </w:delText>
        </w:r>
      </w:del>
      <w:ins w:id="683" w:author="Mr. Wright" w:date="2016-06-26T09:31:00Z">
        <w:r w:rsidR="009D23D2">
          <w:rPr>
            <w:rFonts w:ascii="Times New Roman" w:hAnsi="Times New Roman" w:cs="Times New Roman"/>
          </w:rPr>
          <w:t xml:space="preserve">impact the extraction of </w:t>
        </w:r>
      </w:ins>
      <w:del w:id="684" w:author="Mr. Wright" w:date="2016-06-26T09:31:00Z">
        <w:r w:rsidR="000C21D2" w:rsidRPr="004754C8" w:rsidDel="009D23D2">
          <w:rPr>
            <w:rFonts w:ascii="Times New Roman" w:hAnsi="Times New Roman" w:cs="Times New Roman"/>
          </w:rPr>
          <w:delText xml:space="preserve">extracting </w:delText>
        </w:r>
        <w:r w:rsidR="000C21D2" w:rsidRPr="004754C8" w:rsidDel="009D23D2">
          <w:rPr>
            <w:rFonts w:ascii="Times New Roman" w:hAnsi="Times New Roman" w:cs="Times New Roman" w:hint="eastAsia"/>
          </w:rPr>
          <w:delText>th</w:delText>
        </w:r>
      </w:del>
      <w:del w:id="685" w:author="Mr. Wright" w:date="2016-06-26T09:32:00Z">
        <w:r w:rsidR="000C21D2" w:rsidRPr="004754C8" w:rsidDel="009D23D2">
          <w:rPr>
            <w:rFonts w:ascii="Times New Roman" w:hAnsi="Times New Roman" w:cs="Times New Roman" w:hint="eastAsia"/>
          </w:rPr>
          <w:delText xml:space="preserve">e </w:delText>
        </w:r>
      </w:del>
      <w:r w:rsidR="000C21D2" w:rsidRPr="004754C8">
        <w:rPr>
          <w:rFonts w:ascii="Times New Roman" w:hAnsi="Times New Roman" w:cs="Times New Roman" w:hint="eastAsia"/>
        </w:rPr>
        <w:t>KWC</w:t>
      </w:r>
      <w:ins w:id="686" w:author="Mr. Wright" w:date="2016-06-26T09:32:00Z">
        <w:r w:rsidR="009D23D2">
          <w:rPr>
            <w:rFonts w:ascii="Times New Roman" w:hAnsi="Times New Roman" w:cs="Times New Roman"/>
          </w:rPr>
          <w:t>s</w:t>
        </w:r>
      </w:ins>
      <w:r w:rsidR="00DF2B7E" w:rsidRPr="004754C8">
        <w:rPr>
          <w:rFonts w:ascii="Times New Roman" w:hAnsi="Times New Roman" w:cs="Times New Roman"/>
        </w:rPr>
        <w:t>.</w:t>
      </w:r>
      <w:r w:rsidR="006B4898" w:rsidRPr="004754C8">
        <w:t xml:space="preserve"> </w:t>
      </w:r>
      <w:commentRangeStart w:id="687"/>
      <w:r w:rsidR="006B4898" w:rsidRPr="004754C8">
        <w:rPr>
          <w:rFonts w:ascii="Times New Roman" w:hAnsi="Times New Roman" w:cs="Times New Roman"/>
        </w:rPr>
        <w:t>Even noise is extracted keyword</w:t>
      </w:r>
      <w:commentRangeEnd w:id="687"/>
      <w:r w:rsidR="009D23D2">
        <w:rPr>
          <w:rStyle w:val="CommentReference"/>
        </w:rPr>
        <w:commentReference w:id="687"/>
      </w:r>
      <w:del w:id="688" w:author="Mr. Wright" w:date="2016-06-25T08:31:00Z">
        <w:r w:rsidR="006B4898" w:rsidRPr="004754C8" w:rsidDel="004F4B0D">
          <w:rPr>
            <w:rFonts w:ascii="Times New Roman" w:hAnsi="Times New Roman" w:cs="Times New Roman"/>
          </w:rPr>
          <w:delText xml:space="preserve"> </w:delText>
        </w:r>
      </w:del>
      <w:r w:rsidR="006B4898" w:rsidRPr="004754C8">
        <w:rPr>
          <w:rFonts w:ascii="Times New Roman" w:hAnsi="Times New Roman" w:cs="Times New Roman"/>
        </w:rPr>
        <w:t>, the TF-IDF weights of the noise are very small</w:t>
      </w:r>
      <w:r w:rsidR="00E338D6" w:rsidRPr="004754C8">
        <w:rPr>
          <w:rFonts w:ascii="Times New Roman" w:hAnsi="Times New Roman" w:cs="Times New Roman"/>
        </w:rPr>
        <w:t xml:space="preserve">. </w:t>
      </w:r>
      <w:del w:id="689" w:author="Mr. Wright" w:date="2016-06-26T09:32:00Z">
        <w:r w:rsidR="00E338D6" w:rsidRPr="004754C8" w:rsidDel="009D23D2">
          <w:rPr>
            <w:rFonts w:ascii="Times New Roman" w:hAnsi="Times New Roman" w:cs="Times New Roman"/>
          </w:rPr>
          <w:delText xml:space="preserve">So </w:delText>
        </w:r>
      </w:del>
      <w:ins w:id="690" w:author="Mr. Wright" w:date="2016-06-26T09:32:00Z">
        <w:r w:rsidR="009D23D2">
          <w:rPr>
            <w:rFonts w:ascii="Times New Roman" w:hAnsi="Times New Roman" w:cs="Times New Roman"/>
          </w:rPr>
          <w:t>Therefore,</w:t>
        </w:r>
        <w:r w:rsidR="009D23D2" w:rsidRPr="004754C8">
          <w:rPr>
            <w:rFonts w:ascii="Times New Roman" w:hAnsi="Times New Roman" w:cs="Times New Roman"/>
          </w:rPr>
          <w:t xml:space="preserve"> </w:t>
        </w:r>
        <w:r w:rsidR="003254CD">
          <w:rPr>
            <w:rFonts w:ascii="Times New Roman" w:hAnsi="Times New Roman" w:cs="Times New Roman"/>
          </w:rPr>
          <w:t xml:space="preserve">the </w:t>
        </w:r>
      </w:ins>
      <w:ins w:id="691" w:author="Mr. Wright" w:date="2016-06-25T08:29:00Z">
        <w:r w:rsidR="004F4B0D">
          <w:rPr>
            <w:rFonts w:ascii="Times New Roman" w:hAnsi="Times New Roman" w:cs="Times New Roman"/>
          </w:rPr>
          <w:t>n</w:t>
        </w:r>
      </w:ins>
      <w:del w:id="692" w:author="Mr. Wright" w:date="2016-06-25T08:29:00Z">
        <w:r w:rsidR="008645F9" w:rsidRPr="004754C8" w:rsidDel="004F4B0D">
          <w:rPr>
            <w:rFonts w:ascii="Times New Roman" w:hAnsi="Times New Roman" w:cs="Times New Roman" w:hint="eastAsia"/>
          </w:rPr>
          <w:delText>N</w:delText>
        </w:r>
      </w:del>
      <w:r w:rsidR="008645F9" w:rsidRPr="004754C8">
        <w:rPr>
          <w:rFonts w:ascii="Times New Roman" w:hAnsi="Times New Roman" w:cs="Times New Roman" w:hint="eastAsia"/>
        </w:rPr>
        <w:t>oise</w:t>
      </w:r>
      <w:r w:rsidR="008645F9" w:rsidRPr="004754C8">
        <w:rPr>
          <w:rFonts w:ascii="Times New Roman" w:hAnsi="Times New Roman" w:cs="Times New Roman"/>
        </w:rPr>
        <w:t xml:space="preserve"> </w:t>
      </w:r>
      <w:r w:rsidR="008645F9" w:rsidRPr="004754C8">
        <w:rPr>
          <w:rFonts w:ascii="Times New Roman" w:hAnsi="Times New Roman" w:cs="Times New Roman" w:hint="eastAsia"/>
        </w:rPr>
        <w:t>problem</w:t>
      </w:r>
      <w:r w:rsidR="000B1F02" w:rsidRPr="004754C8">
        <w:rPr>
          <w:rFonts w:ascii="Times New Roman" w:hAnsi="Times New Roman" w:cs="Times New Roman"/>
        </w:rPr>
        <w:t xml:space="preserve"> </w:t>
      </w:r>
      <w:r w:rsidR="000B1F02" w:rsidRPr="004754C8">
        <w:rPr>
          <w:rFonts w:ascii="Times New Roman" w:hAnsi="Times New Roman" w:cs="Times New Roman" w:hint="eastAsia"/>
        </w:rPr>
        <w:t>does</w:t>
      </w:r>
      <w:r w:rsidR="000B1F02" w:rsidRPr="004754C8">
        <w:rPr>
          <w:rFonts w:ascii="Times New Roman" w:hAnsi="Times New Roman" w:cs="Times New Roman"/>
        </w:rPr>
        <w:t xml:space="preserve"> </w:t>
      </w:r>
      <w:r w:rsidR="000B1F02" w:rsidRPr="004754C8">
        <w:rPr>
          <w:rFonts w:ascii="Times New Roman" w:hAnsi="Times New Roman" w:cs="Times New Roman" w:hint="eastAsia"/>
        </w:rPr>
        <w:t>not</w:t>
      </w:r>
      <w:r w:rsidR="000B1F02" w:rsidRPr="004754C8">
        <w:rPr>
          <w:rFonts w:ascii="Times New Roman" w:hAnsi="Times New Roman" w:cs="Times New Roman"/>
        </w:rPr>
        <w:t xml:space="preserve"> affect </w:t>
      </w:r>
      <w:del w:id="693" w:author="Mr. Wright" w:date="2016-06-26T09:32:00Z">
        <w:r w:rsidR="000B1F02" w:rsidRPr="004754C8" w:rsidDel="003254CD">
          <w:rPr>
            <w:rFonts w:ascii="Times New Roman" w:hAnsi="Times New Roman" w:cs="Times New Roman" w:hint="eastAsia"/>
          </w:rPr>
          <w:delText>the</w:delText>
        </w:r>
        <w:r w:rsidR="000B1F02" w:rsidRPr="004754C8" w:rsidDel="003254CD">
          <w:rPr>
            <w:rFonts w:ascii="Times New Roman" w:hAnsi="Times New Roman" w:cs="Times New Roman"/>
          </w:rPr>
          <w:delText xml:space="preserve"> </w:delText>
        </w:r>
      </w:del>
      <w:r w:rsidR="003D632C" w:rsidRPr="004754C8">
        <w:rPr>
          <w:rFonts w:ascii="Times New Roman" w:hAnsi="Times New Roman" w:cs="Times New Roman"/>
        </w:rPr>
        <w:t>c</w:t>
      </w:r>
      <w:r w:rsidR="000B1F02" w:rsidRPr="004754C8">
        <w:rPr>
          <w:rFonts w:ascii="Times New Roman" w:hAnsi="Times New Roman" w:cs="Times New Roman"/>
        </w:rPr>
        <w:t>lassification efficiency</w:t>
      </w:r>
      <w:r w:rsidR="003D632C" w:rsidRPr="004754C8">
        <w:rPr>
          <w:rFonts w:ascii="Times New Roman" w:hAnsi="Times New Roman" w:cs="Times New Roman" w:hint="eastAsia"/>
        </w:rPr>
        <w:t>.</w:t>
      </w:r>
    </w:p>
    <w:p w14:paraId="0F5D3F1A" w14:textId="0CE94817" w:rsidR="00A152FA" w:rsidRPr="004754C8" w:rsidRDefault="00CC3F88" w:rsidP="00997A5F">
      <w:pPr>
        <w:pStyle w:val="lw"/>
        <w:ind w:firstLine="420"/>
        <w:rPr>
          <w:rFonts w:ascii="Times New Roman" w:hAnsi="Times New Roman" w:cs="Times New Roman"/>
        </w:rPr>
      </w:pPr>
      <w:r w:rsidRPr="004754C8">
        <w:rPr>
          <w:rFonts w:ascii="Times New Roman" w:hAnsi="Times New Roman" w:cs="Times New Roman"/>
        </w:rPr>
        <w:t xml:space="preserve">The </w:t>
      </w:r>
      <w:r w:rsidR="00B10013" w:rsidRPr="004754C8">
        <w:rPr>
          <w:rFonts w:ascii="Times New Roman" w:hAnsi="Times New Roman" w:cs="Times New Roman"/>
        </w:rPr>
        <w:t>second</w:t>
      </w:r>
      <w:r w:rsidRPr="004754C8">
        <w:rPr>
          <w:rFonts w:ascii="Times New Roman" w:hAnsi="Times New Roman" w:cs="Times New Roman"/>
        </w:rPr>
        <w:t xml:space="preserve"> </w:t>
      </w:r>
      <w:ins w:id="694" w:author="Mr. Wright" w:date="2016-06-26T09:32:00Z">
        <w:r w:rsidR="003254CD">
          <w:rPr>
            <w:rFonts w:ascii="Times New Roman" w:hAnsi="Times New Roman" w:cs="Times New Roman"/>
          </w:rPr>
          <w:t xml:space="preserve">problem </w:t>
        </w:r>
      </w:ins>
      <w:r w:rsidRPr="004754C8">
        <w:rPr>
          <w:rFonts w:ascii="Times New Roman" w:hAnsi="Times New Roman" w:cs="Times New Roman"/>
        </w:rPr>
        <w:t xml:space="preserve">is </w:t>
      </w:r>
      <w:ins w:id="695" w:author="Mr. Wright" w:date="2016-06-26T09:32:00Z">
        <w:r w:rsidR="003254CD">
          <w:rPr>
            <w:rFonts w:ascii="Times New Roman" w:hAnsi="Times New Roman" w:cs="Times New Roman"/>
          </w:rPr>
          <w:t xml:space="preserve">the </w:t>
        </w:r>
      </w:ins>
      <w:r w:rsidR="00BC0C3B" w:rsidRPr="004754C8">
        <w:rPr>
          <w:rFonts w:ascii="Times New Roman" w:hAnsi="Times New Roman" w:cs="Times New Roman"/>
        </w:rPr>
        <w:t xml:space="preserve">generic </w:t>
      </w:r>
      <w:r w:rsidR="004577CA" w:rsidRPr="004754C8">
        <w:rPr>
          <w:rFonts w:ascii="Times New Roman" w:hAnsi="Times New Roman" w:cs="Times New Roman"/>
        </w:rPr>
        <w:t>classification problem</w:t>
      </w:r>
      <w:r w:rsidR="008E3AE8" w:rsidRPr="004754C8">
        <w:rPr>
          <w:rFonts w:ascii="Times New Roman" w:hAnsi="Times New Roman" w:cs="Times New Roman"/>
        </w:rPr>
        <w:t>.</w:t>
      </w:r>
      <w:r w:rsidR="001A6AD4" w:rsidRPr="004754C8">
        <w:rPr>
          <w:rFonts w:ascii="Times New Roman" w:hAnsi="Times New Roman" w:cs="Times New Roman"/>
        </w:rPr>
        <w:t xml:space="preserve"> </w:t>
      </w:r>
      <w:r w:rsidR="002E2AFF" w:rsidRPr="004754C8">
        <w:rPr>
          <w:rFonts w:ascii="Times New Roman" w:hAnsi="Times New Roman" w:cs="Times New Roman"/>
        </w:rPr>
        <w:t>It means</w:t>
      </w:r>
      <w:r w:rsidR="006315DF" w:rsidRPr="004754C8">
        <w:rPr>
          <w:rFonts w:ascii="Times New Roman" w:hAnsi="Times New Roman" w:cs="Times New Roman"/>
        </w:rPr>
        <w:t xml:space="preserve"> the TF</w:t>
      </w:r>
      <w:ins w:id="696" w:author="Mr. Wright" w:date="2016-06-26T11:08:00Z">
        <w:r w:rsidR="00FE24DC">
          <w:rPr>
            <w:rFonts w:ascii="Times New Roman" w:hAnsi="Times New Roman" w:cs="Times New Roman"/>
          </w:rPr>
          <w:t>-IDF</w:t>
        </w:r>
      </w:ins>
      <w:del w:id="697" w:author="Mr. Wright" w:date="2016-06-26T11:08:00Z">
        <w:r w:rsidR="006315DF" w:rsidRPr="004754C8" w:rsidDel="00FE24DC">
          <w:rPr>
            <w:rFonts w:ascii="Times New Roman" w:hAnsi="Times New Roman" w:cs="Times New Roman"/>
          </w:rPr>
          <w:delText>IDF</w:delText>
        </w:r>
      </w:del>
      <w:r w:rsidR="006315DF" w:rsidRPr="004754C8">
        <w:rPr>
          <w:rFonts w:ascii="Times New Roman" w:hAnsi="Times New Roman" w:cs="Times New Roman"/>
        </w:rPr>
        <w:t xml:space="preserve"> values of </w:t>
      </w:r>
      <w:r w:rsidR="006C0457" w:rsidRPr="004754C8">
        <w:rPr>
          <w:rFonts w:ascii="Times New Roman" w:hAnsi="Times New Roman" w:cs="Times New Roman"/>
        </w:rPr>
        <w:t xml:space="preserve">each category keyword are not </w:t>
      </w:r>
      <w:commentRangeStart w:id="698"/>
      <w:r w:rsidR="006C0457" w:rsidRPr="004754C8">
        <w:rPr>
          <w:rFonts w:ascii="Times New Roman" w:hAnsi="Times New Roman" w:cs="Times New Roman"/>
        </w:rPr>
        <w:t>too prominent</w:t>
      </w:r>
      <w:commentRangeEnd w:id="698"/>
      <w:r w:rsidR="003254CD">
        <w:rPr>
          <w:rStyle w:val="CommentReference"/>
        </w:rPr>
        <w:commentReference w:id="698"/>
      </w:r>
      <w:r w:rsidR="00AE106B" w:rsidRPr="004754C8">
        <w:rPr>
          <w:rFonts w:ascii="Times New Roman" w:hAnsi="Times New Roman" w:cs="Times New Roman"/>
        </w:rPr>
        <w:t>.</w:t>
      </w:r>
      <w:r w:rsidR="00025D11" w:rsidRPr="004754C8">
        <w:rPr>
          <w:rFonts w:ascii="Times New Roman" w:hAnsi="Times New Roman" w:cs="Times New Roman"/>
        </w:rPr>
        <w:t xml:space="preserve"> Many classification algorithms </w:t>
      </w:r>
      <w:del w:id="699" w:author="Mr. Wright" w:date="2016-06-25T08:58:00Z">
        <w:r w:rsidR="00025D11" w:rsidRPr="004754C8" w:rsidDel="00BC0C3B">
          <w:rPr>
            <w:rFonts w:ascii="Times New Roman" w:hAnsi="Times New Roman" w:cs="Times New Roman"/>
          </w:rPr>
          <w:delText>can not</w:delText>
        </w:r>
      </w:del>
      <w:ins w:id="700" w:author="Mr. Wright" w:date="2016-06-25T08:58:00Z">
        <w:r w:rsidR="00BC0C3B" w:rsidRPr="004754C8">
          <w:rPr>
            <w:rFonts w:ascii="Times New Roman" w:hAnsi="Times New Roman" w:cs="Times New Roman"/>
          </w:rPr>
          <w:t>cannot</w:t>
        </w:r>
      </w:ins>
      <w:r w:rsidR="00025D11" w:rsidRPr="004754C8">
        <w:rPr>
          <w:rFonts w:ascii="Times New Roman" w:hAnsi="Times New Roman" w:cs="Times New Roman"/>
        </w:rPr>
        <w:t xml:space="preserve"> deal with such problems</w:t>
      </w:r>
      <w:del w:id="701" w:author="Mr. Wright" w:date="2016-06-26T09:33:00Z">
        <w:r w:rsidR="00040AB1" w:rsidRPr="004754C8" w:rsidDel="003254CD">
          <w:rPr>
            <w:rFonts w:ascii="Times New Roman" w:hAnsi="Times New Roman" w:cs="Times New Roman"/>
          </w:rPr>
          <w:delText>,</w:delText>
        </w:r>
      </w:del>
      <w:r w:rsidR="008427B2" w:rsidRPr="004754C8">
        <w:rPr>
          <w:rFonts w:ascii="Times New Roman" w:hAnsi="Times New Roman" w:cs="Times New Roman"/>
        </w:rPr>
        <w:t xml:space="preserve"> or </w:t>
      </w:r>
      <w:r w:rsidR="00DD6019" w:rsidRPr="004754C8">
        <w:rPr>
          <w:rFonts w:ascii="Times New Roman" w:hAnsi="Times New Roman" w:cs="Times New Roman"/>
        </w:rPr>
        <w:t>have a great influence</w:t>
      </w:r>
      <w:r w:rsidR="00465737" w:rsidRPr="004754C8">
        <w:rPr>
          <w:rFonts w:ascii="Times New Roman" w:hAnsi="Times New Roman" w:cs="Times New Roman"/>
        </w:rPr>
        <w:t xml:space="preserve"> </w:t>
      </w:r>
      <w:del w:id="702" w:author="Mr. Wright" w:date="2016-06-26T09:34:00Z">
        <w:r w:rsidR="00465737" w:rsidRPr="004754C8" w:rsidDel="003254CD">
          <w:rPr>
            <w:rFonts w:ascii="Times New Roman" w:hAnsi="Times New Roman" w:cs="Times New Roman"/>
          </w:rPr>
          <w:delText xml:space="preserve">in </w:delText>
        </w:r>
      </w:del>
      <w:ins w:id="703" w:author="Mr. Wright" w:date="2016-06-26T09:34:00Z">
        <w:r w:rsidR="003254CD">
          <w:rPr>
            <w:rFonts w:ascii="Times New Roman" w:hAnsi="Times New Roman" w:cs="Times New Roman"/>
          </w:rPr>
          <w:t>on</w:t>
        </w:r>
        <w:r w:rsidR="003254CD" w:rsidRPr="004754C8">
          <w:rPr>
            <w:rFonts w:ascii="Times New Roman" w:hAnsi="Times New Roman" w:cs="Times New Roman"/>
          </w:rPr>
          <w:t xml:space="preserve"> </w:t>
        </w:r>
      </w:ins>
      <w:r w:rsidR="00465737" w:rsidRPr="004754C8">
        <w:rPr>
          <w:rFonts w:ascii="Times New Roman" w:hAnsi="Times New Roman" w:cs="Times New Roman"/>
        </w:rPr>
        <w:t>classification efficiency</w:t>
      </w:r>
      <w:ins w:id="704" w:author="Mr. Wright" w:date="2016-06-26T09:34:00Z">
        <w:r w:rsidR="003254CD">
          <w:rPr>
            <w:rFonts w:ascii="Times New Roman" w:hAnsi="Times New Roman" w:cs="Times New Roman"/>
          </w:rPr>
          <w:t>,</w:t>
        </w:r>
      </w:ins>
      <w:del w:id="705" w:author="Mr. Wright" w:date="2016-06-26T09:34:00Z">
        <w:r w:rsidR="00465737" w:rsidRPr="004754C8" w:rsidDel="003254CD">
          <w:rPr>
            <w:rFonts w:ascii="Times New Roman" w:hAnsi="Times New Roman" w:cs="Times New Roman"/>
          </w:rPr>
          <w:delText>.</w:delText>
        </w:r>
      </w:del>
      <w:r w:rsidR="00D27BCA" w:rsidRPr="004754C8">
        <w:rPr>
          <w:rFonts w:ascii="Times New Roman" w:hAnsi="Times New Roman" w:cs="Times New Roman"/>
        </w:rPr>
        <w:t xml:space="preserve"> </w:t>
      </w:r>
      <w:ins w:id="706" w:author="Mr. Wright" w:date="2016-06-26T09:34:00Z">
        <w:r w:rsidR="003254CD">
          <w:rPr>
            <w:rFonts w:ascii="Times New Roman" w:hAnsi="Times New Roman" w:cs="Times New Roman"/>
          </w:rPr>
          <w:t>s</w:t>
        </w:r>
      </w:ins>
      <w:del w:id="707" w:author="Mr. Wright" w:date="2016-06-26T09:34:00Z">
        <w:r w:rsidR="00D27BCA" w:rsidRPr="004754C8" w:rsidDel="003254CD">
          <w:rPr>
            <w:rFonts w:ascii="Times New Roman" w:hAnsi="Times New Roman" w:cs="Times New Roman"/>
          </w:rPr>
          <w:delText>S</w:delText>
        </w:r>
      </w:del>
      <w:r w:rsidR="00D27BCA" w:rsidRPr="004754C8">
        <w:rPr>
          <w:rFonts w:ascii="Times New Roman" w:hAnsi="Times New Roman" w:cs="Times New Roman"/>
        </w:rPr>
        <w:t xml:space="preserve">uch </w:t>
      </w:r>
      <w:r w:rsidR="00D27BCA" w:rsidRPr="004754C8">
        <w:rPr>
          <w:rFonts w:ascii="Times New Roman" w:hAnsi="Times New Roman" w:cs="Times New Roman" w:hint="eastAsia"/>
        </w:rPr>
        <w:t>as</w:t>
      </w:r>
      <w:r w:rsidR="00520275" w:rsidRPr="004754C8">
        <w:rPr>
          <w:rFonts w:ascii="Times New Roman" w:hAnsi="Times New Roman" w:cs="Times New Roman"/>
        </w:rPr>
        <w:t xml:space="preserve"> KNN</w:t>
      </w:r>
      <w:del w:id="708" w:author="Mr. Wright" w:date="2016-06-25T08:31:00Z">
        <w:r w:rsidR="00D27BCA" w:rsidRPr="004754C8" w:rsidDel="004F4B0D">
          <w:rPr>
            <w:rFonts w:ascii="Times New Roman" w:hAnsi="Times New Roman" w:cs="Times New Roman"/>
          </w:rPr>
          <w:delText xml:space="preserve"> </w:delText>
        </w:r>
      </w:del>
      <w:ins w:id="709" w:author="Mr. Wright" w:date="2016-06-26T09:34:00Z">
        <w:r w:rsidR="003254CD">
          <w:rPr>
            <w:rFonts w:ascii="Times New Roman" w:hAnsi="Times New Roman" w:cs="Times New Roman"/>
          </w:rPr>
          <w:t xml:space="preserve"> and</w:t>
        </w:r>
      </w:ins>
      <w:del w:id="710" w:author="Mr. Wright" w:date="2016-06-26T09:34:00Z">
        <w:r w:rsidR="00D27BCA" w:rsidRPr="004754C8" w:rsidDel="003254CD">
          <w:rPr>
            <w:rFonts w:ascii="Times New Roman" w:hAnsi="Times New Roman" w:cs="Times New Roman"/>
          </w:rPr>
          <w:delText>,</w:delText>
        </w:r>
      </w:del>
      <w:r w:rsidR="00D27BCA" w:rsidRPr="004754C8">
        <w:rPr>
          <w:rFonts w:ascii="Times New Roman" w:hAnsi="Times New Roman" w:cs="Times New Roman"/>
        </w:rPr>
        <w:t xml:space="preserve"> Na</w:t>
      </w:r>
      <w:ins w:id="711" w:author="Mr. Wright" w:date="2016-06-25T08:22:00Z">
        <w:r w:rsidR="0004492F">
          <w:rPr>
            <w:rFonts w:ascii="Times New Roman" w:hAnsi="Times New Roman" w:cs="Times New Roman"/>
          </w:rPr>
          <w:t>ï</w:t>
        </w:r>
      </w:ins>
      <w:del w:id="712" w:author="Mr. Wright" w:date="2016-06-25T08:22:00Z">
        <w:r w:rsidR="00D27BCA" w:rsidRPr="004754C8" w:rsidDel="0004492F">
          <w:rPr>
            <w:rFonts w:ascii="Times New Roman" w:hAnsi="Times New Roman" w:cs="Times New Roman"/>
          </w:rPr>
          <w:delText>i</w:delText>
        </w:r>
      </w:del>
      <w:r w:rsidR="00D27BCA" w:rsidRPr="004754C8">
        <w:rPr>
          <w:rFonts w:ascii="Times New Roman" w:hAnsi="Times New Roman" w:cs="Times New Roman"/>
        </w:rPr>
        <w:t>ve Bayes</w:t>
      </w:r>
      <w:r w:rsidR="0084560F" w:rsidRPr="004754C8">
        <w:rPr>
          <w:rFonts w:ascii="Times New Roman" w:hAnsi="Times New Roman" w:cs="Times New Roman"/>
        </w:rPr>
        <w:t>.</w:t>
      </w:r>
      <w:r w:rsidR="00EE63B9" w:rsidRPr="004754C8">
        <w:rPr>
          <w:rFonts w:ascii="Times New Roman" w:hAnsi="Times New Roman" w:cs="Times New Roman"/>
        </w:rPr>
        <w:t xml:space="preserve"> The new classification algorithms can solve this problem.</w:t>
      </w:r>
      <w:r w:rsidR="00096564" w:rsidRPr="004754C8">
        <w:t xml:space="preserve"> </w:t>
      </w:r>
      <w:r w:rsidR="00096564" w:rsidRPr="004754C8">
        <w:rPr>
          <w:rFonts w:ascii="Times New Roman" w:hAnsi="Times New Roman" w:cs="Times New Roman"/>
        </w:rPr>
        <w:t xml:space="preserve">From </w:t>
      </w:r>
      <w:ins w:id="713" w:author="Mr. Wright" w:date="2016-06-26T09:34:00Z">
        <w:r w:rsidR="003254CD">
          <w:rPr>
            <w:rFonts w:ascii="Times New Roman" w:hAnsi="Times New Roman" w:cs="Times New Roman"/>
          </w:rPr>
          <w:t xml:space="preserve">the </w:t>
        </w:r>
      </w:ins>
      <w:r w:rsidR="00096564" w:rsidRPr="004754C8">
        <w:rPr>
          <w:rFonts w:ascii="Times New Roman" w:hAnsi="Times New Roman" w:cs="Times New Roman"/>
        </w:rPr>
        <w:t xml:space="preserve">algorithm design mechanism, we will extract the </w:t>
      </w:r>
      <w:del w:id="714" w:author="Mr. Wright" w:date="2016-06-26T09:34:00Z">
        <w:r w:rsidR="00096564" w:rsidRPr="004754C8" w:rsidDel="003254CD">
          <w:rPr>
            <w:rFonts w:ascii="Times New Roman" w:hAnsi="Times New Roman" w:cs="Times New Roman"/>
          </w:rPr>
          <w:delText>keyword of category</w:delText>
        </w:r>
      </w:del>
      <w:ins w:id="715" w:author="Mr. Wright" w:date="2016-06-26T09:34:00Z">
        <w:r w:rsidR="003254CD">
          <w:rPr>
            <w:rFonts w:ascii="Times New Roman" w:hAnsi="Times New Roman" w:cs="Times New Roman"/>
          </w:rPr>
          <w:t>KWCs</w:t>
        </w:r>
      </w:ins>
      <w:r w:rsidR="00096564" w:rsidRPr="004754C8">
        <w:rPr>
          <w:rFonts w:ascii="Times New Roman" w:hAnsi="Times New Roman" w:cs="Times New Roman"/>
        </w:rPr>
        <w:t xml:space="preserve"> from a number of known texts</w:t>
      </w:r>
      <w:r w:rsidR="003952B9" w:rsidRPr="004754C8">
        <w:rPr>
          <w:rFonts w:ascii="Times New Roman" w:hAnsi="Times New Roman" w:cs="Times New Roman"/>
        </w:rPr>
        <w:t xml:space="preserve"> and sort the KWC</w:t>
      </w:r>
      <w:ins w:id="716" w:author="Mr. Wright" w:date="2016-06-26T09:34:00Z">
        <w:r w:rsidR="003254CD">
          <w:rPr>
            <w:rFonts w:ascii="Times New Roman" w:hAnsi="Times New Roman" w:cs="Times New Roman"/>
          </w:rPr>
          <w:t>s</w:t>
        </w:r>
      </w:ins>
      <w:r w:rsidR="003952B9" w:rsidRPr="004754C8">
        <w:rPr>
          <w:rFonts w:ascii="Times New Roman" w:hAnsi="Times New Roman" w:cs="Times New Roman"/>
        </w:rPr>
        <w:t xml:space="preserve"> to filter </w:t>
      </w:r>
      <w:ins w:id="717" w:author="Mr. Wright" w:date="2016-06-25T08:28:00Z">
        <w:r w:rsidR="0004492F">
          <w:rPr>
            <w:rFonts w:ascii="Times New Roman" w:hAnsi="Times New Roman" w:cs="Times New Roman"/>
          </w:rPr>
          <w:t>k</w:t>
        </w:r>
      </w:ins>
      <w:del w:id="718" w:author="Mr. Wright" w:date="2016-06-25T08:28:00Z">
        <w:r w:rsidR="003952B9" w:rsidRPr="004754C8" w:rsidDel="0004492F">
          <w:rPr>
            <w:rFonts w:ascii="Times New Roman" w:hAnsi="Times New Roman" w:cs="Times New Roman"/>
          </w:rPr>
          <w:delText>K</w:delText>
        </w:r>
      </w:del>
      <w:r w:rsidR="003952B9" w:rsidRPr="004754C8">
        <w:rPr>
          <w:rFonts w:ascii="Times New Roman" w:hAnsi="Times New Roman" w:cs="Times New Roman"/>
        </w:rPr>
        <w:t>eywords</w:t>
      </w:r>
      <w:r w:rsidR="00E07A55" w:rsidRPr="004754C8">
        <w:rPr>
          <w:rFonts w:ascii="Times New Roman" w:hAnsi="Times New Roman" w:cs="Times New Roman"/>
        </w:rPr>
        <w:t xml:space="preserve"> in </w:t>
      </w:r>
      <w:del w:id="719" w:author="Mr. Wright" w:date="2016-06-26T09:34:00Z">
        <w:r w:rsidR="00E07A55" w:rsidRPr="004754C8" w:rsidDel="003254CD">
          <w:rPr>
            <w:rFonts w:ascii="Times New Roman" w:hAnsi="Times New Roman" w:cs="Times New Roman"/>
          </w:rPr>
          <w:delText xml:space="preserve">the </w:delText>
        </w:r>
      </w:del>
      <w:r w:rsidR="00E07A55" w:rsidRPr="004754C8">
        <w:rPr>
          <w:rFonts w:ascii="Times New Roman" w:hAnsi="Times New Roman" w:cs="Times New Roman"/>
        </w:rPr>
        <w:t>section 2.4</w:t>
      </w:r>
      <w:r w:rsidR="00096564" w:rsidRPr="004754C8">
        <w:rPr>
          <w:rFonts w:ascii="Times New Roman" w:hAnsi="Times New Roman" w:cs="Times New Roman"/>
        </w:rPr>
        <w:t>.</w:t>
      </w:r>
      <w:ins w:id="720" w:author="Mr. Wright" w:date="2016-06-26T09:34:00Z">
        <w:r w:rsidR="003254CD">
          <w:rPr>
            <w:rFonts w:ascii="Times New Roman" w:hAnsi="Times New Roman" w:cs="Times New Roman"/>
          </w:rPr>
          <w:t xml:space="preserve"> </w:t>
        </w:r>
      </w:ins>
      <w:del w:id="721" w:author="Mr. Wright" w:date="2016-06-26T09:34:00Z">
        <w:r w:rsidR="00FB5A11" w:rsidRPr="004754C8" w:rsidDel="003254CD">
          <w:rPr>
            <w:rFonts w:ascii="Times New Roman" w:hAnsi="Times New Roman" w:cs="Times New Roman"/>
          </w:rPr>
          <w:delText xml:space="preserve">So </w:delText>
        </w:r>
      </w:del>
      <w:ins w:id="722" w:author="Mr. Wright" w:date="2016-06-26T09:34:00Z">
        <w:r w:rsidR="003254CD">
          <w:rPr>
            <w:rFonts w:ascii="Times New Roman" w:hAnsi="Times New Roman" w:cs="Times New Roman"/>
          </w:rPr>
          <w:t>Therefore,</w:t>
        </w:r>
        <w:r w:rsidR="003254CD" w:rsidRPr="004754C8">
          <w:rPr>
            <w:rFonts w:ascii="Times New Roman" w:hAnsi="Times New Roman" w:cs="Times New Roman"/>
          </w:rPr>
          <w:t xml:space="preserve"> </w:t>
        </w:r>
      </w:ins>
      <w:r w:rsidR="00FB5A11" w:rsidRPr="004754C8">
        <w:rPr>
          <w:rFonts w:ascii="Times New Roman" w:hAnsi="Times New Roman" w:cs="Times New Roman"/>
        </w:rPr>
        <w:t>we only care about the value of a specific keyword ranking</w:t>
      </w:r>
      <w:del w:id="723" w:author="Mr. Wright" w:date="2016-06-26T09:34:00Z">
        <w:r w:rsidR="00FB5A11" w:rsidRPr="004754C8" w:rsidDel="00AD2A35">
          <w:rPr>
            <w:rFonts w:ascii="Times New Roman" w:hAnsi="Times New Roman" w:cs="Times New Roman"/>
          </w:rPr>
          <w:delText>s,</w:delText>
        </w:r>
      </w:del>
      <w:r w:rsidR="00FB5A11" w:rsidRPr="004754C8">
        <w:rPr>
          <w:rFonts w:ascii="Times New Roman" w:hAnsi="Times New Roman" w:cs="Times New Roman"/>
        </w:rPr>
        <w:t xml:space="preserve"> rather than weight</w:t>
      </w:r>
      <w:r w:rsidR="001C7D34" w:rsidRPr="004754C8">
        <w:rPr>
          <w:rFonts w:ascii="Times New Roman" w:hAnsi="Times New Roman" w:cs="Times New Roman"/>
        </w:rPr>
        <w:t>.</w:t>
      </w:r>
      <w:r w:rsidR="00D650C9" w:rsidRPr="004754C8">
        <w:rPr>
          <w:rFonts w:ascii="Times New Roman" w:hAnsi="Times New Roman" w:cs="Times New Roman"/>
        </w:rPr>
        <w:t xml:space="preserve"> </w:t>
      </w:r>
      <w:del w:id="724" w:author="Mr. Wright" w:date="2016-06-25T08:30:00Z">
        <w:r w:rsidR="00D650C9" w:rsidRPr="004754C8" w:rsidDel="004F4B0D">
          <w:rPr>
            <w:rFonts w:ascii="Times New Roman" w:hAnsi="Times New Roman" w:cs="Times New Roman"/>
          </w:rPr>
          <w:delText xml:space="preserve"> </w:delText>
        </w:r>
      </w:del>
      <w:del w:id="725" w:author="Mr. Wright" w:date="2016-06-26T09:34:00Z">
        <w:r w:rsidR="00D650C9" w:rsidRPr="004754C8" w:rsidDel="00AD2A35">
          <w:rPr>
            <w:rFonts w:ascii="Times New Roman" w:hAnsi="Times New Roman" w:cs="Times New Roman"/>
          </w:rPr>
          <w:delText>So</w:delText>
        </w:r>
      </w:del>
      <w:ins w:id="726" w:author="Mr. Wright" w:date="2016-06-26T09:34:00Z">
        <w:r w:rsidR="00AD2A35">
          <w:rPr>
            <w:rFonts w:ascii="Times New Roman" w:hAnsi="Times New Roman" w:cs="Times New Roman"/>
          </w:rPr>
          <w:t>Thus, the</w:t>
        </w:r>
      </w:ins>
      <w:del w:id="727" w:author="Mr. Wright" w:date="2016-06-26T09:34:00Z">
        <w:r w:rsidR="00D650C9" w:rsidRPr="004754C8" w:rsidDel="00AD2A35">
          <w:rPr>
            <w:rFonts w:ascii="Times New Roman" w:hAnsi="Times New Roman" w:cs="Times New Roman"/>
          </w:rPr>
          <w:delText xml:space="preserve"> </w:delText>
        </w:r>
      </w:del>
      <w:ins w:id="728" w:author="Mr. Wright" w:date="2016-06-26T09:34:00Z">
        <w:r w:rsidR="00AD2A35">
          <w:rPr>
            <w:rFonts w:ascii="Times New Roman" w:hAnsi="Times New Roman" w:cs="Times New Roman"/>
          </w:rPr>
          <w:t xml:space="preserve"> g</w:t>
        </w:r>
      </w:ins>
      <w:del w:id="729" w:author="Mr. Wright" w:date="2016-06-26T09:34:00Z">
        <w:r w:rsidR="00D650C9" w:rsidRPr="004754C8" w:rsidDel="00AD2A35">
          <w:rPr>
            <w:rFonts w:ascii="Times New Roman" w:hAnsi="Times New Roman" w:cs="Times New Roman"/>
          </w:rPr>
          <w:delText>G</w:delText>
        </w:r>
      </w:del>
      <w:r w:rsidR="00D650C9" w:rsidRPr="004754C8">
        <w:rPr>
          <w:rFonts w:ascii="Times New Roman" w:hAnsi="Times New Roman" w:cs="Times New Roman"/>
        </w:rPr>
        <w:t xml:space="preserve">eneric classification problem </w:t>
      </w:r>
      <w:r w:rsidR="00D650C9" w:rsidRPr="004754C8">
        <w:rPr>
          <w:rFonts w:ascii="Times New Roman" w:hAnsi="Times New Roman" w:cs="Times New Roman" w:hint="eastAsia"/>
        </w:rPr>
        <w:t>does</w:t>
      </w:r>
      <w:r w:rsidR="00D650C9" w:rsidRPr="004754C8">
        <w:rPr>
          <w:rFonts w:ascii="Times New Roman" w:hAnsi="Times New Roman" w:cs="Times New Roman"/>
        </w:rPr>
        <w:t xml:space="preserve"> </w:t>
      </w:r>
      <w:r w:rsidR="00D650C9" w:rsidRPr="004754C8">
        <w:rPr>
          <w:rFonts w:ascii="Times New Roman" w:hAnsi="Times New Roman" w:cs="Times New Roman" w:hint="eastAsia"/>
        </w:rPr>
        <w:t>not</w:t>
      </w:r>
      <w:r w:rsidR="00D650C9" w:rsidRPr="004754C8">
        <w:rPr>
          <w:rFonts w:ascii="Times New Roman" w:hAnsi="Times New Roman" w:cs="Times New Roman"/>
        </w:rPr>
        <w:t xml:space="preserve"> affect </w:t>
      </w:r>
      <w:del w:id="730" w:author="Mr. Wright" w:date="2016-06-26T09:35:00Z">
        <w:r w:rsidR="00D650C9" w:rsidRPr="004754C8" w:rsidDel="00AD2A35">
          <w:rPr>
            <w:rFonts w:ascii="Times New Roman" w:hAnsi="Times New Roman" w:cs="Times New Roman" w:hint="eastAsia"/>
          </w:rPr>
          <w:delText>the</w:delText>
        </w:r>
        <w:r w:rsidR="00D650C9" w:rsidRPr="004754C8" w:rsidDel="00AD2A35">
          <w:rPr>
            <w:rFonts w:ascii="Times New Roman" w:hAnsi="Times New Roman" w:cs="Times New Roman"/>
          </w:rPr>
          <w:delText xml:space="preserve"> </w:delText>
        </w:r>
      </w:del>
      <w:r w:rsidR="00D650C9" w:rsidRPr="004754C8">
        <w:rPr>
          <w:rFonts w:ascii="Times New Roman" w:hAnsi="Times New Roman" w:cs="Times New Roman"/>
        </w:rPr>
        <w:t>classification efficiency</w:t>
      </w:r>
      <w:ins w:id="731" w:author="Mr. Wright" w:date="2016-06-26T09:35:00Z">
        <w:r w:rsidR="00AD2A35">
          <w:rPr>
            <w:rFonts w:ascii="Times New Roman" w:hAnsi="Times New Roman" w:cs="Times New Roman"/>
          </w:rPr>
          <w:t>.</w:t>
        </w:r>
      </w:ins>
    </w:p>
    <w:p w14:paraId="092BE848" w14:textId="77777777" w:rsidR="00CC3F88" w:rsidRPr="004754C8" w:rsidRDefault="00CC3F88" w:rsidP="00997A5F">
      <w:pPr>
        <w:pStyle w:val="lw"/>
        <w:ind w:firstLine="420"/>
        <w:rPr>
          <w:rFonts w:ascii="Times New Roman" w:hAnsi="Times New Roman" w:cs="Times New Roman"/>
        </w:rPr>
      </w:pPr>
    </w:p>
    <w:p w14:paraId="6108C1AE" w14:textId="39E87282" w:rsidR="00A16302" w:rsidRPr="004754C8" w:rsidRDefault="00550196" w:rsidP="000624DC">
      <w:pPr>
        <w:pStyle w:val="lw"/>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commentRangeStart w:id="732"/>
      <w:commentRangeStart w:id="733"/>
      <w:r w:rsidRPr="004754C8">
        <w:rPr>
          <w:rFonts w:ascii="Times New Roman" w:hAnsi="Times New Roman" w:cs="Times New Roman"/>
        </w:rPr>
        <w:t>to the TF-IDF values</w:t>
      </w:r>
      <w:commentRangeEnd w:id="732"/>
      <w:r w:rsidR="00AD2A35">
        <w:rPr>
          <w:rStyle w:val="CommentReference"/>
        </w:rPr>
        <w:commentReference w:id="732"/>
      </w:r>
      <w:r w:rsidRPr="004754C8">
        <w:rPr>
          <w:rFonts w:ascii="Times New Roman" w:hAnsi="Times New Roman" w:cs="Times New Roman"/>
        </w:rPr>
        <w:t>.</w:t>
      </w:r>
      <w:r w:rsidR="00626F1C" w:rsidRPr="004754C8">
        <w:rPr>
          <w:rFonts w:ascii="Times New Roman" w:hAnsi="Times New Roman" w:cs="Times New Roman"/>
        </w:rPr>
        <w:t xml:space="preserve"> </w:t>
      </w:r>
      <w:commentRangeStart w:id="734"/>
      <w:r w:rsidR="00626F1C" w:rsidRPr="004754C8">
        <w:rPr>
          <w:rFonts w:ascii="Times New Roman" w:hAnsi="Times New Roman" w:cs="Times New Roman"/>
        </w:rPr>
        <w:t xml:space="preserve">It </w:t>
      </w:r>
      <w:commentRangeEnd w:id="734"/>
      <w:r w:rsidR="00AD2A35">
        <w:rPr>
          <w:rStyle w:val="CommentReference"/>
        </w:rPr>
        <w:commentReference w:id="734"/>
      </w:r>
      <w:r w:rsidR="00626F1C" w:rsidRPr="004754C8">
        <w:rPr>
          <w:rFonts w:ascii="Times New Roman" w:hAnsi="Times New Roman" w:cs="Times New Roman"/>
        </w:rPr>
        <w:t>first read</w:t>
      </w:r>
      <w:r w:rsidR="00360911" w:rsidRPr="004754C8">
        <w:rPr>
          <w:rFonts w:ascii="Times New Roman" w:hAnsi="Times New Roman" w:cs="Times New Roman"/>
        </w:rPr>
        <w:t>s</w:t>
      </w:r>
      <w:r w:rsidR="00626F1C" w:rsidRPr="004754C8">
        <w:rPr>
          <w:rFonts w:ascii="Times New Roman" w:hAnsi="Times New Roman" w:cs="Times New Roman"/>
        </w:rPr>
        <w:t xml:space="preserve"> the root path of training text</w:t>
      </w:r>
      <w:ins w:id="735" w:author="Mr. Wright" w:date="2016-06-26T09:35:00Z">
        <w:r w:rsidR="00100C47">
          <w:rPr>
            <w:rFonts w:ascii="Times New Roman" w:hAnsi="Times New Roman" w:cs="Times New Roman"/>
          </w:rPr>
          <w:t xml:space="preserve"> </w:t>
        </w:r>
      </w:ins>
      <w:r w:rsidR="00A34FF3" w:rsidRPr="004754C8">
        <w:rPr>
          <w:rFonts w:ascii="Times New Roman" w:hAnsi="Times New Roman" w:cs="Times New Roman"/>
        </w:rPr>
        <w:t>(step 1 to step 3)</w:t>
      </w:r>
      <w:r w:rsidR="00626F1C" w:rsidRPr="004754C8">
        <w:rPr>
          <w:rFonts w:ascii="Times New Roman" w:hAnsi="Times New Roman" w:cs="Times New Roman"/>
        </w:rPr>
        <w:t>.</w:t>
      </w:r>
      <w:r w:rsidR="00C0782A" w:rsidRPr="004754C8">
        <w:rPr>
          <w:rFonts w:ascii="Times New Roman" w:hAnsi="Times New Roman" w:cs="Times New Roman"/>
        </w:rPr>
        <w:t xml:space="preserve"> The directory structure of </w:t>
      </w:r>
      <w:ins w:id="736" w:author="Mr. Wright" w:date="2016-06-26T09:35:00Z">
        <w:r w:rsidR="00100C47">
          <w:rPr>
            <w:rFonts w:ascii="Times New Roman" w:hAnsi="Times New Roman" w:cs="Times New Roman"/>
          </w:rPr>
          <w:t xml:space="preserve">the </w:t>
        </w:r>
      </w:ins>
      <w:r w:rsidR="00C0782A" w:rsidRPr="004754C8">
        <w:rPr>
          <w:rFonts w:ascii="Times New Roman" w:hAnsi="Times New Roman" w:cs="Times New Roman"/>
        </w:rPr>
        <w:t>training set is as follow</w:t>
      </w:r>
      <w:ins w:id="737" w:author="Mr. Wright" w:date="2016-06-26T09:35:00Z">
        <w:r w:rsidR="00100C47">
          <w:rPr>
            <w:rFonts w:ascii="Times New Roman" w:hAnsi="Times New Roman" w:cs="Times New Roman"/>
          </w:rPr>
          <w:t>s,</w:t>
        </w:r>
      </w:ins>
      <w:r w:rsidR="00FB35FC" w:rsidRPr="004754C8">
        <w:rPr>
          <w:rFonts w:ascii="Times New Roman" w:hAnsi="Times New Roman" w:cs="Times New Roman"/>
        </w:rPr>
        <w:t xml:space="preserve"> based on</w:t>
      </w:r>
      <w:r w:rsidR="002A342E" w:rsidRPr="004754C8">
        <w:rPr>
          <w:rFonts w:ascii="Times New Roman" w:hAnsi="Times New Roman" w:cs="Times New Roman"/>
        </w:rPr>
        <w:t xml:space="preserve"> </w:t>
      </w:r>
      <w:ins w:id="738" w:author="Mr. Wright" w:date="2016-06-26T09:35:00Z">
        <w:r w:rsidR="00100C47">
          <w:rPr>
            <w:rFonts w:ascii="Times New Roman" w:hAnsi="Times New Roman" w:cs="Times New Roman"/>
          </w:rPr>
          <w:t xml:space="preserve">the </w:t>
        </w:r>
      </w:ins>
      <w:del w:id="739" w:author="Mr. Wright" w:date="2016-06-26T09:35:00Z">
        <w:r w:rsidR="002A342E" w:rsidRPr="004754C8" w:rsidDel="00100C47">
          <w:rPr>
            <w:rFonts w:ascii="Times New Roman" w:hAnsi="Times New Roman" w:cs="Times New Roman"/>
          </w:rPr>
          <w:delText>dataset</w:delText>
        </w:r>
        <w:r w:rsidR="00D10FC4" w:rsidRPr="004754C8" w:rsidDel="00100C47">
          <w:rPr>
            <w:rFonts w:ascii="Times New Roman" w:hAnsi="Times New Roman" w:cs="Times New Roman"/>
          </w:rPr>
          <w:delText xml:space="preserve"> </w:delText>
        </w:r>
      </w:del>
      <w:r w:rsidR="002A342E" w:rsidRPr="004754C8">
        <w:rPr>
          <w:rFonts w:ascii="Times New Roman" w:hAnsi="Times New Roman" w:cs="Times New Roman"/>
        </w:rPr>
        <w:t>BBC</w:t>
      </w:r>
      <w:ins w:id="740" w:author="Mr. Wright" w:date="2016-06-26T09:35:00Z">
        <w:r w:rsidR="00100C47" w:rsidRPr="00100C47">
          <w:rPr>
            <w:rFonts w:ascii="Times New Roman" w:hAnsi="Times New Roman" w:cs="Times New Roman"/>
          </w:rPr>
          <w:t xml:space="preserve"> </w:t>
        </w:r>
        <w:r w:rsidR="00100C47" w:rsidRPr="004754C8">
          <w:rPr>
            <w:rFonts w:ascii="Times New Roman" w:hAnsi="Times New Roman" w:cs="Times New Roman"/>
          </w:rPr>
          <w:t>dataset</w:t>
        </w:r>
      </w:ins>
      <w:r w:rsidR="00C0782A" w:rsidRPr="004754C8">
        <w:rPr>
          <w:rFonts w:ascii="Times New Roman" w:hAnsi="Times New Roman" w:cs="Times New Roman"/>
        </w:rPr>
        <w:t>:</w:t>
      </w:r>
      <w:commentRangeEnd w:id="733"/>
      <w:r w:rsidR="00100C47">
        <w:rPr>
          <w:rStyle w:val="CommentReference"/>
        </w:rPr>
        <w:commentReference w:id="733"/>
      </w:r>
    </w:p>
    <w:p w14:paraId="760CF028" w14:textId="6D355AE4" w:rsidR="0082308D" w:rsidRPr="004754C8" w:rsidRDefault="009F7539" w:rsidP="00997A5F">
      <w:pPr>
        <w:pStyle w:val="lw"/>
        <w:ind w:firstLine="420"/>
        <w:rPr>
          <w:rFonts w:ascii="Times New Roman" w:hAnsi="Times New Roman" w:cs="Times New Roman"/>
        </w:rPr>
      </w:pPr>
      <w:r w:rsidRPr="004754C8">
        <w:rPr>
          <w:rFonts w:ascii="Times New Roman" w:hAnsi="Times New Roman" w:cs="Times New Roman"/>
        </w:rPr>
        <w:t>Each directory represents a category.</w:t>
      </w:r>
      <w:r w:rsidR="00360911" w:rsidRPr="004754C8">
        <w:rPr>
          <w:rFonts w:ascii="Times New Roman" w:hAnsi="Times New Roman" w:cs="Times New Roman"/>
        </w:rPr>
        <w:t xml:space="preserve"> </w:t>
      </w:r>
      <w:r w:rsidR="00B913A2" w:rsidRPr="004754C8">
        <w:rPr>
          <w:rFonts w:ascii="Times New Roman" w:hAnsi="Times New Roman" w:cs="Times New Roman"/>
        </w:rPr>
        <w:t>T</w:t>
      </w:r>
      <w:r w:rsidR="00B913A2" w:rsidRPr="004754C8">
        <w:rPr>
          <w:rFonts w:ascii="Times New Roman" w:hAnsi="Times New Roman" w:cs="Times New Roman" w:hint="eastAsia"/>
        </w:rPr>
        <w:t xml:space="preserve">hen </w:t>
      </w:r>
      <w:r w:rsidR="00360911" w:rsidRPr="004754C8">
        <w:rPr>
          <w:rFonts w:ascii="Times New Roman" w:hAnsi="Times New Roman" w:cs="Times New Roman"/>
        </w:rPr>
        <w:t>it reads every file</w:t>
      </w:r>
      <w:r w:rsidR="00CD0858" w:rsidRPr="004754C8">
        <w:rPr>
          <w:rFonts w:ascii="Times New Roman" w:hAnsi="Times New Roman" w:cs="Times New Roman"/>
        </w:rPr>
        <w:t>, cleans all content</w:t>
      </w:r>
      <w:ins w:id="741" w:author="Mr. Wright" w:date="2016-06-26T09:36:00Z">
        <w:r w:rsidR="00100C47">
          <w:rPr>
            <w:rFonts w:ascii="Times New Roman" w:hAnsi="Times New Roman" w:cs="Times New Roman"/>
          </w:rPr>
          <w:t>,</w:t>
        </w:r>
      </w:ins>
      <w:r w:rsidR="00360911" w:rsidRPr="004754C8">
        <w:rPr>
          <w:rFonts w:ascii="Times New Roman" w:hAnsi="Times New Roman" w:cs="Times New Roman"/>
        </w:rPr>
        <w:t xml:space="preserve"> and merges all text content</w:t>
      </w:r>
      <w:ins w:id="742" w:author="Mr. Wright" w:date="2016-06-26T09:36:00Z">
        <w:r w:rsidR="00100C47">
          <w:rPr>
            <w:rFonts w:ascii="Times New Roman" w:hAnsi="Times New Roman" w:cs="Times New Roman"/>
          </w:rPr>
          <w:t xml:space="preserve"> </w:t>
        </w:r>
      </w:ins>
      <w:r w:rsidR="00360911" w:rsidRPr="004754C8">
        <w:rPr>
          <w:rFonts w:ascii="Times New Roman" w:hAnsi="Times New Roman" w:cs="Times New Roman"/>
        </w:rPr>
        <w:t xml:space="preserve">(step 4 to step </w:t>
      </w:r>
      <w:r w:rsidR="00CC48F7" w:rsidRPr="004754C8">
        <w:rPr>
          <w:rFonts w:ascii="Times New Roman" w:hAnsi="Times New Roman" w:cs="Times New Roman"/>
        </w:rPr>
        <w:t>10</w:t>
      </w:r>
      <w:r w:rsidR="00360911" w:rsidRPr="004754C8">
        <w:rPr>
          <w:rFonts w:ascii="Times New Roman" w:hAnsi="Times New Roman" w:cs="Times New Roman"/>
        </w:rPr>
        <w:t>).</w:t>
      </w:r>
      <w:r w:rsidR="00874CC5" w:rsidRPr="004754C8">
        <w:rPr>
          <w:rFonts w:ascii="Times New Roman" w:hAnsi="Times New Roman" w:cs="Times New Roman"/>
        </w:rPr>
        <w:t xml:space="preserve"> Then it calculates the TF</w:t>
      </w:r>
      <w:ins w:id="743" w:author="Mr. Wright" w:date="2016-06-26T11:08:00Z">
        <w:r w:rsidR="00FE24DC">
          <w:rPr>
            <w:rFonts w:ascii="Times New Roman" w:hAnsi="Times New Roman" w:cs="Times New Roman"/>
          </w:rPr>
          <w:t>-IDF</w:t>
        </w:r>
      </w:ins>
      <w:del w:id="744" w:author="Mr. Wright" w:date="2016-06-26T11:08:00Z">
        <w:r w:rsidR="00874CC5" w:rsidRPr="004754C8" w:rsidDel="00FE24DC">
          <w:rPr>
            <w:rFonts w:ascii="Times New Roman" w:hAnsi="Times New Roman" w:cs="Times New Roman"/>
          </w:rPr>
          <w:delText>IDF</w:delText>
        </w:r>
      </w:del>
      <w:r w:rsidR="00874CC5" w:rsidRPr="004754C8">
        <w:rPr>
          <w:rFonts w:ascii="Times New Roman" w:hAnsi="Times New Roman" w:cs="Times New Roman"/>
        </w:rPr>
        <w:t xml:space="preserve"> of every</w:t>
      </w:r>
      <w:r w:rsidR="00953BE7" w:rsidRPr="004754C8">
        <w:rPr>
          <w:rFonts w:ascii="Times New Roman" w:hAnsi="Times New Roman" w:cs="Times New Roman"/>
        </w:rPr>
        <w:t xml:space="preserve"> word</w:t>
      </w:r>
      <w:del w:id="745" w:author="Mr. Wright" w:date="2016-06-26T09:36:00Z">
        <w:r w:rsidR="00953BE7" w:rsidRPr="004754C8" w:rsidDel="00100C47">
          <w:rPr>
            <w:rFonts w:ascii="Times New Roman" w:hAnsi="Times New Roman" w:cs="Times New Roman"/>
          </w:rPr>
          <w:delText>s</w:delText>
        </w:r>
      </w:del>
      <w:r w:rsidR="00CC48F7" w:rsidRPr="004754C8">
        <w:rPr>
          <w:rFonts w:ascii="Times New Roman" w:hAnsi="Times New Roman" w:cs="Times New Roman"/>
        </w:rPr>
        <w:t xml:space="preserve"> (step 11 to step 13)</w:t>
      </w:r>
      <w:del w:id="746" w:author="Mr. Wright" w:date="2016-06-25T08:31:00Z">
        <w:r w:rsidR="00953BE7" w:rsidRPr="004754C8" w:rsidDel="004F4B0D">
          <w:rPr>
            <w:rFonts w:ascii="Times New Roman" w:hAnsi="Times New Roman" w:cs="Times New Roman"/>
          </w:rPr>
          <w:delText xml:space="preserve"> </w:delText>
        </w:r>
      </w:del>
      <w:r w:rsidR="00815BE4" w:rsidRPr="004754C8">
        <w:rPr>
          <w:rFonts w:ascii="Times New Roman" w:hAnsi="Times New Roman" w:cs="Times New Roman"/>
        </w:rPr>
        <w:t xml:space="preserve">, </w:t>
      </w:r>
      <w:del w:id="747" w:author="Mr. Wright" w:date="2016-06-26T09:36:00Z">
        <w:r w:rsidR="00815BE4" w:rsidRPr="004754C8" w:rsidDel="00100C47">
          <w:rPr>
            <w:rFonts w:ascii="Times New Roman" w:hAnsi="Times New Roman" w:cs="Times New Roman"/>
          </w:rPr>
          <w:delText xml:space="preserve">order </w:delText>
        </w:r>
      </w:del>
      <w:ins w:id="748" w:author="Mr. Wright" w:date="2016-06-26T09:36:00Z">
        <w:r w:rsidR="00100C47">
          <w:rPr>
            <w:rFonts w:ascii="Times New Roman" w:hAnsi="Times New Roman" w:cs="Times New Roman"/>
          </w:rPr>
          <w:t>places</w:t>
        </w:r>
        <w:r w:rsidR="00100C47" w:rsidRPr="004754C8">
          <w:rPr>
            <w:rFonts w:ascii="Times New Roman" w:hAnsi="Times New Roman" w:cs="Times New Roman"/>
          </w:rPr>
          <w:t xml:space="preserve"> </w:t>
        </w:r>
      </w:ins>
      <w:r w:rsidR="00815BE4" w:rsidRPr="004754C8">
        <w:rPr>
          <w:rFonts w:ascii="Times New Roman" w:hAnsi="Times New Roman" w:cs="Times New Roman"/>
        </w:rPr>
        <w:t>the key</w:t>
      </w:r>
      <w:del w:id="749" w:author="Mr. Wright" w:date="2016-06-26T09:36:00Z">
        <w:r w:rsidR="00815BE4" w:rsidRPr="004754C8" w:rsidDel="00100C47">
          <w:rPr>
            <w:rFonts w:ascii="Times New Roman" w:hAnsi="Times New Roman" w:cs="Times New Roman"/>
          </w:rPr>
          <w:delText xml:space="preserve"> </w:delText>
        </w:r>
      </w:del>
      <w:r w:rsidR="00815BE4" w:rsidRPr="004754C8">
        <w:rPr>
          <w:rFonts w:ascii="Times New Roman" w:hAnsi="Times New Roman" w:cs="Times New Roman"/>
        </w:rPr>
        <w:t xml:space="preserve">words in order </w:t>
      </w:r>
      <w:del w:id="750" w:author="Mr. Wright" w:date="2016-06-26T09:36:00Z">
        <w:r w:rsidR="00815BE4" w:rsidRPr="004754C8" w:rsidDel="00100C47">
          <w:rPr>
            <w:rFonts w:ascii="Times New Roman" w:hAnsi="Times New Roman" w:cs="Times New Roman"/>
          </w:rPr>
          <w:delText xml:space="preserve">to </w:delText>
        </w:r>
      </w:del>
      <w:ins w:id="751" w:author="Mr. Wright" w:date="2016-06-26T09:36:00Z">
        <w:r w:rsidR="00100C47">
          <w:rPr>
            <w:rFonts w:ascii="Times New Roman" w:hAnsi="Times New Roman" w:cs="Times New Roman"/>
          </w:rPr>
          <w:t>for</w:t>
        </w:r>
        <w:r w:rsidR="00100C47" w:rsidRPr="004754C8">
          <w:rPr>
            <w:rFonts w:ascii="Times New Roman" w:hAnsi="Times New Roman" w:cs="Times New Roman"/>
          </w:rPr>
          <w:t xml:space="preserve"> </w:t>
        </w:r>
      </w:ins>
      <w:r w:rsidR="00815BE4" w:rsidRPr="004754C8">
        <w:rPr>
          <w:rFonts w:ascii="Times New Roman" w:hAnsi="Times New Roman" w:cs="Times New Roman"/>
        </w:rPr>
        <w:t xml:space="preserve">subsequent sorting and screening </w:t>
      </w:r>
      <w:ins w:id="752" w:author="Mr. Wright" w:date="2016-06-26T09:36:00Z">
        <w:r w:rsidR="00100C47">
          <w:rPr>
            <w:rFonts w:ascii="Times New Roman" w:hAnsi="Times New Roman" w:cs="Times New Roman"/>
          </w:rPr>
          <w:t xml:space="preserve">of </w:t>
        </w:r>
      </w:ins>
      <w:r w:rsidR="00815BE4" w:rsidRPr="004754C8">
        <w:rPr>
          <w:rFonts w:ascii="Times New Roman" w:hAnsi="Times New Roman" w:cs="Times New Roman"/>
        </w:rPr>
        <w:t>keywords</w:t>
      </w:r>
      <w:r w:rsidR="00141279" w:rsidRPr="004754C8">
        <w:rPr>
          <w:rFonts w:ascii="Times New Roman" w:hAnsi="Times New Roman" w:cs="Times New Roman"/>
        </w:rPr>
        <w:t xml:space="preserve"> (step 14 to step 16)</w:t>
      </w:r>
      <w:r w:rsidR="00AA433B" w:rsidRPr="004754C8">
        <w:rPr>
          <w:rFonts w:ascii="Times New Roman" w:hAnsi="Times New Roman" w:cs="Times New Roman"/>
        </w:rPr>
        <w:t>.</w:t>
      </w:r>
    </w:p>
    <w:p w14:paraId="69662FB5" w14:textId="77777777" w:rsidR="00461A52" w:rsidRPr="004754C8" w:rsidRDefault="00461A52" w:rsidP="00997A5F">
      <w:pPr>
        <w:pStyle w:val="lw"/>
        <w:ind w:firstLine="420"/>
        <w:rPr>
          <w:rFonts w:ascii="Times New Roman" w:hAnsi="Times New Roman" w:cs="Times New Roman"/>
        </w:rPr>
      </w:pPr>
    </w:p>
    <w:p w14:paraId="1041124A" w14:textId="40A0F36B" w:rsidR="00A915FF" w:rsidRPr="004754C8" w:rsidRDefault="00A915FF" w:rsidP="00A915FF">
      <w:pPr>
        <w:pStyle w:val="lw"/>
        <w:ind w:firstLine="420"/>
        <w:rPr>
          <w:rFonts w:ascii="Times New Roman" w:hAnsi="Times New Roman" w:cs="Times New Roman"/>
        </w:rPr>
      </w:pPr>
      <w:r w:rsidRPr="004754C8">
        <w:rPr>
          <w:rFonts w:ascii="Times New Roman" w:hAnsi="Times New Roman" w:cs="Times New Roman"/>
        </w:rPr>
        <w:t xml:space="preserve">The second phase is </w:t>
      </w:r>
      <w:ins w:id="753" w:author="Mr. Wright" w:date="2016-06-26T09:36:00Z">
        <w:r w:rsidR="00100C47">
          <w:rPr>
            <w:rFonts w:ascii="Times New Roman" w:hAnsi="Times New Roman" w:cs="Times New Roman"/>
          </w:rPr>
          <w:t xml:space="preserve">the </w:t>
        </w:r>
      </w:ins>
      <w:r w:rsidR="00A6186B" w:rsidRPr="004754C8">
        <w:rPr>
          <w:rFonts w:ascii="Times New Roman" w:hAnsi="Times New Roman" w:cs="Times New Roman"/>
        </w:rPr>
        <w:t>test</w:t>
      </w:r>
      <w:r w:rsidRPr="004754C8">
        <w:rPr>
          <w:rFonts w:ascii="Times New Roman" w:hAnsi="Times New Roman" w:cs="Times New Roman"/>
        </w:rPr>
        <w:t>ing phase. The objective of this phase is to get the key</w:t>
      </w:r>
      <w:del w:id="754" w:author="Mr. Wright" w:date="2016-06-26T09:36:00Z">
        <w:r w:rsidRPr="004754C8" w:rsidDel="00100C47">
          <w:rPr>
            <w:rFonts w:ascii="Times New Roman" w:hAnsi="Times New Roman" w:cs="Times New Roman"/>
          </w:rPr>
          <w:delText xml:space="preserve"> </w:delText>
        </w:r>
      </w:del>
      <w:r w:rsidRPr="004754C8">
        <w:rPr>
          <w:rFonts w:ascii="Times New Roman" w:hAnsi="Times New Roman" w:cs="Times New Roman"/>
        </w:rPr>
        <w:t xml:space="preserve">words of </w:t>
      </w:r>
      <w:r w:rsidR="00A6186B" w:rsidRPr="004754C8">
        <w:rPr>
          <w:rFonts w:ascii="Times New Roman" w:hAnsi="Times New Roman" w:cs="Times New Roman"/>
        </w:rPr>
        <w:t>every</w:t>
      </w:r>
      <w:r w:rsidRPr="004754C8">
        <w:rPr>
          <w:rFonts w:ascii="Times New Roman" w:hAnsi="Times New Roman" w:cs="Times New Roman"/>
        </w:rPr>
        <w:t xml:space="preserve"> </w:t>
      </w:r>
      <w:r w:rsidR="00A6186B" w:rsidRPr="004754C8">
        <w:rPr>
          <w:rFonts w:ascii="Times New Roman" w:hAnsi="Times New Roman" w:cs="Times New Roman"/>
        </w:rPr>
        <w:t>un</w:t>
      </w:r>
      <w:r w:rsidRPr="004754C8">
        <w:rPr>
          <w:rFonts w:ascii="Times New Roman" w:hAnsi="Times New Roman" w:cs="Times New Roman"/>
        </w:rPr>
        <w:t>labeled text</w:t>
      </w:r>
      <w:del w:id="755" w:author="Mr. Wright" w:date="2016-06-26T09:36:00Z">
        <w:r w:rsidRPr="004754C8" w:rsidDel="00100C47">
          <w:rPr>
            <w:rFonts w:ascii="Times New Roman" w:hAnsi="Times New Roman" w:cs="Times New Roman"/>
          </w:rPr>
          <w:delText>s</w:delText>
        </w:r>
      </w:del>
      <w:r w:rsidRPr="004754C8">
        <w:rPr>
          <w:rFonts w:ascii="Times New Roman" w:hAnsi="Times New Roman" w:cs="Times New Roman"/>
        </w:rPr>
        <w:t xml:space="preserve"> based on</w:t>
      </w:r>
      <w:ins w:id="756" w:author="Mr. Wright" w:date="2016-06-26T09:36:00Z">
        <w:r w:rsidR="00100C47">
          <w:rPr>
            <w:rFonts w:ascii="Times New Roman" w:hAnsi="Times New Roman" w:cs="Times New Roman"/>
          </w:rPr>
          <w:t xml:space="preserve"> the</w:t>
        </w:r>
      </w:ins>
      <w:r w:rsidRPr="004754C8">
        <w:rPr>
          <w:rFonts w:ascii="Times New Roman" w:hAnsi="Times New Roman" w:cs="Times New Roman"/>
        </w:rPr>
        <w:t xml:space="preserve"> TF-IDF approach. First, we </w:t>
      </w:r>
      <w:del w:id="757" w:author="Mr. Wright" w:date="2016-06-26T09:37:00Z">
        <w:r w:rsidRPr="004754C8" w:rsidDel="00100C47">
          <w:rPr>
            <w:rFonts w:ascii="Times New Roman" w:hAnsi="Times New Roman" w:cs="Times New Roman"/>
          </w:rPr>
          <w:delText xml:space="preserve">put </w:delText>
        </w:r>
      </w:del>
      <w:ins w:id="758" w:author="Mr. Wright" w:date="2016-06-26T09:37:00Z">
        <w:r w:rsidR="00100C47">
          <w:rPr>
            <w:rFonts w:ascii="Times New Roman" w:hAnsi="Times New Roman" w:cs="Times New Roman"/>
          </w:rPr>
          <w:t>prepare the</w:t>
        </w:r>
      </w:ins>
      <w:del w:id="759" w:author="Mr. Wright" w:date="2016-06-26T09:37:00Z">
        <w:r w:rsidRPr="004754C8" w:rsidDel="00100C47">
          <w:rPr>
            <w:rFonts w:ascii="Times New Roman" w:hAnsi="Times New Roman" w:cs="Times New Roman"/>
          </w:rPr>
          <w:delText>the</w:delText>
        </w:r>
      </w:del>
      <w:r w:rsidRPr="004754C8">
        <w:rPr>
          <w:rFonts w:ascii="Times New Roman" w:hAnsi="Times New Roman" w:cs="Times New Roman"/>
        </w:rPr>
        <w:t xml:space="preserve"> </w:t>
      </w:r>
      <w:r w:rsidR="0057639B" w:rsidRPr="004754C8">
        <w:rPr>
          <w:rFonts w:ascii="Times New Roman" w:hAnsi="Times New Roman" w:cs="Times New Roman"/>
        </w:rPr>
        <w:t>un</w:t>
      </w:r>
      <w:r w:rsidRPr="004754C8">
        <w:rPr>
          <w:rFonts w:ascii="Times New Roman" w:hAnsi="Times New Roman" w:cs="Times New Roman"/>
        </w:rPr>
        <w:t>labeled texts </w:t>
      </w:r>
      <w:del w:id="760" w:author="Mr. Wright" w:date="2016-06-25T08:30:00Z">
        <w:r w:rsidRPr="004754C8" w:rsidDel="004F4B0D">
          <w:rPr>
            <w:rFonts w:ascii="Times New Roman" w:hAnsi="Times New Roman" w:cs="Times New Roman"/>
          </w:rPr>
          <w:delText> </w:delText>
        </w:r>
      </w:del>
      <w:r w:rsidRPr="004754C8">
        <w:rPr>
          <w:rFonts w:ascii="Times New Roman" w:hAnsi="Times New Roman" w:cs="Times New Roman"/>
        </w:rPr>
        <w:t>for text preprocessing work</w:t>
      </w:r>
      <w:r w:rsidRPr="004754C8">
        <w:rPr>
          <w:rFonts w:ascii="Times New Roman" w:hAnsi="Times New Roman" w:cs="Times New Roman" w:hint="eastAsia"/>
        </w:rPr>
        <w:t xml:space="preserve">. </w:t>
      </w:r>
      <w:r w:rsidRPr="004754C8">
        <w:rPr>
          <w:rFonts w:ascii="Times New Roman" w:hAnsi="Times New Roman" w:cs="Times New Roman"/>
        </w:rPr>
        <w:t xml:space="preserve">In this step, </w:t>
      </w:r>
      <w:ins w:id="761" w:author="Mr. Wright" w:date="2016-06-25T08:29:00Z">
        <w:r w:rsidR="004F4B0D">
          <w:rPr>
            <w:rFonts w:ascii="Times New Roman" w:hAnsi="Times New Roman" w:cs="Times New Roman"/>
          </w:rPr>
          <w:t>w</w:t>
        </w:r>
      </w:ins>
      <w:del w:id="762" w:author="Mr. Wright" w:date="2016-06-25T08:29:00Z">
        <w:r w:rsidRPr="004754C8" w:rsidDel="004F4B0D">
          <w:rPr>
            <w:rFonts w:ascii="Times New Roman" w:hAnsi="Times New Roman" w:cs="Times New Roman"/>
          </w:rPr>
          <w:delText>W</w:delText>
        </w:r>
      </w:del>
      <w:r w:rsidRPr="004754C8">
        <w:rPr>
          <w:rFonts w:ascii="Times New Roman" w:hAnsi="Times New Roman" w:cs="Times New Roman"/>
        </w:rPr>
        <w:t>e read all the </w:t>
      </w:r>
      <w:r w:rsidR="007C500A" w:rsidRPr="004754C8">
        <w:rPr>
          <w:rFonts w:ascii="Times New Roman" w:hAnsi="Times New Roman" w:cs="Times New Roman"/>
        </w:rPr>
        <w:t>un</w:t>
      </w:r>
      <w:r w:rsidRPr="004754C8">
        <w:rPr>
          <w:rFonts w:ascii="Times New Roman" w:hAnsi="Times New Roman" w:cs="Times New Roman"/>
        </w:rPr>
        <w:t>labeled texts</w:t>
      </w:r>
      <w:del w:id="763" w:author="Mr. Wright" w:date="2016-06-26T09:37:00Z">
        <w:r w:rsidRPr="004754C8" w:rsidDel="00100C47">
          <w:rPr>
            <w:rFonts w:ascii="Times New Roman" w:hAnsi="Times New Roman" w:cs="Times New Roman"/>
          </w:rPr>
          <w:delText>,</w:delText>
        </w:r>
      </w:del>
      <w:ins w:id="764" w:author="Mr. Wright" w:date="2016-06-26T09:37:00Z">
        <w:r w:rsidR="00100C47">
          <w:rPr>
            <w:rFonts w:ascii="Times New Roman" w:hAnsi="Times New Roman" w:cs="Times New Roman"/>
          </w:rPr>
          <w:t>. T</w:t>
        </w:r>
      </w:ins>
      <w:del w:id="765" w:author="Mr. Wright" w:date="2016-06-26T09:37:00Z">
        <w:r w:rsidRPr="004754C8" w:rsidDel="00100C47">
          <w:rPr>
            <w:rFonts w:ascii="Times New Roman" w:hAnsi="Times New Roman" w:cs="Times New Roman"/>
          </w:rPr>
          <w:delText xml:space="preserve"> t</w:delText>
        </w:r>
      </w:del>
      <w:r w:rsidRPr="004754C8">
        <w:rPr>
          <w:rFonts w:ascii="Times New Roman" w:hAnsi="Times New Roman" w:cs="Times New Roman"/>
        </w:rPr>
        <w:t xml:space="preserve">hen </w:t>
      </w:r>
      <w:ins w:id="766" w:author="Mr. Wright" w:date="2016-06-25T08:29:00Z">
        <w:r w:rsidR="004F4B0D">
          <w:rPr>
            <w:rFonts w:ascii="Times New Roman" w:hAnsi="Times New Roman" w:cs="Times New Roman"/>
          </w:rPr>
          <w:t>w</w:t>
        </w:r>
      </w:ins>
      <w:del w:id="767" w:author="Mr. Wright" w:date="2016-06-25T08:29:00Z">
        <w:r w:rsidRPr="004754C8" w:rsidDel="004F4B0D">
          <w:rPr>
            <w:rFonts w:ascii="Times New Roman" w:hAnsi="Times New Roman" w:cs="Times New Roman"/>
          </w:rPr>
          <w:delText>W</w:delText>
        </w:r>
      </w:del>
      <w:r w:rsidRPr="004754C8">
        <w:rPr>
          <w:rFonts w:ascii="Times New Roman" w:hAnsi="Times New Roman" w:cs="Times New Roman"/>
        </w:rPr>
        <w:t xml:space="preserve">e remove all the special characters in the text, such as </w:t>
      </w:r>
      <w:commentRangeStart w:id="768"/>
      <w:r w:rsidRPr="004754C8">
        <w:rPr>
          <w:rFonts w:ascii="Times New Roman" w:hAnsi="Times New Roman" w:cs="Times New Roman"/>
        </w:rPr>
        <w:t>\n,,,(.),. $, %,</w:t>
      </w:r>
      <w:ins w:id="769" w:author="Mr. Wright" w:date="2016-06-26T09:38:00Z">
        <w:r w:rsidR="00100C47">
          <w:rPr>
            <w:rFonts w:ascii="Times New Roman" w:hAnsi="Times New Roman" w:cs="Times New Roman"/>
          </w:rPr>
          <w:t xml:space="preserve"> </w:t>
        </w:r>
        <w:commentRangeEnd w:id="768"/>
        <w:r w:rsidR="00100C47">
          <w:rPr>
            <w:rStyle w:val="CommentReference"/>
          </w:rPr>
          <w:commentReference w:id="768"/>
        </w:r>
      </w:ins>
      <w:r w:rsidRPr="004754C8">
        <w:rPr>
          <w:rFonts w:ascii="Times New Roman" w:hAnsi="Times New Roman" w:cs="Times New Roman"/>
        </w:rPr>
        <w:t xml:space="preserve">etc. In this </w:t>
      </w:r>
      <w:del w:id="770" w:author="Mr. Wright" w:date="2016-06-26T09:37:00Z">
        <w:r w:rsidRPr="004754C8" w:rsidDel="00100C47">
          <w:rPr>
            <w:rFonts w:ascii="Times New Roman" w:hAnsi="Times New Roman" w:cs="Times New Roman"/>
          </w:rPr>
          <w:delText>paper</w:delText>
        </w:r>
      </w:del>
      <w:ins w:id="771" w:author="Mr. Wright" w:date="2016-06-26T09:37:00Z">
        <w:r w:rsidR="00100C47">
          <w:rPr>
            <w:rFonts w:ascii="Times New Roman" w:hAnsi="Times New Roman" w:cs="Times New Roman"/>
          </w:rPr>
          <w:t>study</w:t>
        </w:r>
      </w:ins>
      <w:r w:rsidRPr="004754C8">
        <w:rPr>
          <w:rFonts w:ascii="Times New Roman" w:hAnsi="Times New Roman" w:cs="Times New Roman"/>
        </w:rPr>
        <w:t xml:space="preserve">, </w:t>
      </w:r>
      <w:del w:id="772" w:author="Mr. Wright" w:date="2016-06-26T09:40:00Z">
        <w:r w:rsidRPr="004754C8" w:rsidDel="00100C47">
          <w:rPr>
            <w:rFonts w:ascii="Times New Roman" w:hAnsi="Times New Roman" w:cs="Times New Roman"/>
          </w:rPr>
          <w:delText xml:space="preserve">we use </w:delText>
        </w:r>
      </w:del>
      <w:r w:rsidRPr="004754C8">
        <w:rPr>
          <w:rFonts w:ascii="Times New Roman" w:hAnsi="Times New Roman" w:cs="Times New Roman"/>
        </w:rPr>
        <w:t xml:space="preserve">the data set is all in English, so we use spaces to split the whole text. Then we filter the words </w:t>
      </w:r>
      <w:del w:id="773" w:author="Mr. Wright" w:date="2016-06-26T09:40:00Z">
        <w:r w:rsidRPr="004754C8" w:rsidDel="00100C47">
          <w:rPr>
            <w:rFonts w:ascii="Times New Roman" w:hAnsi="Times New Roman" w:cs="Times New Roman"/>
          </w:rPr>
          <w:delText xml:space="preserve">by </w:delText>
        </w:r>
      </w:del>
      <w:ins w:id="774" w:author="Mr. Wright" w:date="2016-06-26T09:40:00Z">
        <w:r w:rsidR="00100C47">
          <w:rPr>
            <w:rFonts w:ascii="Times New Roman" w:hAnsi="Times New Roman" w:cs="Times New Roman"/>
          </w:rPr>
          <w:t>according to the</w:t>
        </w:r>
        <w:r w:rsidR="00100C47" w:rsidRPr="004754C8">
          <w:rPr>
            <w:rFonts w:ascii="Times New Roman" w:hAnsi="Times New Roman" w:cs="Times New Roman"/>
          </w:rPr>
          <w:t xml:space="preserve"> </w:t>
        </w:r>
      </w:ins>
      <w:r w:rsidRPr="004754C8">
        <w:rPr>
          <w:rFonts w:ascii="Times New Roman" w:hAnsi="Times New Roman" w:cs="Times New Roman"/>
        </w:rPr>
        <w:t>stop-words list.</w:t>
      </w:r>
      <w:commentRangeStart w:id="775"/>
      <w:r w:rsidRPr="004754C8">
        <w:rPr>
          <w:rFonts w:ascii="Times New Roman" w:hAnsi="Times New Roman" w:cs="Times New Roman"/>
        </w:rPr>
        <w:t xml:space="preserve"> Ensure that the remaining words are the key</w:t>
      </w:r>
      <w:del w:id="776" w:author="Mr. Wright" w:date="2016-06-26T09:40:00Z">
        <w:r w:rsidRPr="004754C8" w:rsidDel="00100C47">
          <w:rPr>
            <w:rFonts w:ascii="Times New Roman" w:hAnsi="Times New Roman" w:cs="Times New Roman"/>
          </w:rPr>
          <w:delText xml:space="preserve"> </w:delText>
        </w:r>
      </w:del>
      <w:r w:rsidRPr="004754C8">
        <w:rPr>
          <w:rFonts w:ascii="Times New Roman" w:hAnsi="Times New Roman" w:cs="Times New Roman"/>
        </w:rPr>
        <w:t xml:space="preserve">words of the </w:t>
      </w:r>
      <w:r w:rsidR="007C500A" w:rsidRPr="004754C8">
        <w:rPr>
          <w:rFonts w:ascii="Times New Roman" w:hAnsi="Times New Roman" w:cs="Times New Roman"/>
        </w:rPr>
        <w:t>unlabeled text</w:t>
      </w:r>
      <w:commentRangeEnd w:id="775"/>
      <w:r w:rsidR="00100C47">
        <w:rPr>
          <w:rStyle w:val="CommentReference"/>
        </w:rPr>
        <w:commentReference w:id="775"/>
      </w:r>
      <w:r w:rsidRPr="004754C8">
        <w:rPr>
          <w:rFonts w:ascii="Times New Roman" w:hAnsi="Times New Roman" w:cs="Times New Roman"/>
        </w:rPr>
        <w:t xml:space="preserve">. Then we do the same work on all </w:t>
      </w:r>
      <w:r w:rsidR="00686A78" w:rsidRPr="004754C8">
        <w:rPr>
          <w:rFonts w:ascii="Times New Roman" w:hAnsi="Times New Roman" w:cs="Times New Roman"/>
        </w:rPr>
        <w:t>text</w:t>
      </w:r>
      <w:r w:rsidRPr="004754C8">
        <w:rPr>
          <w:rFonts w:ascii="Times New Roman" w:hAnsi="Times New Roman" w:cs="Times New Roman"/>
        </w:rPr>
        <w:t>s.</w:t>
      </w:r>
      <w:r w:rsidR="004053F4" w:rsidRPr="004754C8">
        <w:rPr>
          <w:rFonts w:ascii="Times New Roman" w:hAnsi="Times New Roman" w:cs="Times New Roman"/>
        </w:rPr>
        <w:t xml:space="preserve"> </w:t>
      </w:r>
      <w:r w:rsidR="004763E4" w:rsidRPr="004754C8">
        <w:rPr>
          <w:rFonts w:ascii="Times New Roman" w:hAnsi="Times New Roman" w:cs="Times New Roman"/>
        </w:rPr>
        <w:t>T</w:t>
      </w:r>
      <w:r w:rsidR="00B900FA" w:rsidRPr="004754C8">
        <w:rPr>
          <w:rFonts w:ascii="Times New Roman" w:hAnsi="Times New Roman" w:cs="Times New Roman"/>
        </w:rPr>
        <w:t xml:space="preserve">he </w:t>
      </w:r>
      <w:ins w:id="777" w:author="Mr. Wright" w:date="2016-06-26T09:43:00Z">
        <w:r w:rsidR="00100C47">
          <w:rPr>
            <w:rFonts w:ascii="Times New Roman" w:hAnsi="Times New Roman" w:cs="Times New Roman"/>
          </w:rPr>
          <w:t xml:space="preserve">number of </w:t>
        </w:r>
      </w:ins>
      <w:r w:rsidR="00B900FA" w:rsidRPr="004754C8">
        <w:rPr>
          <w:rFonts w:ascii="Times New Roman" w:hAnsi="Times New Roman" w:cs="Times New Roman"/>
        </w:rPr>
        <w:t xml:space="preserve">keywords of text are few relative to </w:t>
      </w:r>
      <w:ins w:id="778" w:author="Mr. Wright" w:date="2016-06-26T09:43:00Z">
        <w:r w:rsidR="00100C47">
          <w:rPr>
            <w:rFonts w:ascii="Times New Roman" w:hAnsi="Times New Roman" w:cs="Times New Roman"/>
          </w:rPr>
          <w:t xml:space="preserve">the number of </w:t>
        </w:r>
      </w:ins>
      <w:r w:rsidR="00B900FA" w:rsidRPr="004754C8">
        <w:rPr>
          <w:rFonts w:ascii="Times New Roman" w:hAnsi="Times New Roman" w:cs="Times New Roman"/>
        </w:rPr>
        <w:t>KWC</w:t>
      </w:r>
      <w:ins w:id="779" w:author="Mr. Wright" w:date="2016-06-26T09:43:00Z">
        <w:r w:rsidR="00100C47">
          <w:rPr>
            <w:rFonts w:ascii="Times New Roman" w:hAnsi="Times New Roman" w:cs="Times New Roman"/>
          </w:rPr>
          <w:t>s</w:t>
        </w:r>
      </w:ins>
      <w:r w:rsidRPr="004754C8">
        <w:rPr>
          <w:rFonts w:ascii="Times New Roman" w:hAnsi="Times New Roman" w:cs="Times New Roman"/>
        </w:rPr>
        <w:t xml:space="preserve">. </w:t>
      </w:r>
      <w:ins w:id="780" w:author="Mr. Wright" w:date="2016-06-26T09:43:00Z">
        <w:r w:rsidR="00100C47">
          <w:rPr>
            <w:rFonts w:ascii="Times New Roman" w:hAnsi="Times New Roman" w:cs="Times New Roman"/>
          </w:rPr>
          <w:t>Therefore,</w:t>
        </w:r>
      </w:ins>
      <w:del w:id="781" w:author="Mr. Wright" w:date="2016-06-26T09:43:00Z">
        <w:r w:rsidRPr="004754C8" w:rsidDel="00100C47">
          <w:rPr>
            <w:rFonts w:ascii="Times New Roman" w:hAnsi="Times New Roman" w:cs="Times New Roman"/>
          </w:rPr>
          <w:delText>So</w:delText>
        </w:r>
      </w:del>
      <w:r w:rsidRPr="004754C8">
        <w:rPr>
          <w:rFonts w:ascii="Times New Roman" w:hAnsi="Times New Roman" w:cs="Times New Roman"/>
        </w:rPr>
        <w:t xml:space="preserve"> we weighted all keywords </w:t>
      </w:r>
      <w:del w:id="782" w:author="Mr. Wright" w:date="2016-06-25T08:30:00Z">
        <w:r w:rsidRPr="004754C8" w:rsidDel="004F4B0D">
          <w:rPr>
            <w:rFonts w:ascii="Times New Roman" w:hAnsi="Times New Roman" w:cs="Times New Roman"/>
          </w:rPr>
          <w:delText> </w:delText>
        </w:r>
      </w:del>
      <w:del w:id="783" w:author="Mr. Wright" w:date="2016-06-26T09:43:00Z">
        <w:r w:rsidRPr="004754C8" w:rsidDel="00100C47">
          <w:rPr>
            <w:rFonts w:ascii="Times New Roman" w:hAnsi="Times New Roman" w:cs="Times New Roman"/>
          </w:rPr>
          <w:delText>through</w:delText>
        </w:r>
      </w:del>
      <w:ins w:id="784" w:author="Mr. Wright" w:date="2016-06-26T09:43:00Z">
        <w:r w:rsidR="00100C47">
          <w:rPr>
            <w:rFonts w:ascii="Times New Roman" w:hAnsi="Times New Roman" w:cs="Times New Roman"/>
          </w:rPr>
          <w:t>using the</w:t>
        </w:r>
      </w:ins>
      <w:r w:rsidRPr="004754C8">
        <w:rPr>
          <w:rFonts w:ascii="Times New Roman" w:hAnsi="Times New Roman" w:cs="Times New Roman"/>
        </w:rPr>
        <w:t xml:space="preserve"> TF</w:t>
      </w:r>
      <w:ins w:id="785" w:author="Mr. Wright" w:date="2016-06-26T11:08:00Z">
        <w:r w:rsidR="00FE24DC">
          <w:rPr>
            <w:rFonts w:ascii="Times New Roman" w:hAnsi="Times New Roman" w:cs="Times New Roman"/>
          </w:rPr>
          <w:t>-IDF</w:t>
        </w:r>
      </w:ins>
      <w:del w:id="786" w:author="Mr. Wright" w:date="2016-06-26T11:08:00Z">
        <w:r w:rsidRPr="004754C8" w:rsidDel="00FE24DC">
          <w:rPr>
            <w:rFonts w:ascii="Times New Roman" w:hAnsi="Times New Roman" w:cs="Times New Roman"/>
          </w:rPr>
          <w:delText>IDF</w:delText>
        </w:r>
      </w:del>
      <w:r w:rsidRPr="004754C8">
        <w:rPr>
          <w:rFonts w:ascii="Times New Roman" w:hAnsi="Times New Roman" w:cs="Times New Roman"/>
        </w:rPr>
        <w:t xml:space="preserve"> method </w:t>
      </w:r>
      <w:del w:id="787" w:author="Mr. Wright" w:date="2016-06-26T09:44:00Z">
        <w:r w:rsidRPr="004754C8" w:rsidDel="00100C47">
          <w:rPr>
            <w:rFonts w:ascii="Times New Roman" w:hAnsi="Times New Roman" w:cs="Times New Roman"/>
          </w:rPr>
          <w:delText>in order to</w:delText>
        </w:r>
      </w:del>
      <w:ins w:id="788" w:author="Mr. Wright" w:date="2016-06-26T09:44:00Z">
        <w:r w:rsidR="00100C47">
          <w:rPr>
            <w:rFonts w:ascii="Times New Roman" w:hAnsi="Times New Roman" w:cs="Times New Roman"/>
          </w:rPr>
          <w:t>for</w:t>
        </w:r>
      </w:ins>
      <w:r w:rsidRPr="004754C8">
        <w:rPr>
          <w:rFonts w:ascii="Times New Roman" w:hAnsi="Times New Roman" w:cs="Times New Roman"/>
        </w:rPr>
        <w:t xml:space="preserve"> </w:t>
      </w:r>
      <w:ins w:id="789" w:author="Mr. Wright" w:date="2016-06-26T09:44:00Z">
        <w:r w:rsidR="00100C47">
          <w:rPr>
            <w:rFonts w:ascii="Times New Roman" w:hAnsi="Times New Roman" w:cs="Times New Roman"/>
          </w:rPr>
          <w:t xml:space="preserve">the </w:t>
        </w:r>
      </w:ins>
      <w:r w:rsidRPr="004754C8">
        <w:rPr>
          <w:rFonts w:ascii="Times New Roman" w:hAnsi="Times New Roman" w:cs="Times New Roman"/>
        </w:rPr>
        <w:t xml:space="preserve">subsequent sorting and screening </w:t>
      </w:r>
      <w:ins w:id="790" w:author="Mr. Wright" w:date="2016-06-26T09:44:00Z">
        <w:r w:rsidR="00100C47">
          <w:rPr>
            <w:rFonts w:ascii="Times New Roman" w:hAnsi="Times New Roman" w:cs="Times New Roman"/>
          </w:rPr>
          <w:t xml:space="preserve">of </w:t>
        </w:r>
      </w:ins>
      <w:r w:rsidRPr="004754C8">
        <w:rPr>
          <w:rFonts w:ascii="Times New Roman" w:hAnsi="Times New Roman" w:cs="Times New Roman"/>
        </w:rPr>
        <w:t>keywords</w:t>
      </w:r>
      <w:del w:id="791" w:author="Mr. Wright" w:date="2016-06-25T08:31:00Z">
        <w:r w:rsidRPr="004754C8" w:rsidDel="004F4B0D">
          <w:rPr>
            <w:rFonts w:ascii="Times New Roman" w:hAnsi="Times New Roman" w:cs="Times New Roman"/>
          </w:rPr>
          <w:delText> </w:delText>
        </w:r>
      </w:del>
      <w:r w:rsidRPr="004754C8">
        <w:rPr>
          <w:rFonts w:ascii="Times New Roman" w:hAnsi="Times New Roman" w:cs="Times New Roman"/>
        </w:rPr>
        <w:t xml:space="preserve">. We </w:t>
      </w:r>
      <w:del w:id="792" w:author="Mr. Wright" w:date="2016-06-26T09:44:00Z">
        <w:r w:rsidRPr="004754C8" w:rsidDel="00100C47">
          <w:rPr>
            <w:rFonts w:ascii="Times New Roman" w:hAnsi="Times New Roman" w:cs="Times New Roman"/>
          </w:rPr>
          <w:delText xml:space="preserve">will </w:delText>
        </w:r>
      </w:del>
      <w:r w:rsidRPr="004754C8">
        <w:rPr>
          <w:rFonts w:ascii="Times New Roman" w:hAnsi="Times New Roman" w:cs="Times New Roman"/>
        </w:rPr>
        <w:t xml:space="preserve">describe the </w:t>
      </w:r>
      <w:del w:id="793" w:author="Mr. Wright" w:date="2016-06-26T09:44:00Z">
        <w:r w:rsidRPr="004754C8" w:rsidDel="00100C47">
          <w:rPr>
            <w:rFonts w:ascii="Times New Roman" w:hAnsi="Times New Roman" w:cs="Times New Roman"/>
          </w:rPr>
          <w:delText xml:space="preserve">detail </w:delText>
        </w:r>
      </w:del>
      <w:r w:rsidRPr="004754C8">
        <w:rPr>
          <w:rFonts w:ascii="Times New Roman" w:hAnsi="Times New Roman" w:cs="Times New Roman"/>
        </w:rPr>
        <w:t>method</w:t>
      </w:r>
      <w:r w:rsidR="00751B8F" w:rsidRPr="004754C8">
        <w:rPr>
          <w:rFonts w:ascii="Times New Roman" w:hAnsi="Times New Roman" w:cs="Times New Roman"/>
        </w:rPr>
        <w:t xml:space="preserve"> in </w:t>
      </w:r>
      <w:ins w:id="794" w:author="Mr. Wright" w:date="2016-06-26T09:44:00Z">
        <w:r w:rsidR="00100C47">
          <w:rPr>
            <w:rFonts w:ascii="Times New Roman" w:hAnsi="Times New Roman" w:cs="Times New Roman"/>
          </w:rPr>
          <w:t xml:space="preserve">detail in </w:t>
        </w:r>
      </w:ins>
      <w:r w:rsidR="00751B8F" w:rsidRPr="004754C8">
        <w:rPr>
          <w:rFonts w:ascii="Times New Roman" w:hAnsi="Times New Roman" w:cs="Times New Roman"/>
        </w:rPr>
        <w:t>section 2.5</w:t>
      </w:r>
      <w:r w:rsidRPr="004754C8">
        <w:rPr>
          <w:rFonts w:ascii="Times New Roman" w:hAnsi="Times New Roman" w:cs="Times New Roman"/>
        </w:rPr>
        <w:t>.</w:t>
      </w:r>
    </w:p>
    <w:p w14:paraId="7C80837D" w14:textId="1A4EBB71" w:rsidR="004D13F8" w:rsidRPr="004754C8" w:rsidRDefault="00100C47" w:rsidP="004D13F8">
      <w:pPr>
        <w:pStyle w:val="lw"/>
        <w:ind w:firstLine="420"/>
        <w:rPr>
          <w:rFonts w:ascii="Times New Roman" w:hAnsi="Times New Roman" w:cs="Times New Roman"/>
        </w:rPr>
      </w:pPr>
      <w:ins w:id="795" w:author="Mr. Wright" w:date="2016-06-26T09:44:00Z">
        <w:r>
          <w:rPr>
            <w:rFonts w:ascii="Times New Roman" w:hAnsi="Times New Roman" w:cs="Times New Roman"/>
          </w:rPr>
          <w:t>The a</w:t>
        </w:r>
      </w:ins>
      <w:del w:id="796" w:author="Mr. Wright" w:date="2016-06-26T09:44:00Z">
        <w:r w:rsidR="004D13F8" w:rsidRPr="004754C8" w:rsidDel="00100C47">
          <w:rPr>
            <w:rFonts w:ascii="Times New Roman" w:hAnsi="Times New Roman" w:cs="Times New Roman"/>
          </w:rPr>
          <w:delText>A</w:delText>
        </w:r>
      </w:del>
      <w:r w:rsidR="004D13F8" w:rsidRPr="004754C8">
        <w:rPr>
          <w:rFonts w:ascii="Times New Roman" w:hAnsi="Times New Roman" w:cs="Times New Roman"/>
        </w:rPr>
        <w:t>lgorithm test</w:t>
      </w:r>
      <w:ins w:id="797" w:author="Mr. Wright" w:date="2016-06-26T09:44:00Z">
        <w:r>
          <w:rPr>
            <w:rFonts w:ascii="Times New Roman" w:hAnsi="Times New Roman" w:cs="Times New Roman"/>
          </w:rPr>
          <w:t xml:space="preserve"> </w:t>
        </w:r>
      </w:ins>
      <w:del w:id="798" w:author="Mr. Wright" w:date="2016-06-26T09:44:00Z">
        <w:r w:rsidR="004D13F8" w:rsidRPr="004754C8" w:rsidDel="00100C47">
          <w:rPr>
            <w:rFonts w:ascii="Times New Roman" w:hAnsi="Times New Roman" w:cs="Times New Roman"/>
          </w:rPr>
          <w:delText>M</w:delText>
        </w:r>
      </w:del>
      <w:del w:id="799" w:author="Mr. Wright" w:date="2016-06-26T09:45:00Z">
        <w:r w:rsidR="004D13F8" w:rsidRPr="004754C8" w:rsidDel="00100C47">
          <w:rPr>
            <w:rFonts w:ascii="Times New Roman" w:hAnsi="Times New Roman" w:cs="Times New Roman"/>
          </w:rPr>
          <w:delText>odle</w:delText>
        </w:r>
      </w:del>
      <w:ins w:id="800" w:author="Mr. Wright" w:date="2016-06-26T09:45:00Z">
        <w:r>
          <w:rPr>
            <w:rFonts w:ascii="Times New Roman" w:hAnsi="Times New Roman" w:cs="Times New Roman"/>
          </w:rPr>
          <w:t>m</w:t>
        </w:r>
        <w:r w:rsidRPr="004754C8">
          <w:rPr>
            <w:rFonts w:ascii="Times New Roman" w:hAnsi="Times New Roman" w:cs="Times New Roman"/>
          </w:rPr>
          <w:t>odule</w:t>
        </w:r>
      </w:ins>
      <w:r w:rsidR="004D13F8" w:rsidRPr="004754C8">
        <w:rPr>
          <w:rFonts w:ascii="Times New Roman" w:hAnsi="Times New Roman" w:cs="Times New Roman"/>
        </w:rPr>
        <w:t xml:space="preserve"> is applied to get the </w:t>
      </w:r>
      <w:r w:rsidR="007008BF" w:rsidRPr="004754C8">
        <w:rPr>
          <w:rFonts w:ascii="Times New Roman" w:hAnsi="Times New Roman" w:cs="Times New Roman"/>
        </w:rPr>
        <w:t>key</w:t>
      </w:r>
      <w:del w:id="801" w:author="Mr. Wright" w:date="2016-06-26T09:44:00Z">
        <w:r w:rsidR="007008BF" w:rsidRPr="004754C8" w:rsidDel="00100C47">
          <w:rPr>
            <w:rFonts w:ascii="Times New Roman" w:hAnsi="Times New Roman" w:cs="Times New Roman"/>
          </w:rPr>
          <w:delText xml:space="preserve"> </w:delText>
        </w:r>
      </w:del>
      <w:r w:rsidR="007008BF" w:rsidRPr="004754C8">
        <w:rPr>
          <w:rFonts w:ascii="Times New Roman" w:hAnsi="Times New Roman" w:cs="Times New Roman"/>
        </w:rPr>
        <w:t>words</w:t>
      </w:r>
      <w:r w:rsidR="004D13F8" w:rsidRPr="004754C8">
        <w:rPr>
          <w:rFonts w:ascii="Times New Roman" w:hAnsi="Times New Roman" w:cs="Times New Roman"/>
        </w:rPr>
        <w:t xml:space="preserve"> </w:t>
      </w:r>
      <w:del w:id="802" w:author="Mr. Wright" w:date="2016-06-26T09:44:00Z">
        <w:r w:rsidR="004D13F8" w:rsidRPr="004754C8" w:rsidDel="00100C47">
          <w:rPr>
            <w:rFonts w:ascii="Times New Roman" w:hAnsi="Times New Roman" w:cs="Times New Roman"/>
          </w:rPr>
          <w:delText xml:space="preserve">of </w:delText>
        </w:r>
      </w:del>
      <w:ins w:id="803" w:author="Mr. Wright" w:date="2016-06-26T09:44:00Z">
        <w:r>
          <w:rPr>
            <w:rFonts w:ascii="Times New Roman" w:hAnsi="Times New Roman" w:cs="Times New Roman"/>
          </w:rPr>
          <w:t>for</w:t>
        </w:r>
        <w:r w:rsidRPr="004754C8">
          <w:rPr>
            <w:rFonts w:ascii="Times New Roman" w:hAnsi="Times New Roman" w:cs="Times New Roman"/>
          </w:rPr>
          <w:t xml:space="preserve"> </w:t>
        </w:r>
      </w:ins>
      <w:r w:rsidR="004D13F8" w:rsidRPr="004754C8">
        <w:rPr>
          <w:rFonts w:ascii="Times New Roman" w:hAnsi="Times New Roman" w:cs="Times New Roman"/>
        </w:rPr>
        <w:t xml:space="preserve">every </w:t>
      </w:r>
      <w:r w:rsidR="00896C6D" w:rsidRPr="004754C8">
        <w:rPr>
          <w:rFonts w:ascii="Times New Roman" w:hAnsi="Times New Roman" w:cs="Times New Roman"/>
        </w:rPr>
        <w:t>testing</w:t>
      </w:r>
      <w:r w:rsidR="007502C9" w:rsidRPr="004754C8">
        <w:rPr>
          <w:rFonts w:ascii="Times New Roman" w:hAnsi="Times New Roman" w:cs="Times New Roman"/>
        </w:rPr>
        <w:t xml:space="preserve"> </w:t>
      </w:r>
      <w:r w:rsidR="007008BF" w:rsidRPr="004754C8">
        <w:rPr>
          <w:rFonts w:ascii="Times New Roman" w:hAnsi="Times New Roman" w:cs="Times New Roman"/>
        </w:rPr>
        <w:t>text</w:t>
      </w:r>
      <w:r w:rsidR="004D13F8" w:rsidRPr="004754C8">
        <w:rPr>
          <w:rFonts w:ascii="Times New Roman" w:hAnsi="Times New Roman" w:cs="Times New Roman"/>
        </w:rPr>
        <w:t>,</w:t>
      </w:r>
      <w:ins w:id="804" w:author="Mr. Wright" w:date="2016-06-26T09:45:00Z">
        <w:r>
          <w:rPr>
            <w:rFonts w:ascii="Times New Roman" w:hAnsi="Times New Roman" w:cs="Times New Roman"/>
          </w:rPr>
          <w:t xml:space="preserve"> and</w:t>
        </w:r>
      </w:ins>
      <w:r w:rsidR="004D13F8" w:rsidRPr="004754C8">
        <w:rPr>
          <w:rFonts w:ascii="Times New Roman" w:hAnsi="Times New Roman" w:cs="Times New Roman"/>
        </w:rPr>
        <w:t xml:space="preserve"> then </w:t>
      </w:r>
      <w:del w:id="805" w:author="Mr. Wright" w:date="2016-06-26T09:45:00Z">
        <w:r w:rsidR="004D13F8" w:rsidRPr="004754C8" w:rsidDel="00100C47">
          <w:rPr>
            <w:rFonts w:ascii="Times New Roman" w:hAnsi="Times New Roman" w:cs="Times New Roman"/>
          </w:rPr>
          <w:delText xml:space="preserve">to </w:delText>
        </w:r>
      </w:del>
      <w:ins w:id="806" w:author="Mr. Wright" w:date="2016-06-26T09:45:00Z">
        <w:r>
          <w:rPr>
            <w:rFonts w:ascii="Times New Roman" w:hAnsi="Times New Roman" w:cs="Times New Roman"/>
          </w:rPr>
          <w:t>the keywords</w:t>
        </w:r>
      </w:ins>
      <w:del w:id="807" w:author="Mr. Wright" w:date="2016-06-26T09:45:00Z">
        <w:r w:rsidR="004D13F8" w:rsidRPr="004754C8" w:rsidDel="00100C47">
          <w:rPr>
            <w:rFonts w:ascii="Times New Roman" w:hAnsi="Times New Roman" w:cs="Times New Roman"/>
          </w:rPr>
          <w:delText xml:space="preserve">sort </w:delText>
        </w:r>
        <w:r w:rsidR="00E80A21" w:rsidRPr="004754C8" w:rsidDel="00100C47">
          <w:rPr>
            <w:rFonts w:ascii="Times New Roman" w:hAnsi="Times New Roman" w:cs="Times New Roman"/>
          </w:rPr>
          <w:delText>key words</w:delText>
        </w:r>
      </w:del>
      <w:ins w:id="808" w:author="Mr. Wright" w:date="2016-06-26T09:45:00Z">
        <w:r>
          <w:rPr>
            <w:rFonts w:ascii="Times New Roman" w:hAnsi="Times New Roman" w:cs="Times New Roman"/>
          </w:rPr>
          <w:t xml:space="preserve"> are sorted</w:t>
        </w:r>
      </w:ins>
      <w:r w:rsidR="004D13F8" w:rsidRPr="004754C8">
        <w:rPr>
          <w:rFonts w:ascii="Times New Roman" w:hAnsi="Times New Roman" w:cs="Times New Roman"/>
        </w:rPr>
        <w:t xml:space="preserve"> according to the TF-IDF values. </w:t>
      </w:r>
      <w:commentRangeStart w:id="809"/>
      <w:r w:rsidR="004D13F8" w:rsidRPr="004754C8">
        <w:rPr>
          <w:rFonts w:ascii="Times New Roman" w:hAnsi="Times New Roman" w:cs="Times New Roman"/>
        </w:rPr>
        <w:t xml:space="preserve">It </w:t>
      </w:r>
      <w:commentRangeEnd w:id="809"/>
      <w:r>
        <w:rPr>
          <w:rStyle w:val="CommentReference"/>
        </w:rPr>
        <w:commentReference w:id="809"/>
      </w:r>
      <w:r w:rsidR="004D13F8" w:rsidRPr="004754C8">
        <w:rPr>
          <w:rFonts w:ascii="Times New Roman" w:hAnsi="Times New Roman" w:cs="Times New Roman"/>
        </w:rPr>
        <w:t>first reads the root path of</w:t>
      </w:r>
      <w:ins w:id="810" w:author="Mr. Wright" w:date="2016-06-26T09:46:00Z">
        <w:r w:rsidR="00FD3680">
          <w:rPr>
            <w:rFonts w:ascii="Times New Roman" w:hAnsi="Times New Roman" w:cs="Times New Roman"/>
          </w:rPr>
          <w:t xml:space="preserve"> the</w:t>
        </w:r>
      </w:ins>
      <w:r w:rsidR="004D13F8" w:rsidRPr="004754C8">
        <w:rPr>
          <w:rFonts w:ascii="Times New Roman" w:hAnsi="Times New Roman" w:cs="Times New Roman"/>
        </w:rPr>
        <w:t xml:space="preserve"> </w:t>
      </w:r>
      <w:r w:rsidR="00896C6D" w:rsidRPr="004754C8">
        <w:rPr>
          <w:rFonts w:ascii="Times New Roman" w:hAnsi="Times New Roman" w:cs="Times New Roman"/>
        </w:rPr>
        <w:t>test</w:t>
      </w:r>
      <w:del w:id="811" w:author="Mr. Wright" w:date="2016-06-26T09:46:00Z">
        <w:r w:rsidR="00896C6D" w:rsidRPr="004754C8" w:rsidDel="00FD3680">
          <w:rPr>
            <w:rFonts w:ascii="Times New Roman" w:hAnsi="Times New Roman" w:cs="Times New Roman"/>
          </w:rPr>
          <w:delText>ing</w:delText>
        </w:r>
      </w:del>
      <w:r w:rsidR="00896C6D" w:rsidRPr="004754C8">
        <w:rPr>
          <w:rFonts w:ascii="Times New Roman" w:hAnsi="Times New Roman" w:cs="Times New Roman"/>
        </w:rPr>
        <w:t xml:space="preserve"> </w:t>
      </w:r>
      <w:r w:rsidR="004D13F8" w:rsidRPr="004754C8">
        <w:rPr>
          <w:rFonts w:ascii="Times New Roman" w:hAnsi="Times New Roman" w:cs="Times New Roman"/>
        </w:rPr>
        <w:t>text</w:t>
      </w:r>
      <w:ins w:id="812" w:author="Mr. Wright" w:date="2016-06-26T09:43:00Z">
        <w:r>
          <w:rPr>
            <w:rFonts w:ascii="Times New Roman" w:hAnsi="Times New Roman" w:cs="Times New Roman"/>
          </w:rPr>
          <w:t xml:space="preserve"> </w:t>
        </w:r>
      </w:ins>
      <w:r w:rsidR="004D13F8" w:rsidRPr="004754C8">
        <w:rPr>
          <w:rFonts w:ascii="Times New Roman" w:hAnsi="Times New Roman" w:cs="Times New Roman"/>
        </w:rPr>
        <w:t xml:space="preserve">(step 1 to step </w:t>
      </w:r>
      <w:r w:rsidR="00945074" w:rsidRPr="004754C8">
        <w:rPr>
          <w:rFonts w:ascii="Times New Roman" w:hAnsi="Times New Roman" w:cs="Times New Roman"/>
        </w:rPr>
        <w:t>9</w:t>
      </w:r>
      <w:r w:rsidR="004D13F8" w:rsidRPr="004754C8">
        <w:rPr>
          <w:rFonts w:ascii="Times New Roman" w:hAnsi="Times New Roman" w:cs="Times New Roman"/>
        </w:rPr>
        <w:t>). The directory structure of</w:t>
      </w:r>
      <w:ins w:id="813" w:author="Mr. Wright" w:date="2016-06-26T09:47:00Z">
        <w:r w:rsidR="00FD3680">
          <w:rPr>
            <w:rFonts w:ascii="Times New Roman" w:hAnsi="Times New Roman" w:cs="Times New Roman"/>
          </w:rPr>
          <w:t xml:space="preserve"> the</w:t>
        </w:r>
      </w:ins>
      <w:r w:rsidR="004D13F8" w:rsidRPr="004754C8">
        <w:rPr>
          <w:rFonts w:ascii="Times New Roman" w:hAnsi="Times New Roman" w:cs="Times New Roman"/>
        </w:rPr>
        <w:t xml:space="preserve"> </w:t>
      </w:r>
      <w:r w:rsidR="00117259" w:rsidRPr="004754C8">
        <w:rPr>
          <w:rFonts w:ascii="Times New Roman" w:hAnsi="Times New Roman" w:cs="Times New Roman"/>
        </w:rPr>
        <w:t xml:space="preserve">unlabeled set is the same as </w:t>
      </w:r>
      <w:ins w:id="814" w:author="Mr. Wright" w:date="2016-06-26T09:47:00Z">
        <w:r w:rsidR="00FD3680">
          <w:rPr>
            <w:rFonts w:ascii="Times New Roman" w:hAnsi="Times New Roman" w:cs="Times New Roman"/>
          </w:rPr>
          <w:t xml:space="preserve">in </w:t>
        </w:r>
      </w:ins>
      <w:r w:rsidR="00117259" w:rsidRPr="004754C8">
        <w:rPr>
          <w:rFonts w:ascii="Times New Roman" w:hAnsi="Times New Roman" w:cs="Times New Roman"/>
        </w:rPr>
        <w:t>the training directory.</w:t>
      </w:r>
      <w:r w:rsidR="00896C6D" w:rsidRPr="004754C8">
        <w:rPr>
          <w:rFonts w:ascii="Times New Roman" w:hAnsi="Times New Roman" w:cs="Times New Roman"/>
        </w:rPr>
        <w:t xml:space="preserve"> </w:t>
      </w:r>
      <w:r w:rsidR="004D13F8" w:rsidRPr="004754C8">
        <w:rPr>
          <w:rFonts w:ascii="Times New Roman" w:hAnsi="Times New Roman" w:cs="Times New Roman"/>
        </w:rPr>
        <w:t xml:space="preserve">Each </w:t>
      </w:r>
      <w:r w:rsidR="00632F27" w:rsidRPr="004754C8">
        <w:rPr>
          <w:rFonts w:ascii="Times New Roman" w:hAnsi="Times New Roman" w:cs="Times New Roman"/>
        </w:rPr>
        <w:t>test</w:t>
      </w:r>
      <w:del w:id="815" w:author="Mr. Wright" w:date="2016-06-26T09:47:00Z">
        <w:r w:rsidR="00632F27" w:rsidRPr="004754C8" w:rsidDel="00FD3680">
          <w:rPr>
            <w:rFonts w:ascii="Times New Roman" w:hAnsi="Times New Roman" w:cs="Times New Roman"/>
          </w:rPr>
          <w:delText>ing</w:delText>
        </w:r>
      </w:del>
      <w:r w:rsidR="00632F27" w:rsidRPr="004754C8">
        <w:rPr>
          <w:rFonts w:ascii="Times New Roman" w:hAnsi="Times New Roman" w:cs="Times New Roman"/>
        </w:rPr>
        <w:t xml:space="preserve"> text has</w:t>
      </w:r>
      <w:r w:rsidR="004D13F8" w:rsidRPr="004754C8">
        <w:rPr>
          <w:rFonts w:ascii="Times New Roman" w:hAnsi="Times New Roman" w:cs="Times New Roman"/>
        </w:rPr>
        <w:t xml:space="preserve"> a </w:t>
      </w:r>
      <w:commentRangeStart w:id="816"/>
      <w:r w:rsidR="00632F27" w:rsidRPr="004754C8">
        <w:rPr>
          <w:rFonts w:ascii="Times New Roman" w:hAnsi="Times New Roman" w:cs="Times New Roman"/>
        </w:rPr>
        <w:t xml:space="preserve">real </w:t>
      </w:r>
      <w:r w:rsidR="004D13F8" w:rsidRPr="004754C8">
        <w:rPr>
          <w:rFonts w:ascii="Times New Roman" w:hAnsi="Times New Roman" w:cs="Times New Roman"/>
        </w:rPr>
        <w:t>category</w:t>
      </w:r>
      <w:ins w:id="817" w:author="Mr. Wright" w:date="2016-06-26T09:46:00Z">
        <w:r w:rsidR="00FD3680">
          <w:rPr>
            <w:rFonts w:ascii="Times New Roman" w:hAnsi="Times New Roman" w:cs="Times New Roman"/>
          </w:rPr>
          <w:t xml:space="preserve"> </w:t>
        </w:r>
      </w:ins>
      <w:commentRangeEnd w:id="816"/>
      <w:ins w:id="818" w:author="Mr. Wright" w:date="2016-06-26T09:47:00Z">
        <w:r w:rsidR="00FD3680">
          <w:rPr>
            <w:rStyle w:val="CommentReference"/>
          </w:rPr>
          <w:commentReference w:id="816"/>
        </w:r>
      </w:ins>
      <w:r w:rsidR="00945074" w:rsidRPr="004754C8">
        <w:rPr>
          <w:rFonts w:ascii="Times New Roman" w:hAnsi="Times New Roman" w:cs="Times New Roman"/>
        </w:rPr>
        <w:t>(step 3)</w:t>
      </w:r>
      <w:r w:rsidR="004D13F8" w:rsidRPr="004754C8">
        <w:rPr>
          <w:rFonts w:ascii="Times New Roman" w:hAnsi="Times New Roman" w:cs="Times New Roman"/>
        </w:rPr>
        <w:t>. T</w:t>
      </w:r>
      <w:r w:rsidR="004D13F8" w:rsidRPr="004754C8">
        <w:rPr>
          <w:rFonts w:ascii="Times New Roman" w:hAnsi="Times New Roman" w:cs="Times New Roman" w:hint="eastAsia"/>
        </w:rPr>
        <w:t xml:space="preserve">hen </w:t>
      </w:r>
      <w:r w:rsidR="004D13F8" w:rsidRPr="004754C8">
        <w:rPr>
          <w:rFonts w:ascii="Times New Roman" w:hAnsi="Times New Roman" w:cs="Times New Roman"/>
        </w:rPr>
        <w:t>it reads every file</w:t>
      </w:r>
      <w:ins w:id="819" w:author="Mr. Wright" w:date="2016-06-26T09:48:00Z">
        <w:r w:rsidR="00FD3680">
          <w:rPr>
            <w:rFonts w:ascii="Times New Roman" w:hAnsi="Times New Roman" w:cs="Times New Roman"/>
          </w:rPr>
          <w:t xml:space="preserve"> and</w:t>
        </w:r>
      </w:ins>
      <w:del w:id="820" w:author="Mr. Wright" w:date="2016-06-26T09:48:00Z">
        <w:r w:rsidR="004D13F8" w:rsidRPr="004754C8" w:rsidDel="00FD3680">
          <w:rPr>
            <w:rFonts w:ascii="Times New Roman" w:hAnsi="Times New Roman" w:cs="Times New Roman"/>
          </w:rPr>
          <w:delText>,</w:delText>
        </w:r>
      </w:del>
      <w:r w:rsidR="004D13F8" w:rsidRPr="004754C8">
        <w:rPr>
          <w:rFonts w:ascii="Times New Roman" w:hAnsi="Times New Roman" w:cs="Times New Roman"/>
        </w:rPr>
        <w:t xml:space="preserve"> </w:t>
      </w:r>
      <w:commentRangeStart w:id="821"/>
      <w:r w:rsidR="004D13F8" w:rsidRPr="004754C8">
        <w:rPr>
          <w:rFonts w:ascii="Times New Roman" w:hAnsi="Times New Roman" w:cs="Times New Roman"/>
        </w:rPr>
        <w:t xml:space="preserve">cleans </w:t>
      </w:r>
      <w:commentRangeEnd w:id="821"/>
      <w:r w:rsidR="00FD3680">
        <w:rPr>
          <w:rStyle w:val="CommentReference"/>
        </w:rPr>
        <w:commentReference w:id="821"/>
      </w:r>
      <w:r w:rsidR="004D13F8" w:rsidRPr="004754C8">
        <w:rPr>
          <w:rFonts w:ascii="Times New Roman" w:hAnsi="Times New Roman" w:cs="Times New Roman"/>
        </w:rPr>
        <w:t xml:space="preserve">all content (step </w:t>
      </w:r>
      <w:r w:rsidR="00295662" w:rsidRPr="004754C8">
        <w:rPr>
          <w:rFonts w:ascii="Times New Roman" w:hAnsi="Times New Roman" w:cs="Times New Roman"/>
        </w:rPr>
        <w:t>2</w:t>
      </w:r>
      <w:r w:rsidR="004D13F8" w:rsidRPr="004754C8">
        <w:rPr>
          <w:rFonts w:ascii="Times New Roman" w:hAnsi="Times New Roman" w:cs="Times New Roman"/>
        </w:rPr>
        <w:t xml:space="preserve"> to step </w:t>
      </w:r>
      <w:r w:rsidR="00295662" w:rsidRPr="004754C8">
        <w:rPr>
          <w:rFonts w:ascii="Times New Roman" w:hAnsi="Times New Roman" w:cs="Times New Roman"/>
        </w:rPr>
        <w:t>7</w:t>
      </w:r>
      <w:r w:rsidR="004D13F8" w:rsidRPr="004754C8">
        <w:rPr>
          <w:rFonts w:ascii="Times New Roman" w:hAnsi="Times New Roman" w:cs="Times New Roman"/>
        </w:rPr>
        <w:t>). Then it calculates the TF</w:t>
      </w:r>
      <w:ins w:id="822" w:author="Mr. Wright" w:date="2016-06-26T11:08:00Z">
        <w:r w:rsidR="00FE24DC">
          <w:rPr>
            <w:rFonts w:ascii="Times New Roman" w:hAnsi="Times New Roman" w:cs="Times New Roman"/>
          </w:rPr>
          <w:t>-IDF</w:t>
        </w:r>
      </w:ins>
      <w:del w:id="823" w:author="Mr. Wright" w:date="2016-06-26T11:08:00Z">
        <w:r w:rsidR="004D13F8" w:rsidRPr="004754C8" w:rsidDel="00FE24DC">
          <w:rPr>
            <w:rFonts w:ascii="Times New Roman" w:hAnsi="Times New Roman" w:cs="Times New Roman"/>
          </w:rPr>
          <w:delText>IDF</w:delText>
        </w:r>
      </w:del>
      <w:r w:rsidR="004D13F8" w:rsidRPr="004754C8">
        <w:rPr>
          <w:rFonts w:ascii="Times New Roman" w:hAnsi="Times New Roman" w:cs="Times New Roman"/>
        </w:rPr>
        <w:t xml:space="preserve"> of every word</w:t>
      </w:r>
      <w:del w:id="824" w:author="Mr. Wright" w:date="2016-06-26T09:48:00Z">
        <w:r w:rsidR="004D13F8" w:rsidRPr="004754C8" w:rsidDel="00FD3680">
          <w:rPr>
            <w:rFonts w:ascii="Times New Roman" w:hAnsi="Times New Roman" w:cs="Times New Roman"/>
          </w:rPr>
          <w:delText>s</w:delText>
        </w:r>
      </w:del>
      <w:r w:rsidR="004D13F8" w:rsidRPr="004754C8">
        <w:rPr>
          <w:rFonts w:ascii="Times New Roman" w:hAnsi="Times New Roman" w:cs="Times New Roman"/>
        </w:rPr>
        <w:t xml:space="preserve"> (step 1</w:t>
      </w:r>
      <w:r w:rsidR="00761762" w:rsidRPr="004754C8">
        <w:rPr>
          <w:rFonts w:ascii="Times New Roman" w:hAnsi="Times New Roman" w:cs="Times New Roman"/>
        </w:rPr>
        <w:t>0</w:t>
      </w:r>
      <w:r w:rsidR="004D13F8" w:rsidRPr="004754C8">
        <w:rPr>
          <w:rFonts w:ascii="Times New Roman" w:hAnsi="Times New Roman" w:cs="Times New Roman"/>
        </w:rPr>
        <w:t xml:space="preserve"> to step 1</w:t>
      </w:r>
      <w:r w:rsidR="00761762" w:rsidRPr="004754C8">
        <w:rPr>
          <w:rFonts w:ascii="Times New Roman" w:hAnsi="Times New Roman" w:cs="Times New Roman"/>
        </w:rPr>
        <w:t>1</w:t>
      </w:r>
      <w:r w:rsidR="004D13F8" w:rsidRPr="004754C8">
        <w:rPr>
          <w:rFonts w:ascii="Times New Roman" w:hAnsi="Times New Roman" w:cs="Times New Roman"/>
        </w:rPr>
        <w:t>)</w:t>
      </w:r>
      <w:del w:id="825" w:author="Mr. Wright" w:date="2016-06-25T08:31:00Z">
        <w:r w:rsidR="004D13F8" w:rsidRPr="004754C8" w:rsidDel="004F4B0D">
          <w:rPr>
            <w:rFonts w:ascii="Times New Roman" w:hAnsi="Times New Roman" w:cs="Times New Roman"/>
          </w:rPr>
          <w:delText xml:space="preserve"> </w:delText>
        </w:r>
      </w:del>
      <w:ins w:id="826" w:author="Mr. Wright" w:date="2016-06-26T09:49:00Z">
        <w:r w:rsidR="00FD3680">
          <w:rPr>
            <w:rFonts w:ascii="Times New Roman" w:hAnsi="Times New Roman" w:cs="Times New Roman"/>
          </w:rPr>
          <w:t xml:space="preserve"> and places the</w:t>
        </w:r>
      </w:ins>
      <w:del w:id="827" w:author="Mr. Wright" w:date="2016-06-26T09:49:00Z">
        <w:r w:rsidR="004D13F8" w:rsidRPr="004754C8" w:rsidDel="00FD3680">
          <w:rPr>
            <w:rFonts w:ascii="Times New Roman" w:hAnsi="Times New Roman" w:cs="Times New Roman"/>
          </w:rPr>
          <w:delText>, order the</w:delText>
        </w:r>
      </w:del>
      <w:r w:rsidR="004D13F8" w:rsidRPr="004754C8">
        <w:rPr>
          <w:rFonts w:ascii="Times New Roman" w:hAnsi="Times New Roman" w:cs="Times New Roman"/>
        </w:rPr>
        <w:t xml:space="preserve"> key</w:t>
      </w:r>
      <w:del w:id="828" w:author="Mr. Wright" w:date="2016-06-26T09:49:00Z">
        <w:r w:rsidR="004D13F8" w:rsidRPr="004754C8" w:rsidDel="00FD3680">
          <w:rPr>
            <w:rFonts w:ascii="Times New Roman" w:hAnsi="Times New Roman" w:cs="Times New Roman"/>
          </w:rPr>
          <w:delText xml:space="preserve"> </w:delText>
        </w:r>
      </w:del>
      <w:r w:rsidR="004D13F8" w:rsidRPr="004754C8">
        <w:rPr>
          <w:rFonts w:ascii="Times New Roman" w:hAnsi="Times New Roman" w:cs="Times New Roman"/>
        </w:rPr>
        <w:t xml:space="preserve">words in order </w:t>
      </w:r>
      <w:ins w:id="829" w:author="Mr. Wright" w:date="2016-06-26T09:49:00Z">
        <w:r w:rsidR="00FD3680">
          <w:rPr>
            <w:rFonts w:ascii="Times New Roman" w:hAnsi="Times New Roman" w:cs="Times New Roman"/>
          </w:rPr>
          <w:t>for the</w:t>
        </w:r>
      </w:ins>
      <w:del w:id="830" w:author="Mr. Wright" w:date="2016-06-26T09:49:00Z">
        <w:r w:rsidR="004D13F8" w:rsidRPr="004754C8" w:rsidDel="00FD3680">
          <w:rPr>
            <w:rFonts w:ascii="Times New Roman" w:hAnsi="Times New Roman" w:cs="Times New Roman"/>
          </w:rPr>
          <w:delText>to</w:delText>
        </w:r>
      </w:del>
      <w:r w:rsidR="004D13F8" w:rsidRPr="004754C8">
        <w:rPr>
          <w:rFonts w:ascii="Times New Roman" w:hAnsi="Times New Roman" w:cs="Times New Roman"/>
        </w:rPr>
        <w:t xml:space="preserve"> subsequent sorting and screening</w:t>
      </w:r>
      <w:ins w:id="831" w:author="Mr. Wright" w:date="2016-06-26T09:49:00Z">
        <w:r w:rsidR="00FD3680">
          <w:rPr>
            <w:rFonts w:ascii="Times New Roman" w:hAnsi="Times New Roman" w:cs="Times New Roman"/>
          </w:rPr>
          <w:t xml:space="preserve"> of</w:t>
        </w:r>
      </w:ins>
      <w:r w:rsidR="004D13F8" w:rsidRPr="004754C8">
        <w:rPr>
          <w:rFonts w:ascii="Times New Roman" w:hAnsi="Times New Roman" w:cs="Times New Roman"/>
        </w:rPr>
        <w:t xml:space="preserve"> keywords (step 1</w:t>
      </w:r>
      <w:r w:rsidR="00720135" w:rsidRPr="004754C8">
        <w:rPr>
          <w:rFonts w:ascii="Times New Roman" w:hAnsi="Times New Roman" w:cs="Times New Roman"/>
        </w:rPr>
        <w:t>3</w:t>
      </w:r>
      <w:r w:rsidR="004D13F8" w:rsidRPr="004754C8">
        <w:rPr>
          <w:rFonts w:ascii="Times New Roman" w:hAnsi="Times New Roman" w:cs="Times New Roman"/>
        </w:rPr>
        <w:t xml:space="preserve"> to step 1</w:t>
      </w:r>
      <w:r w:rsidR="00720135" w:rsidRPr="004754C8">
        <w:rPr>
          <w:rFonts w:ascii="Times New Roman" w:hAnsi="Times New Roman" w:cs="Times New Roman"/>
        </w:rPr>
        <w:t>5</w:t>
      </w:r>
      <w:r w:rsidR="004D13F8" w:rsidRPr="004754C8">
        <w:rPr>
          <w:rFonts w:ascii="Times New Roman" w:hAnsi="Times New Roman" w:cs="Times New Roman"/>
        </w:rPr>
        <w:t>).</w:t>
      </w:r>
    </w:p>
    <w:p w14:paraId="2316D516" w14:textId="77777777" w:rsidR="00F23B70" w:rsidRPr="004754C8" w:rsidRDefault="00F23B70" w:rsidP="004D13F8">
      <w:pPr>
        <w:pStyle w:val="lw"/>
        <w:ind w:firstLine="420"/>
        <w:rPr>
          <w:rFonts w:ascii="Times New Roman" w:hAnsi="Times New Roman" w:cs="Times New Roman"/>
        </w:rPr>
      </w:pPr>
    </w:p>
    <w:p w14:paraId="69414EB7" w14:textId="5BACDD2D" w:rsidR="006E3D45" w:rsidRPr="004754C8" w:rsidRDefault="007D6C3B" w:rsidP="00997A5F">
      <w:pPr>
        <w:pStyle w:val="lw"/>
        <w:ind w:firstLine="420"/>
        <w:rPr>
          <w:rFonts w:ascii="Times New Roman" w:hAnsi="Times New Roman" w:cs="Times New Roman"/>
        </w:rPr>
      </w:pPr>
      <w:r w:rsidRPr="004754C8">
        <w:rPr>
          <w:rFonts w:ascii="Times New Roman" w:hAnsi="Times New Roman" w:cs="Times New Roman" w:hint="eastAsia"/>
        </w:rPr>
        <w:t xml:space="preserve">The last step of </w:t>
      </w:r>
      <w:ins w:id="832" w:author="Mr. Wright" w:date="2016-06-26T09:49:00Z">
        <w:r w:rsidR="00FD3680">
          <w:rPr>
            <w:rFonts w:ascii="Times New Roman" w:hAnsi="Times New Roman" w:cs="Times New Roman"/>
          </w:rPr>
          <w:t xml:space="preserve">the </w:t>
        </w:r>
      </w:ins>
      <w:r w:rsidRPr="004754C8">
        <w:rPr>
          <w:rFonts w:ascii="Times New Roman" w:hAnsi="Times New Roman" w:cs="Times New Roman"/>
        </w:rPr>
        <w:t xml:space="preserve">second phase is </w:t>
      </w:r>
      <w:ins w:id="833" w:author="Mr. Wright" w:date="2016-06-26T09:49:00Z">
        <w:r w:rsidR="00FD3680">
          <w:rPr>
            <w:rFonts w:ascii="Times New Roman" w:hAnsi="Times New Roman" w:cs="Times New Roman"/>
          </w:rPr>
          <w:t xml:space="preserve">the </w:t>
        </w:r>
      </w:ins>
      <w:r w:rsidRPr="004754C8">
        <w:rPr>
          <w:rFonts w:ascii="Times New Roman" w:hAnsi="Times New Roman" w:cs="Times New Roman"/>
        </w:rPr>
        <w:t xml:space="preserve">classification </w:t>
      </w:r>
      <w:ins w:id="834" w:author="Mr. Wright" w:date="2016-06-26T09:50:00Z">
        <w:r w:rsidR="00FD3680">
          <w:rPr>
            <w:rFonts w:ascii="Times New Roman" w:hAnsi="Times New Roman" w:cs="Times New Roman"/>
          </w:rPr>
          <w:t xml:space="preserve">of </w:t>
        </w:r>
      </w:ins>
      <w:r w:rsidRPr="004754C8">
        <w:rPr>
          <w:rFonts w:ascii="Times New Roman" w:hAnsi="Times New Roman" w:cs="Times New Roman"/>
        </w:rPr>
        <w:t>text</w:t>
      </w:r>
      <w:ins w:id="835" w:author="Mr. Wright" w:date="2016-06-26T09:53:00Z">
        <w:r w:rsidR="00FD3680">
          <w:rPr>
            <w:rFonts w:ascii="Times New Roman" w:hAnsi="Times New Roman" w:cs="Times New Roman"/>
          </w:rPr>
          <w:t>s</w:t>
        </w:r>
      </w:ins>
      <w:r w:rsidRPr="004754C8">
        <w:rPr>
          <w:rFonts w:ascii="Times New Roman" w:hAnsi="Times New Roman" w:cs="Times New Roman"/>
        </w:rPr>
        <w:t xml:space="preserve"> by cosine similarity.</w:t>
      </w:r>
    </w:p>
    <w:p w14:paraId="7249318A" w14:textId="7DF00706" w:rsidR="0017402B" w:rsidRPr="004754C8" w:rsidRDefault="0017402B" w:rsidP="0017402B">
      <w:pPr>
        <w:pStyle w:val="lw"/>
        <w:ind w:firstLine="420"/>
        <w:rPr>
          <w:rFonts w:ascii="Times New Roman" w:hAnsi="Times New Roman" w:cs="Times New Roman"/>
        </w:rPr>
      </w:pPr>
      <w:r w:rsidRPr="004754C8">
        <w:rPr>
          <w:rFonts w:ascii="Times New Roman" w:hAnsi="Times New Roman" w:cs="Times New Roman"/>
        </w:rPr>
        <w:t>Algorithm classification</w:t>
      </w:r>
      <w:ins w:id="836" w:author="Mr. Wright" w:date="2016-06-26T09:54:00Z">
        <w:r w:rsidR="00FD3680">
          <w:rPr>
            <w:rFonts w:ascii="Times New Roman" w:hAnsi="Times New Roman" w:cs="Times New Roman"/>
          </w:rPr>
          <w:t xml:space="preserve"> b</w:t>
        </w:r>
      </w:ins>
      <w:del w:id="837" w:author="Mr. Wright" w:date="2016-06-26T09:54:00Z">
        <w:r w:rsidRPr="004754C8" w:rsidDel="00FD3680">
          <w:rPr>
            <w:rFonts w:ascii="Times New Roman" w:hAnsi="Times New Roman" w:cs="Times New Roman"/>
          </w:rPr>
          <w:delText>B</w:delText>
        </w:r>
      </w:del>
      <w:r w:rsidRPr="004754C8">
        <w:rPr>
          <w:rFonts w:ascii="Times New Roman" w:hAnsi="Times New Roman" w:cs="Times New Roman"/>
        </w:rPr>
        <w:t>y</w:t>
      </w:r>
      <w:ins w:id="838" w:author="Mr. Wright" w:date="2016-06-26T09:54:00Z">
        <w:r w:rsidR="00FD3680">
          <w:rPr>
            <w:rFonts w:ascii="Times New Roman" w:hAnsi="Times New Roman" w:cs="Times New Roman"/>
          </w:rPr>
          <w:t xml:space="preserve"> </w:t>
        </w:r>
      </w:ins>
      <w:r w:rsidRPr="004754C8">
        <w:rPr>
          <w:rFonts w:ascii="Times New Roman" w:hAnsi="Times New Roman" w:cs="Times New Roman"/>
        </w:rPr>
        <w:t xml:space="preserve">CS is applied to </w:t>
      </w:r>
      <w:r w:rsidR="00AF78EA" w:rsidRPr="004754C8">
        <w:rPr>
          <w:rFonts w:ascii="Times New Roman" w:hAnsi="Times New Roman" w:cs="Times New Roman"/>
        </w:rPr>
        <w:t xml:space="preserve">classify </w:t>
      </w:r>
      <w:r w:rsidRPr="004754C8">
        <w:rPr>
          <w:rFonts w:ascii="Times New Roman" w:hAnsi="Times New Roman" w:cs="Times New Roman"/>
        </w:rPr>
        <w:t>test</w:t>
      </w:r>
      <w:del w:id="839" w:author="Mr. Wright" w:date="2016-06-26T09:54:00Z">
        <w:r w:rsidRPr="004754C8" w:rsidDel="00FD3680">
          <w:rPr>
            <w:rFonts w:ascii="Times New Roman" w:hAnsi="Times New Roman" w:cs="Times New Roman"/>
          </w:rPr>
          <w:delText>ing</w:delText>
        </w:r>
      </w:del>
      <w:r w:rsidRPr="004754C8">
        <w:rPr>
          <w:rFonts w:ascii="Times New Roman" w:hAnsi="Times New Roman" w:cs="Times New Roman"/>
        </w:rPr>
        <w:t xml:space="preserve"> text</w:t>
      </w:r>
      <w:ins w:id="840" w:author="Mr. Wright" w:date="2016-06-26T09:54:00Z">
        <w:r w:rsidR="00FD3680">
          <w:rPr>
            <w:rFonts w:ascii="Times New Roman" w:hAnsi="Times New Roman" w:cs="Times New Roman"/>
          </w:rPr>
          <w:t>s</w:t>
        </w:r>
      </w:ins>
      <w:r w:rsidR="00F87586" w:rsidRPr="004754C8">
        <w:rPr>
          <w:rFonts w:ascii="Times New Roman" w:hAnsi="Times New Roman" w:cs="Times New Roman"/>
        </w:rPr>
        <w:t xml:space="preserve"> by </w:t>
      </w:r>
      <w:ins w:id="841" w:author="Mr. Wright" w:date="2016-06-25T08:28:00Z">
        <w:r w:rsidR="0004492F">
          <w:rPr>
            <w:rFonts w:ascii="Times New Roman" w:hAnsi="Times New Roman" w:cs="Times New Roman"/>
          </w:rPr>
          <w:t>c</w:t>
        </w:r>
      </w:ins>
      <w:del w:id="842" w:author="Mr. Wright" w:date="2016-06-25T08:28:00Z">
        <w:r w:rsidR="00F87586" w:rsidRPr="004754C8" w:rsidDel="0004492F">
          <w:rPr>
            <w:rFonts w:ascii="Times New Roman" w:hAnsi="Times New Roman" w:cs="Times New Roman"/>
          </w:rPr>
          <w:delText>C</w:delText>
        </w:r>
      </w:del>
      <w:r w:rsidR="00F87586" w:rsidRPr="004754C8">
        <w:rPr>
          <w:rFonts w:ascii="Times New Roman" w:hAnsi="Times New Roman" w:cs="Times New Roman"/>
        </w:rPr>
        <w:t xml:space="preserve">osine </w:t>
      </w:r>
      <w:ins w:id="843" w:author="Mr. Wright" w:date="2016-06-25T08:28:00Z">
        <w:r w:rsidR="0004492F">
          <w:rPr>
            <w:rFonts w:ascii="Times New Roman" w:hAnsi="Times New Roman" w:cs="Times New Roman"/>
          </w:rPr>
          <w:t>s</w:t>
        </w:r>
      </w:ins>
      <w:del w:id="844" w:author="Mr. Wright" w:date="2016-06-25T08:28:00Z">
        <w:r w:rsidR="00F87586" w:rsidRPr="004754C8" w:rsidDel="0004492F">
          <w:rPr>
            <w:rFonts w:ascii="Times New Roman" w:hAnsi="Times New Roman" w:cs="Times New Roman"/>
          </w:rPr>
          <w:delText>S</w:delText>
        </w:r>
      </w:del>
      <w:r w:rsidR="00F87586" w:rsidRPr="004754C8">
        <w:rPr>
          <w:rFonts w:ascii="Times New Roman" w:hAnsi="Times New Roman" w:cs="Times New Roman"/>
        </w:rPr>
        <w:t>imilarity</w:t>
      </w:r>
      <w:r w:rsidRPr="004754C8">
        <w:rPr>
          <w:rFonts w:ascii="Times New Roman" w:hAnsi="Times New Roman" w:cs="Times New Roman"/>
        </w:rPr>
        <w:t xml:space="preserve">. </w:t>
      </w:r>
      <w:commentRangeStart w:id="845"/>
      <w:r w:rsidRPr="004754C8">
        <w:rPr>
          <w:rFonts w:ascii="Times New Roman" w:hAnsi="Times New Roman" w:cs="Times New Roman"/>
        </w:rPr>
        <w:t xml:space="preserve">It </w:t>
      </w:r>
      <w:commentRangeEnd w:id="845"/>
      <w:r w:rsidR="00FD3680">
        <w:rPr>
          <w:rStyle w:val="CommentReference"/>
        </w:rPr>
        <w:lastRenderedPageBreak/>
        <w:commentReference w:id="845"/>
      </w:r>
      <w:r w:rsidRPr="004754C8">
        <w:rPr>
          <w:rFonts w:ascii="Times New Roman" w:hAnsi="Times New Roman" w:cs="Times New Roman"/>
        </w:rPr>
        <w:t xml:space="preserve">first </w:t>
      </w:r>
      <w:del w:id="846" w:author="Mr. Wright" w:date="2016-06-26T09:54:00Z">
        <w:r w:rsidR="005870EB" w:rsidRPr="004754C8" w:rsidDel="00124595">
          <w:rPr>
            <w:rFonts w:ascii="Times New Roman" w:hAnsi="Times New Roman" w:cs="Times New Roman"/>
          </w:rPr>
          <w:delText>get</w:delText>
        </w:r>
        <w:r w:rsidRPr="004754C8" w:rsidDel="00124595">
          <w:rPr>
            <w:rFonts w:ascii="Times New Roman" w:hAnsi="Times New Roman" w:cs="Times New Roman"/>
          </w:rPr>
          <w:delText xml:space="preserve">s </w:delText>
        </w:r>
      </w:del>
      <w:ins w:id="847" w:author="Mr. Wright" w:date="2016-06-26T09:54:00Z">
        <w:r w:rsidR="00124595">
          <w:rPr>
            <w:rFonts w:ascii="Times New Roman" w:hAnsi="Times New Roman" w:cs="Times New Roman"/>
          </w:rPr>
          <w:t>determines</w:t>
        </w:r>
        <w:r w:rsidR="00124595" w:rsidRPr="004754C8">
          <w:rPr>
            <w:rFonts w:ascii="Times New Roman" w:hAnsi="Times New Roman" w:cs="Times New Roman"/>
          </w:rPr>
          <w:t xml:space="preserve"> </w:t>
        </w:r>
      </w:ins>
      <w:r w:rsidRPr="004754C8">
        <w:rPr>
          <w:rFonts w:ascii="Times New Roman" w:hAnsi="Times New Roman" w:cs="Times New Roman"/>
        </w:rPr>
        <w:t xml:space="preserve">the </w:t>
      </w:r>
      <w:r w:rsidR="005870EB" w:rsidRPr="004754C8">
        <w:rPr>
          <w:rFonts w:ascii="Times New Roman" w:hAnsi="Times New Roman" w:cs="Times New Roman"/>
        </w:rPr>
        <w:t>key</w:t>
      </w:r>
      <w:del w:id="848" w:author="Mr. Wright" w:date="2016-06-26T09:54:00Z">
        <w:r w:rsidR="005870EB" w:rsidRPr="004754C8" w:rsidDel="00124595">
          <w:rPr>
            <w:rFonts w:ascii="Times New Roman" w:hAnsi="Times New Roman" w:cs="Times New Roman"/>
          </w:rPr>
          <w:delText xml:space="preserve"> </w:delText>
        </w:r>
      </w:del>
      <w:r w:rsidR="005870EB" w:rsidRPr="004754C8">
        <w:rPr>
          <w:rFonts w:ascii="Times New Roman" w:hAnsi="Times New Roman" w:cs="Times New Roman"/>
        </w:rPr>
        <w:t>words</w:t>
      </w:r>
      <w:r w:rsidRPr="004754C8">
        <w:rPr>
          <w:rFonts w:ascii="Times New Roman" w:hAnsi="Times New Roman" w:cs="Times New Roman"/>
        </w:rPr>
        <w:t xml:space="preserve"> of </w:t>
      </w:r>
      <w:ins w:id="849" w:author="Mr. Wright" w:date="2016-06-26T09:54:00Z">
        <w:r w:rsidR="00124595">
          <w:rPr>
            <w:rFonts w:ascii="Times New Roman" w:hAnsi="Times New Roman" w:cs="Times New Roman"/>
          </w:rPr>
          <w:t xml:space="preserve">the </w:t>
        </w:r>
      </w:ins>
      <w:r w:rsidRPr="004754C8">
        <w:rPr>
          <w:rFonts w:ascii="Times New Roman" w:hAnsi="Times New Roman" w:cs="Times New Roman"/>
        </w:rPr>
        <w:t>test</w:t>
      </w:r>
      <w:del w:id="850" w:author="Mr. Wright" w:date="2016-06-26T09:54:00Z">
        <w:r w:rsidRPr="004754C8" w:rsidDel="00124595">
          <w:rPr>
            <w:rFonts w:ascii="Times New Roman" w:hAnsi="Times New Roman" w:cs="Times New Roman"/>
          </w:rPr>
          <w:delText>ing</w:delText>
        </w:r>
      </w:del>
      <w:r w:rsidRPr="004754C8">
        <w:rPr>
          <w:rFonts w:ascii="Times New Roman" w:hAnsi="Times New Roman" w:cs="Times New Roman"/>
        </w:rPr>
        <w:t xml:space="preserve"> text</w:t>
      </w:r>
      <w:ins w:id="851" w:author="Mr. Wright" w:date="2016-06-26T09:54:00Z">
        <w:r w:rsidR="00124595">
          <w:rPr>
            <w:rFonts w:ascii="Times New Roman" w:hAnsi="Times New Roman" w:cs="Times New Roman"/>
          </w:rPr>
          <w:t xml:space="preserve"> </w:t>
        </w:r>
      </w:ins>
      <w:r w:rsidRPr="004754C8">
        <w:rPr>
          <w:rFonts w:ascii="Times New Roman" w:hAnsi="Times New Roman" w:cs="Times New Roman"/>
        </w:rPr>
        <w:t xml:space="preserve">(step 1). Then it calculates the </w:t>
      </w:r>
      <w:ins w:id="852" w:author="Mr. Wright" w:date="2016-06-26T09:54:00Z">
        <w:r w:rsidR="00124595">
          <w:rPr>
            <w:rFonts w:ascii="Times New Roman" w:hAnsi="Times New Roman" w:cs="Times New Roman"/>
          </w:rPr>
          <w:t xml:space="preserve">level of </w:t>
        </w:r>
      </w:ins>
      <w:r w:rsidR="005870EB" w:rsidRPr="004754C8">
        <w:rPr>
          <w:rFonts w:ascii="Times New Roman" w:hAnsi="Times New Roman" w:cs="Times New Roman"/>
        </w:rPr>
        <w:t>similarity</w:t>
      </w:r>
      <w:r w:rsidRPr="004754C8">
        <w:rPr>
          <w:rFonts w:ascii="Times New Roman" w:hAnsi="Times New Roman" w:cs="Times New Roman"/>
        </w:rPr>
        <w:t xml:space="preserve"> </w:t>
      </w:r>
      <w:r w:rsidR="005870EB" w:rsidRPr="004754C8">
        <w:rPr>
          <w:rFonts w:ascii="Times New Roman" w:hAnsi="Times New Roman" w:cs="Times New Roman"/>
        </w:rPr>
        <w:t>with every category</w:t>
      </w:r>
      <w:ins w:id="853" w:author="Mr. Wright" w:date="2016-06-26T09:55:00Z">
        <w:r w:rsidR="00124595">
          <w:rPr>
            <w:rFonts w:ascii="Times New Roman" w:hAnsi="Times New Roman" w:cs="Times New Roman"/>
          </w:rPr>
          <w:t xml:space="preserve"> </w:t>
        </w:r>
      </w:ins>
      <w:r w:rsidRPr="004754C8">
        <w:rPr>
          <w:rFonts w:ascii="Times New Roman" w:hAnsi="Times New Roman" w:cs="Times New Roman"/>
        </w:rPr>
        <w:t xml:space="preserve">(step </w:t>
      </w:r>
      <w:r w:rsidR="003C76BD" w:rsidRPr="004754C8">
        <w:rPr>
          <w:rFonts w:ascii="Times New Roman" w:hAnsi="Times New Roman" w:cs="Times New Roman"/>
        </w:rPr>
        <w:t>2</w:t>
      </w:r>
      <w:r w:rsidRPr="004754C8">
        <w:rPr>
          <w:rFonts w:ascii="Times New Roman" w:hAnsi="Times New Roman" w:cs="Times New Roman"/>
        </w:rPr>
        <w:t xml:space="preserve"> to step </w:t>
      </w:r>
      <w:r w:rsidR="003C76BD" w:rsidRPr="004754C8">
        <w:rPr>
          <w:rFonts w:ascii="Times New Roman" w:hAnsi="Times New Roman" w:cs="Times New Roman"/>
        </w:rPr>
        <w:t>6</w:t>
      </w:r>
      <w:r w:rsidRPr="004754C8">
        <w:rPr>
          <w:rFonts w:ascii="Times New Roman" w:hAnsi="Times New Roman" w:cs="Times New Roman"/>
        </w:rPr>
        <w:t>)</w:t>
      </w:r>
      <w:del w:id="854" w:author="Mr. Wright" w:date="2016-06-25T08:31:00Z">
        <w:r w:rsidRPr="004754C8" w:rsidDel="004F4B0D">
          <w:rPr>
            <w:rFonts w:ascii="Times New Roman" w:hAnsi="Times New Roman" w:cs="Times New Roman"/>
          </w:rPr>
          <w:delText xml:space="preserve"> </w:delText>
        </w:r>
      </w:del>
      <w:r w:rsidR="00AF48A1" w:rsidRPr="004754C8">
        <w:rPr>
          <w:rFonts w:ascii="Times New Roman" w:hAnsi="Times New Roman" w:cs="Times New Roman"/>
        </w:rPr>
        <w:t>.</w:t>
      </w:r>
      <w:ins w:id="855" w:author="Mr. Wright" w:date="2016-06-26T09:55:00Z">
        <w:r w:rsidR="00124595">
          <w:rPr>
            <w:rFonts w:ascii="Times New Roman" w:hAnsi="Times New Roman" w:cs="Times New Roman"/>
          </w:rPr>
          <w:t xml:space="preserve"> </w:t>
        </w:r>
      </w:ins>
      <w:r w:rsidR="00AF48A1" w:rsidRPr="004754C8">
        <w:rPr>
          <w:rFonts w:ascii="Times New Roman" w:hAnsi="Times New Roman" w:cs="Times New Roman"/>
        </w:rPr>
        <w:t xml:space="preserve">The result is the max </w:t>
      </w:r>
      <w:ins w:id="856" w:author="Mr. Wright" w:date="2016-06-25T08:29:00Z">
        <w:r w:rsidR="004F4B0D">
          <w:rPr>
            <w:rFonts w:ascii="Times New Roman" w:hAnsi="Times New Roman" w:cs="Times New Roman"/>
          </w:rPr>
          <w:t>s</w:t>
        </w:r>
      </w:ins>
      <w:del w:id="857" w:author="Mr. Wright" w:date="2016-06-25T08:29:00Z">
        <w:r w:rsidR="00AF48A1" w:rsidRPr="004754C8" w:rsidDel="004F4B0D">
          <w:rPr>
            <w:rFonts w:ascii="Times New Roman" w:hAnsi="Times New Roman" w:cs="Times New Roman"/>
          </w:rPr>
          <w:delText>S</w:delText>
        </w:r>
      </w:del>
      <w:r w:rsidR="00AF48A1" w:rsidRPr="004754C8">
        <w:rPr>
          <w:rFonts w:ascii="Times New Roman" w:hAnsi="Times New Roman" w:cs="Times New Roman"/>
        </w:rPr>
        <w:t>imilarity</w:t>
      </w:r>
      <w:r w:rsidR="0069053D" w:rsidRPr="004754C8">
        <w:rPr>
          <w:rFonts w:ascii="Times New Roman" w:hAnsi="Times New Roman" w:cs="Times New Roman"/>
        </w:rPr>
        <w:t xml:space="preserve"> of category</w:t>
      </w:r>
      <w:ins w:id="858" w:author="Mr. Wright" w:date="2016-06-26T09:55:00Z">
        <w:r w:rsidR="00124595">
          <w:rPr>
            <w:rFonts w:ascii="Times New Roman" w:hAnsi="Times New Roman" w:cs="Times New Roman"/>
          </w:rPr>
          <w:t xml:space="preserve"> </w:t>
        </w:r>
      </w:ins>
      <w:del w:id="859" w:author="Mr. Wright" w:date="2016-06-26T09:55:00Z">
        <w:r w:rsidR="0069053D" w:rsidRPr="004754C8" w:rsidDel="00124595">
          <w:rPr>
            <w:rFonts w:ascii="Times New Roman" w:hAnsi="Times New Roman" w:cs="Times New Roman"/>
          </w:rPr>
          <w:delText>.</w:delText>
        </w:r>
      </w:del>
      <w:r w:rsidR="001713E1" w:rsidRPr="004754C8">
        <w:rPr>
          <w:rFonts w:ascii="Times New Roman" w:hAnsi="Times New Roman" w:cs="Times New Roman"/>
        </w:rPr>
        <w:t>(step 7)</w:t>
      </w:r>
      <w:ins w:id="860" w:author="Mr. Wright" w:date="2016-06-26T09:55:00Z">
        <w:r w:rsidR="00124595">
          <w:rPr>
            <w:rFonts w:ascii="Times New Roman" w:hAnsi="Times New Roman" w:cs="Times New Roman"/>
          </w:rPr>
          <w:t>.</w:t>
        </w:r>
      </w:ins>
    </w:p>
    <w:p w14:paraId="7CFE7C3B" w14:textId="77777777" w:rsidR="006E3D45" w:rsidRPr="004754C8" w:rsidRDefault="006E3D45" w:rsidP="00997A5F">
      <w:pPr>
        <w:pStyle w:val="lw"/>
        <w:ind w:firstLine="420"/>
        <w:rPr>
          <w:rFonts w:ascii="Times New Roman" w:hAnsi="Times New Roman" w:cs="Times New Roman"/>
        </w:rPr>
      </w:pPr>
    </w:p>
    <w:p w14:paraId="49F0E270" w14:textId="76347341" w:rsidR="00377AC4" w:rsidRPr="004754C8" w:rsidRDefault="00A32904" w:rsidP="00997A5F">
      <w:pPr>
        <w:pStyle w:val="lw"/>
        <w:ind w:firstLine="420"/>
        <w:rPr>
          <w:rFonts w:ascii="Times New Roman" w:hAnsi="Times New Roman" w:cs="Times New Roman"/>
        </w:rPr>
      </w:pPr>
      <w:r w:rsidRPr="004754C8">
        <w:rPr>
          <w:rFonts w:ascii="Times New Roman" w:hAnsi="Times New Roman" w:cs="Times New Roman"/>
        </w:rPr>
        <w:t xml:space="preserve">The </w:t>
      </w:r>
      <w:r w:rsidR="006555D8" w:rsidRPr="004754C8">
        <w:rPr>
          <w:rFonts w:ascii="Times New Roman" w:hAnsi="Times New Roman" w:cs="Times New Roman"/>
        </w:rPr>
        <w:t>last</w:t>
      </w:r>
      <w:r w:rsidRPr="004754C8">
        <w:rPr>
          <w:rFonts w:ascii="Times New Roman" w:hAnsi="Times New Roman" w:cs="Times New Roman"/>
        </w:rPr>
        <w:t xml:space="preserve"> phase is </w:t>
      </w:r>
      <w:ins w:id="861" w:author="Mr. Wright" w:date="2016-06-26T09:55:00Z">
        <w:r w:rsidR="00124595">
          <w:rPr>
            <w:rFonts w:ascii="Times New Roman" w:hAnsi="Times New Roman" w:cs="Times New Roman"/>
          </w:rPr>
          <w:t xml:space="preserve">the </w:t>
        </w:r>
      </w:ins>
      <w:r w:rsidRPr="004754C8">
        <w:rPr>
          <w:rFonts w:ascii="Times New Roman" w:hAnsi="Times New Roman" w:cs="Times New Roman" w:hint="eastAsia"/>
        </w:rPr>
        <w:t>automatic</w:t>
      </w:r>
      <w:r w:rsidRPr="004754C8">
        <w:rPr>
          <w:rFonts w:ascii="Times New Roman" w:hAnsi="Times New Roman" w:cs="Times New Roman"/>
        </w:rPr>
        <w:t xml:space="preserve"> updating phase. The objective of this phase is to </w:t>
      </w:r>
      <w:r w:rsidR="004710FC" w:rsidRPr="004754C8">
        <w:rPr>
          <w:rFonts w:ascii="Times New Roman" w:hAnsi="Times New Roman" w:cs="Times New Roman"/>
        </w:rPr>
        <w:t>update the KWC automatically in the process of classification</w:t>
      </w:r>
      <w:r w:rsidR="004D49DA" w:rsidRPr="004754C8">
        <w:rPr>
          <w:rFonts w:ascii="Times New Roman" w:hAnsi="Times New Roman" w:cs="Times New Roman"/>
        </w:rPr>
        <w:t xml:space="preserve"> </w:t>
      </w:r>
      <w:r w:rsidR="004A6ABB" w:rsidRPr="004754C8">
        <w:rPr>
          <w:rFonts w:ascii="Times New Roman" w:hAnsi="Times New Roman" w:cs="Times New Roman"/>
        </w:rPr>
        <w:t xml:space="preserve">in order to </w:t>
      </w:r>
      <w:del w:id="862" w:author="Mr. Wright" w:date="2016-06-26T09:56:00Z">
        <w:r w:rsidR="004A6ABB" w:rsidRPr="004754C8" w:rsidDel="00124595">
          <w:rPr>
            <w:rFonts w:ascii="Times New Roman" w:hAnsi="Times New Roman" w:cs="Times New Roman"/>
          </w:rPr>
          <w:delText xml:space="preserve">keep </w:delText>
        </w:r>
      </w:del>
      <w:ins w:id="863" w:author="Mr. Wright" w:date="2016-06-26T09:56:00Z">
        <w:r w:rsidR="00124595">
          <w:rPr>
            <w:rFonts w:ascii="Times New Roman" w:hAnsi="Times New Roman" w:cs="Times New Roman"/>
          </w:rPr>
          <w:t>maintain</w:t>
        </w:r>
        <w:r w:rsidR="00124595" w:rsidRPr="004754C8">
          <w:rPr>
            <w:rFonts w:ascii="Times New Roman" w:hAnsi="Times New Roman" w:cs="Times New Roman"/>
          </w:rPr>
          <w:t xml:space="preserve"> </w:t>
        </w:r>
      </w:ins>
      <w:r w:rsidR="004A6ABB" w:rsidRPr="004754C8">
        <w:rPr>
          <w:rFonts w:ascii="Times New Roman" w:hAnsi="Times New Roman" w:cs="Times New Roman"/>
        </w:rPr>
        <w:t>the</w:t>
      </w:r>
      <w:ins w:id="864" w:author="Mr. Wright" w:date="2016-06-26T09:56:00Z">
        <w:r w:rsidR="00124595">
          <w:rPr>
            <w:rFonts w:ascii="Times New Roman" w:hAnsi="Times New Roman" w:cs="Times New Roman"/>
          </w:rPr>
          <w:t xml:space="preserve"> level of </w:t>
        </w:r>
      </w:ins>
      <w:del w:id="865" w:author="Mr. Wright" w:date="2016-06-26T09:56:00Z">
        <w:r w:rsidR="004A6ABB" w:rsidRPr="004754C8" w:rsidDel="00124595">
          <w:rPr>
            <w:rFonts w:ascii="Times New Roman" w:hAnsi="Times New Roman" w:cs="Times New Roman"/>
          </w:rPr>
          <w:delText> </w:delText>
        </w:r>
      </w:del>
      <w:r w:rsidR="004A6ABB" w:rsidRPr="004754C8">
        <w:rPr>
          <w:rFonts w:ascii="Times New Roman" w:hAnsi="Times New Roman" w:cs="Times New Roman"/>
        </w:rPr>
        <w:t>performance</w:t>
      </w:r>
      <w:del w:id="866" w:author="Mr. Wright" w:date="2016-06-25T08:31:00Z">
        <w:r w:rsidR="00AD4576" w:rsidRPr="004754C8" w:rsidDel="004F4B0D">
          <w:rPr>
            <w:rFonts w:ascii="Times New Roman" w:hAnsi="Times New Roman" w:cs="Times New Roman"/>
          </w:rPr>
          <w:delText xml:space="preserve"> </w:delText>
        </w:r>
      </w:del>
      <w:r w:rsidRPr="004754C8">
        <w:rPr>
          <w:rFonts w:ascii="Times New Roman" w:hAnsi="Times New Roman" w:cs="Times New Roman"/>
        </w:rPr>
        <w:t xml:space="preserve">. First, we </w:t>
      </w:r>
      <w:r w:rsidR="00E47486" w:rsidRPr="004754C8">
        <w:rPr>
          <w:rFonts w:ascii="Times New Roman" w:hAnsi="Times New Roman" w:cs="Times New Roman"/>
        </w:rPr>
        <w:t>s</w:t>
      </w:r>
      <w:r w:rsidR="00C44509" w:rsidRPr="004754C8">
        <w:rPr>
          <w:rFonts w:ascii="Times New Roman" w:hAnsi="Times New Roman" w:cs="Times New Roman"/>
        </w:rPr>
        <w:t>et the threshold function</w:t>
      </w:r>
      <w:r w:rsidRPr="004754C8">
        <w:rPr>
          <w:rFonts w:ascii="Times New Roman" w:hAnsi="Times New Roman" w:cs="Times New Roman" w:hint="eastAsia"/>
        </w:rPr>
        <w:t xml:space="preserve">. </w:t>
      </w:r>
      <w:r w:rsidR="00A26516" w:rsidRPr="004754C8">
        <w:rPr>
          <w:rFonts w:ascii="Times New Roman" w:hAnsi="Times New Roman" w:cs="Times New Roman"/>
        </w:rPr>
        <w:t>When the category similarity of </w:t>
      </w:r>
      <w:ins w:id="867" w:author="Mr. Wright" w:date="2016-06-26T09:56:00Z">
        <w:r w:rsidR="00124595">
          <w:rPr>
            <w:rFonts w:ascii="Times New Roman" w:hAnsi="Times New Roman" w:cs="Times New Roman"/>
          </w:rPr>
          <w:t xml:space="preserve">the </w:t>
        </w:r>
      </w:ins>
      <w:r w:rsidR="00A26516" w:rsidRPr="004754C8">
        <w:rPr>
          <w:rFonts w:ascii="Times New Roman" w:hAnsi="Times New Roman" w:cs="Times New Roman"/>
        </w:rPr>
        <w:t>test</w:t>
      </w:r>
      <w:del w:id="868" w:author="Mr. Wright" w:date="2016-06-26T09:56:00Z">
        <w:r w:rsidR="00586F27" w:rsidRPr="004754C8" w:rsidDel="00124595">
          <w:rPr>
            <w:rFonts w:ascii="Times New Roman" w:hAnsi="Times New Roman" w:cs="Times New Roman"/>
          </w:rPr>
          <w:delText>ing</w:delText>
        </w:r>
      </w:del>
      <w:r w:rsidR="00586F27" w:rsidRPr="004754C8">
        <w:rPr>
          <w:rFonts w:ascii="Times New Roman" w:hAnsi="Times New Roman" w:cs="Times New Roman"/>
        </w:rPr>
        <w:t xml:space="preserve"> text </w:t>
      </w:r>
      <w:r w:rsidR="00A26516" w:rsidRPr="004754C8">
        <w:rPr>
          <w:rFonts w:ascii="Times New Roman" w:hAnsi="Times New Roman" w:cs="Times New Roman"/>
        </w:rPr>
        <w:t>reach</w:t>
      </w:r>
      <w:ins w:id="869" w:author="Mr. Wright" w:date="2016-06-26T09:56:00Z">
        <w:r w:rsidR="00124595">
          <w:rPr>
            <w:rFonts w:ascii="Times New Roman" w:hAnsi="Times New Roman" w:cs="Times New Roman"/>
          </w:rPr>
          <w:t>es</w:t>
        </w:r>
      </w:ins>
      <w:r w:rsidR="00586F27" w:rsidRPr="004754C8">
        <w:rPr>
          <w:rFonts w:ascii="Times New Roman" w:hAnsi="Times New Roman" w:cs="Times New Roman"/>
        </w:rPr>
        <w:t xml:space="preserve"> the </w:t>
      </w:r>
      <w:commentRangeStart w:id="870"/>
      <w:r w:rsidR="00A26516" w:rsidRPr="004754C8">
        <w:rPr>
          <w:rFonts w:ascii="Times New Roman" w:hAnsi="Times New Roman" w:cs="Times New Roman"/>
        </w:rPr>
        <w:t>threshold condition</w:t>
      </w:r>
      <w:commentRangeEnd w:id="870"/>
      <w:r w:rsidR="00124595">
        <w:rPr>
          <w:rStyle w:val="CommentReference"/>
        </w:rPr>
        <w:commentReference w:id="870"/>
      </w:r>
      <w:r w:rsidR="00CE4819" w:rsidRPr="004754C8">
        <w:rPr>
          <w:rFonts w:ascii="Times New Roman" w:hAnsi="Times New Roman" w:cs="Times New Roman"/>
        </w:rPr>
        <w:t>, we append the test</w:t>
      </w:r>
      <w:del w:id="871" w:author="Mr. Wright" w:date="2016-06-26T09:56:00Z">
        <w:r w:rsidR="00CE4819" w:rsidRPr="004754C8" w:rsidDel="00124595">
          <w:rPr>
            <w:rFonts w:ascii="Times New Roman" w:hAnsi="Times New Roman" w:cs="Times New Roman"/>
          </w:rPr>
          <w:delText>ing</w:delText>
        </w:r>
      </w:del>
      <w:r w:rsidR="00CE4819" w:rsidRPr="004754C8">
        <w:rPr>
          <w:rFonts w:ascii="Times New Roman" w:hAnsi="Times New Roman" w:cs="Times New Roman"/>
        </w:rPr>
        <w:t xml:space="preserve"> text to the training corpus</w:t>
      </w:r>
      <w:del w:id="872" w:author="Mr. Wright" w:date="2016-06-25T08:31:00Z">
        <w:r w:rsidR="003300D3" w:rsidRPr="004754C8" w:rsidDel="004F4B0D">
          <w:rPr>
            <w:rFonts w:ascii="Times New Roman" w:hAnsi="Times New Roman" w:cs="Times New Roman"/>
          </w:rPr>
          <w:delText xml:space="preserve"> </w:delText>
        </w:r>
      </w:del>
      <w:ins w:id="873" w:author="Mr. Wright" w:date="2016-06-26T09:56:00Z">
        <w:r w:rsidR="00124595">
          <w:rPr>
            <w:rFonts w:ascii="Times New Roman" w:hAnsi="Times New Roman" w:cs="Times New Roman"/>
          </w:rPr>
          <w:t xml:space="preserve"> and</w:t>
        </w:r>
      </w:ins>
      <w:del w:id="874" w:author="Mr. Wright" w:date="2016-06-26T09:56:00Z">
        <w:r w:rsidR="003300D3" w:rsidRPr="004754C8" w:rsidDel="00124595">
          <w:rPr>
            <w:rFonts w:ascii="Times New Roman" w:hAnsi="Times New Roman" w:cs="Times New Roman"/>
          </w:rPr>
          <w:delText>,</w:delText>
        </w:r>
      </w:del>
      <w:del w:id="875" w:author="Mr. Wright" w:date="2016-06-26T09:57:00Z">
        <w:r w:rsidR="003300D3" w:rsidRPr="004754C8" w:rsidDel="00124595">
          <w:rPr>
            <w:rFonts w:ascii="Times New Roman" w:hAnsi="Times New Roman" w:cs="Times New Roman"/>
          </w:rPr>
          <w:delText>then</w:delText>
        </w:r>
      </w:del>
      <w:r w:rsidR="003300D3" w:rsidRPr="004754C8">
        <w:rPr>
          <w:rFonts w:ascii="Times New Roman" w:hAnsi="Times New Roman" w:cs="Times New Roman"/>
        </w:rPr>
        <w:t xml:space="preserve"> repeat the </w:t>
      </w:r>
      <w:ins w:id="876" w:author="Mr. Wright" w:date="2016-06-25T08:29:00Z">
        <w:r w:rsidR="004F4B0D">
          <w:rPr>
            <w:rFonts w:ascii="Times New Roman" w:hAnsi="Times New Roman" w:cs="Times New Roman"/>
          </w:rPr>
          <w:t>t</w:t>
        </w:r>
      </w:ins>
      <w:del w:id="877" w:author="Mr. Wright" w:date="2016-06-25T08:29:00Z">
        <w:r w:rsidR="003300D3" w:rsidRPr="004754C8" w:rsidDel="004F4B0D">
          <w:rPr>
            <w:rFonts w:ascii="Times New Roman" w:hAnsi="Times New Roman" w:cs="Times New Roman"/>
          </w:rPr>
          <w:delText>T</w:delText>
        </w:r>
      </w:del>
      <w:r w:rsidR="003300D3" w:rsidRPr="004754C8">
        <w:rPr>
          <w:rFonts w:ascii="Times New Roman" w:hAnsi="Times New Roman" w:cs="Times New Roman"/>
        </w:rPr>
        <w:t xml:space="preserve">raining </w:t>
      </w:r>
      <w:ins w:id="878" w:author="Mr. Wright" w:date="2016-06-25T08:29:00Z">
        <w:r w:rsidR="004F4B0D">
          <w:rPr>
            <w:rFonts w:ascii="Times New Roman" w:hAnsi="Times New Roman" w:cs="Times New Roman"/>
          </w:rPr>
          <w:t>p</w:t>
        </w:r>
      </w:ins>
      <w:del w:id="879" w:author="Mr. Wright" w:date="2016-06-25T08:29:00Z">
        <w:r w:rsidR="003300D3" w:rsidRPr="004754C8" w:rsidDel="004F4B0D">
          <w:rPr>
            <w:rFonts w:ascii="Times New Roman" w:hAnsi="Times New Roman" w:cs="Times New Roman"/>
          </w:rPr>
          <w:delText>P</w:delText>
        </w:r>
      </w:del>
      <w:r w:rsidR="003300D3" w:rsidRPr="004754C8">
        <w:rPr>
          <w:rFonts w:ascii="Times New Roman" w:hAnsi="Times New Roman" w:cs="Times New Roman"/>
        </w:rPr>
        <w:t>hase to update the KWC</w:t>
      </w:r>
      <w:r w:rsidR="00A26516" w:rsidRPr="004754C8">
        <w:rPr>
          <w:rFonts w:ascii="Times New Roman" w:hAnsi="Times New Roman" w:cs="Times New Roman"/>
        </w:rPr>
        <w:t>.</w:t>
      </w:r>
      <w:r w:rsidR="00AD4576" w:rsidRPr="004754C8">
        <w:rPr>
          <w:rFonts w:ascii="Times New Roman" w:hAnsi="Times New Roman" w:cs="Times New Roman"/>
        </w:rPr>
        <w:t xml:space="preserve"> </w:t>
      </w:r>
      <w:commentRangeStart w:id="880"/>
      <w:commentRangeStart w:id="881"/>
      <w:r w:rsidR="00AD4576" w:rsidRPr="004754C8">
        <w:rPr>
          <w:rFonts w:ascii="Times New Roman" w:hAnsi="Times New Roman" w:cs="Times New Roman"/>
        </w:rPr>
        <w:t xml:space="preserve">It </w:t>
      </w:r>
      <w:commentRangeEnd w:id="880"/>
      <w:r w:rsidR="00124595">
        <w:rPr>
          <w:rStyle w:val="CommentReference"/>
        </w:rPr>
        <w:commentReference w:id="880"/>
      </w:r>
      <w:r w:rsidR="00AD4576" w:rsidRPr="004754C8">
        <w:rPr>
          <w:rFonts w:ascii="Times New Roman" w:hAnsi="Times New Roman" w:cs="Times New Roman"/>
        </w:rPr>
        <w:t>will keep the performance in the process of continuously classification</w:t>
      </w:r>
      <w:commentRangeEnd w:id="881"/>
      <w:r w:rsidR="007075D9">
        <w:rPr>
          <w:rStyle w:val="CommentReference"/>
        </w:rPr>
        <w:commentReference w:id="881"/>
      </w:r>
      <w:r w:rsidR="00F07A9B" w:rsidRPr="004754C8">
        <w:rPr>
          <w:rFonts w:ascii="Times New Roman" w:hAnsi="Times New Roman" w:cs="Times New Roman"/>
        </w:rPr>
        <w:t xml:space="preserve">. </w:t>
      </w:r>
      <w:r w:rsidRPr="004754C8">
        <w:rPr>
          <w:rFonts w:ascii="Times New Roman" w:hAnsi="Times New Roman" w:cs="Times New Roman"/>
        </w:rPr>
        <w:t xml:space="preserve">We </w:t>
      </w:r>
      <w:del w:id="882" w:author="Mr. Wright" w:date="2016-06-26T09:57:00Z">
        <w:r w:rsidRPr="004754C8" w:rsidDel="007075D9">
          <w:rPr>
            <w:rFonts w:ascii="Times New Roman" w:hAnsi="Times New Roman" w:cs="Times New Roman"/>
          </w:rPr>
          <w:delText xml:space="preserve">will </w:delText>
        </w:r>
      </w:del>
      <w:r w:rsidRPr="004754C8">
        <w:rPr>
          <w:rFonts w:ascii="Times New Roman" w:hAnsi="Times New Roman" w:cs="Times New Roman"/>
        </w:rPr>
        <w:t xml:space="preserve">describe the </w:t>
      </w:r>
      <w:r w:rsidR="004709FE" w:rsidRPr="004754C8">
        <w:rPr>
          <w:rFonts w:ascii="Times New Roman" w:hAnsi="Times New Roman" w:cs="Times New Roman"/>
        </w:rPr>
        <w:t>threshold function</w:t>
      </w:r>
      <w:r w:rsidRPr="004754C8">
        <w:rPr>
          <w:rFonts w:ascii="Times New Roman" w:hAnsi="Times New Roman" w:cs="Times New Roman"/>
        </w:rPr>
        <w:t xml:space="preserve"> in section 2.</w:t>
      </w:r>
      <w:r w:rsidR="004709FE" w:rsidRPr="004754C8">
        <w:rPr>
          <w:rFonts w:ascii="Times New Roman" w:hAnsi="Times New Roman" w:cs="Times New Roman"/>
        </w:rPr>
        <w:t>6</w:t>
      </w:r>
      <w:r w:rsidRPr="004754C8">
        <w:rPr>
          <w:rFonts w:ascii="Times New Roman" w:hAnsi="Times New Roman" w:cs="Times New Roman"/>
        </w:rPr>
        <w:t>.</w:t>
      </w:r>
    </w:p>
    <w:p w14:paraId="392BB808" w14:textId="77777777" w:rsidR="00461A52" w:rsidRPr="004754C8" w:rsidRDefault="00461A52" w:rsidP="00997A5F">
      <w:pPr>
        <w:pStyle w:val="lw"/>
        <w:ind w:firstLine="420"/>
        <w:rPr>
          <w:rFonts w:ascii="Times New Roman" w:hAnsi="Times New Roman" w:cs="Times New Roman"/>
        </w:rPr>
      </w:pPr>
    </w:p>
    <w:p w14:paraId="5D3FE079" w14:textId="77777777" w:rsidR="00152ABE" w:rsidRPr="004754C8" w:rsidRDefault="00B97567" w:rsidP="00721A53">
      <w:pPr>
        <w:pStyle w:val="lw2"/>
        <w:rPr>
          <w:rFonts w:ascii="Times New Roman" w:hAnsi="Times New Roman" w:cs="Times New Roman"/>
        </w:rPr>
      </w:pPr>
      <w:bookmarkStart w:id="883" w:name="_Toc454224035"/>
      <w:r w:rsidRPr="004754C8">
        <w:rPr>
          <w:rFonts w:ascii="Times New Roman" w:hAnsi="Times New Roman" w:cs="Times New Roman"/>
        </w:rPr>
        <w:t>2</w:t>
      </w:r>
      <w:r w:rsidR="00152ABE" w:rsidRPr="004754C8">
        <w:rPr>
          <w:rFonts w:ascii="Times New Roman" w:hAnsi="Times New Roman" w:cs="Times New Roman"/>
        </w:rPr>
        <w:t xml:space="preserve">.4 </w:t>
      </w:r>
      <w:commentRangeStart w:id="884"/>
      <w:r w:rsidR="00152ABE" w:rsidRPr="004754C8">
        <w:rPr>
          <w:rFonts w:ascii="Times New Roman" w:hAnsi="Times New Roman" w:cs="Times New Roman"/>
        </w:rPr>
        <w:t>Category Parameter Discussion of Method</w:t>
      </w:r>
      <w:bookmarkEnd w:id="883"/>
      <w:commentRangeEnd w:id="884"/>
      <w:r w:rsidR="007075D9">
        <w:rPr>
          <w:rStyle w:val="CommentReference"/>
          <w:rFonts w:asciiTheme="minorHAnsi" w:eastAsiaTheme="minorEastAsia" w:hAnsiTheme="minorHAnsi" w:cstheme="minorBidi"/>
          <w:b w:val="0"/>
          <w:bCs w:val="0"/>
        </w:rPr>
        <w:commentReference w:id="884"/>
      </w:r>
    </w:p>
    <w:p w14:paraId="76936C6D" w14:textId="3668EF78" w:rsidR="000E452C" w:rsidRPr="004754C8" w:rsidRDefault="00291DC9" w:rsidP="00E779FE">
      <w:pPr>
        <w:pStyle w:val="lw"/>
        <w:ind w:firstLine="420"/>
        <w:rPr>
          <w:rFonts w:ascii="Times New Roman" w:hAnsi="Times New Roman" w:cs="Times New Roman"/>
        </w:rPr>
      </w:pPr>
      <w:r w:rsidRPr="004754C8">
        <w:rPr>
          <w:rFonts w:ascii="Times New Roman" w:hAnsi="Times New Roman" w:cs="Times New Roman" w:hint="eastAsia"/>
        </w:rPr>
        <w:t>In</w:t>
      </w:r>
      <w:r w:rsidRPr="004754C8">
        <w:rPr>
          <w:rFonts w:ascii="Times New Roman" w:hAnsi="Times New Roman" w:cs="Times New Roman"/>
        </w:rPr>
        <w:t xml:space="preserve"> </w:t>
      </w:r>
      <w:r w:rsidRPr="004754C8">
        <w:rPr>
          <w:rFonts w:ascii="Times New Roman" w:hAnsi="Times New Roman" w:cs="Times New Roman" w:hint="eastAsia"/>
        </w:rPr>
        <w:t>the</w:t>
      </w:r>
      <w:r w:rsidRPr="004754C8">
        <w:rPr>
          <w:rFonts w:ascii="Times New Roman" w:hAnsi="Times New Roman" w:cs="Times New Roman"/>
        </w:rPr>
        <w:t xml:space="preserve"> section</w:t>
      </w:r>
      <w:r w:rsidR="0042376D" w:rsidRPr="004754C8">
        <w:rPr>
          <w:rFonts w:ascii="Times New Roman" w:hAnsi="Times New Roman" w:cs="Times New Roman"/>
        </w:rPr>
        <w:t xml:space="preserve"> 2.3, </w:t>
      </w:r>
      <w:ins w:id="885" w:author="Mr. Wright" w:date="2016-06-25T08:30:00Z">
        <w:r w:rsidR="004F4B0D">
          <w:rPr>
            <w:rFonts w:ascii="Times New Roman" w:hAnsi="Times New Roman" w:cs="Times New Roman"/>
          </w:rPr>
          <w:t>w</w:t>
        </w:r>
      </w:ins>
      <w:del w:id="886" w:author="Mr. Wright" w:date="2016-06-25T08:30:00Z">
        <w:r w:rsidR="00342F66" w:rsidRPr="004754C8" w:rsidDel="004F4B0D">
          <w:rPr>
            <w:rFonts w:ascii="Times New Roman" w:hAnsi="Times New Roman" w:cs="Times New Roman"/>
          </w:rPr>
          <w:delText>W</w:delText>
        </w:r>
      </w:del>
      <w:r w:rsidR="00342F66" w:rsidRPr="004754C8">
        <w:rPr>
          <w:rFonts w:ascii="Times New Roman" w:hAnsi="Times New Roman" w:cs="Times New Roman"/>
        </w:rPr>
        <w:t xml:space="preserve">e propose a new </w:t>
      </w:r>
      <w:r w:rsidR="006B294C" w:rsidRPr="004754C8">
        <w:rPr>
          <w:rFonts w:ascii="Times New Roman" w:hAnsi="Times New Roman" w:cs="Times New Roman"/>
        </w:rPr>
        <w:t>approach</w:t>
      </w:r>
      <w:r w:rsidR="00803127" w:rsidRPr="004754C8">
        <w:rPr>
          <w:rFonts w:ascii="Times New Roman" w:hAnsi="Times New Roman" w:cs="Times New Roman"/>
        </w:rPr>
        <w:t xml:space="preserve"> for text classification. The first phase is</w:t>
      </w:r>
      <w:ins w:id="887" w:author="Mr. Wright" w:date="2016-06-26T09:58:00Z">
        <w:r w:rsidR="007075D9">
          <w:rPr>
            <w:rFonts w:ascii="Times New Roman" w:hAnsi="Times New Roman" w:cs="Times New Roman"/>
          </w:rPr>
          <w:t xml:space="preserve"> the</w:t>
        </w:r>
      </w:ins>
      <w:r w:rsidR="00803127" w:rsidRPr="004754C8">
        <w:rPr>
          <w:rFonts w:ascii="Times New Roman" w:hAnsi="Times New Roman" w:cs="Times New Roman"/>
        </w:rPr>
        <w:t xml:space="preserve"> training phase. The objective of this phase is to get the </w:t>
      </w:r>
      <w:del w:id="888" w:author="Mr. Wright" w:date="2016-06-26T09:58:00Z">
        <w:r w:rsidR="00803127" w:rsidRPr="004754C8" w:rsidDel="007075D9">
          <w:rPr>
            <w:rFonts w:ascii="Times New Roman" w:hAnsi="Times New Roman" w:cs="Times New Roman"/>
          </w:rPr>
          <w:delText>key words of category(</w:delText>
        </w:r>
      </w:del>
      <w:r w:rsidR="00803127" w:rsidRPr="004754C8">
        <w:rPr>
          <w:rFonts w:ascii="Times New Roman" w:hAnsi="Times New Roman" w:cs="Times New Roman"/>
        </w:rPr>
        <w:t>KWC</w:t>
      </w:r>
      <w:ins w:id="889" w:author="Mr. Wright" w:date="2016-06-26T09:58:00Z">
        <w:r w:rsidR="007075D9">
          <w:rPr>
            <w:rFonts w:ascii="Times New Roman" w:hAnsi="Times New Roman" w:cs="Times New Roman"/>
          </w:rPr>
          <w:t>s</w:t>
        </w:r>
      </w:ins>
      <w:del w:id="890" w:author="Mr. Wright" w:date="2016-06-26T09:58:00Z">
        <w:r w:rsidR="00803127" w:rsidRPr="004754C8" w:rsidDel="007075D9">
          <w:rPr>
            <w:rFonts w:ascii="Times New Roman" w:hAnsi="Times New Roman" w:cs="Times New Roman"/>
          </w:rPr>
          <w:delText>)</w:delText>
        </w:r>
      </w:del>
      <w:r w:rsidR="00803127" w:rsidRPr="004754C8">
        <w:rPr>
          <w:rFonts w:ascii="Times New Roman" w:hAnsi="Times New Roman" w:cs="Times New Roman"/>
        </w:rPr>
        <w:t xml:space="preserve"> from labeled texts based on </w:t>
      </w:r>
      <w:ins w:id="891" w:author="Mr. Wright" w:date="2016-06-26T09:58:00Z">
        <w:r w:rsidR="007075D9">
          <w:rPr>
            <w:rFonts w:ascii="Times New Roman" w:hAnsi="Times New Roman" w:cs="Times New Roman"/>
          </w:rPr>
          <w:t xml:space="preserve">the </w:t>
        </w:r>
      </w:ins>
      <w:r w:rsidR="00803127" w:rsidRPr="004754C8">
        <w:rPr>
          <w:rFonts w:ascii="Times New Roman" w:hAnsi="Times New Roman" w:cs="Times New Roman"/>
        </w:rPr>
        <w:t>TF-IDF approach.</w:t>
      </w:r>
      <w:r w:rsidR="00BF5BF2" w:rsidRPr="004754C8">
        <w:rPr>
          <w:rFonts w:ascii="Times New Roman" w:hAnsi="Times New Roman" w:cs="Times New Roman"/>
        </w:rPr>
        <w:t xml:space="preserve"> </w:t>
      </w:r>
      <w:r w:rsidR="004F2390" w:rsidRPr="004754C8">
        <w:rPr>
          <w:rFonts w:ascii="Times New Roman" w:hAnsi="Times New Roman" w:cs="Times New Roman"/>
        </w:rPr>
        <w:t xml:space="preserve">After </w:t>
      </w:r>
      <w:del w:id="892" w:author="Mr. Wright" w:date="2016-06-26T09:58:00Z">
        <w:r w:rsidR="004F2390" w:rsidRPr="004754C8" w:rsidDel="007075D9">
          <w:rPr>
            <w:rFonts w:ascii="Times New Roman" w:hAnsi="Times New Roman" w:cs="Times New Roman"/>
          </w:rPr>
          <w:delText xml:space="preserve">our </w:delText>
        </w:r>
      </w:del>
      <w:r w:rsidR="004F2390" w:rsidRPr="004754C8">
        <w:rPr>
          <w:rFonts w:ascii="Times New Roman" w:hAnsi="Times New Roman" w:cs="Times New Roman"/>
        </w:rPr>
        <w:t>data processing, we can get</w:t>
      </w:r>
      <w:r w:rsidR="0067391D" w:rsidRPr="004754C8">
        <w:rPr>
          <w:rFonts w:ascii="Times New Roman" w:hAnsi="Times New Roman" w:cs="Times New Roman"/>
        </w:rPr>
        <w:t xml:space="preserve"> all the KWC</w:t>
      </w:r>
      <w:ins w:id="893" w:author="Mr. Wright" w:date="2016-06-26T09:58:00Z">
        <w:r w:rsidR="007075D9">
          <w:rPr>
            <w:rFonts w:ascii="Times New Roman" w:hAnsi="Times New Roman" w:cs="Times New Roman"/>
          </w:rPr>
          <w:t>s</w:t>
        </w:r>
      </w:ins>
      <w:r w:rsidR="004C6904" w:rsidRPr="004754C8">
        <w:rPr>
          <w:rFonts w:ascii="Times New Roman" w:hAnsi="Times New Roman" w:cs="Times New Roman"/>
        </w:rPr>
        <w:t xml:space="preserve"> and </w:t>
      </w:r>
      <w:del w:id="894" w:author="Mr. Wright" w:date="2016-06-26T09:58:00Z">
        <w:r w:rsidR="00962885" w:rsidRPr="004754C8" w:rsidDel="007075D9">
          <w:rPr>
            <w:rFonts w:ascii="Times New Roman" w:hAnsi="Times New Roman" w:cs="Times New Roman"/>
          </w:rPr>
          <w:delText xml:space="preserve">the </w:delText>
        </w:r>
      </w:del>
      <w:r w:rsidR="00962885" w:rsidRPr="004754C8">
        <w:rPr>
          <w:rFonts w:ascii="Times New Roman" w:hAnsi="Times New Roman" w:cs="Times New Roman"/>
        </w:rPr>
        <w:t>TF</w:t>
      </w:r>
      <w:ins w:id="895" w:author="Mr. Wright" w:date="2016-06-26T11:08:00Z">
        <w:r w:rsidR="00FE24DC">
          <w:rPr>
            <w:rFonts w:ascii="Times New Roman" w:hAnsi="Times New Roman" w:cs="Times New Roman"/>
          </w:rPr>
          <w:t>-IDF</w:t>
        </w:r>
      </w:ins>
      <w:del w:id="896" w:author="Mr. Wright" w:date="2016-06-26T11:08:00Z">
        <w:r w:rsidR="00962885" w:rsidRPr="004754C8" w:rsidDel="00FE24DC">
          <w:rPr>
            <w:rFonts w:ascii="Times New Roman" w:hAnsi="Times New Roman" w:cs="Times New Roman"/>
          </w:rPr>
          <w:delText>IDF</w:delText>
        </w:r>
      </w:del>
      <w:r w:rsidR="00962885" w:rsidRPr="004754C8">
        <w:rPr>
          <w:rFonts w:ascii="Times New Roman" w:hAnsi="Times New Roman" w:cs="Times New Roman"/>
        </w:rPr>
        <w:t xml:space="preserve"> value</w:t>
      </w:r>
      <w:ins w:id="897" w:author="Mr. Wright" w:date="2016-06-26T09:58:00Z">
        <w:r w:rsidR="007075D9">
          <w:rPr>
            <w:rFonts w:ascii="Times New Roman" w:hAnsi="Times New Roman" w:cs="Times New Roman"/>
          </w:rPr>
          <w:t>s</w:t>
        </w:r>
      </w:ins>
      <w:del w:id="898" w:author="Mr. Wright" w:date="2016-06-25T08:31:00Z">
        <w:r w:rsidR="004C6904" w:rsidRPr="004754C8" w:rsidDel="004F4B0D">
          <w:rPr>
            <w:rFonts w:ascii="Times New Roman" w:hAnsi="Times New Roman" w:cs="Times New Roman"/>
          </w:rPr>
          <w:delText xml:space="preserve"> </w:delText>
        </w:r>
      </w:del>
      <w:r w:rsidR="004C6904" w:rsidRPr="004754C8">
        <w:rPr>
          <w:rFonts w:ascii="Times New Roman" w:hAnsi="Times New Roman" w:cs="Times New Roman"/>
        </w:rPr>
        <w:t>.</w:t>
      </w:r>
      <w:r w:rsidR="00867EF0" w:rsidRPr="004754C8">
        <w:rPr>
          <w:rFonts w:ascii="Times New Roman" w:hAnsi="Times New Roman" w:cs="Times New Roman"/>
        </w:rPr>
        <w:t xml:space="preserve"> The KWC of</w:t>
      </w:r>
      <w:ins w:id="899" w:author="Mr. Wright" w:date="2016-06-26T09:59:00Z">
        <w:r w:rsidR="007075D9">
          <w:rPr>
            <w:rFonts w:ascii="Times New Roman" w:hAnsi="Times New Roman" w:cs="Times New Roman"/>
          </w:rPr>
          <w:t xml:space="preserve"> the</w:t>
        </w:r>
      </w:ins>
      <w:r w:rsidR="00867EF0" w:rsidRPr="004754C8">
        <w:rPr>
          <w:rFonts w:ascii="Times New Roman" w:hAnsi="Times New Roman" w:cs="Times New Roman"/>
        </w:rPr>
        <w:t xml:space="preserve"> training set is as follow</w:t>
      </w:r>
      <w:ins w:id="900" w:author="Mr. Wright" w:date="2016-06-26T09:59:00Z">
        <w:r w:rsidR="007075D9">
          <w:rPr>
            <w:rFonts w:ascii="Times New Roman" w:hAnsi="Times New Roman" w:cs="Times New Roman"/>
          </w:rPr>
          <w:t>s,</w:t>
        </w:r>
      </w:ins>
      <w:r w:rsidR="00867EF0" w:rsidRPr="004754C8">
        <w:rPr>
          <w:rFonts w:ascii="Times New Roman" w:hAnsi="Times New Roman" w:cs="Times New Roman"/>
        </w:rPr>
        <w:t xml:space="preserve"> based on </w:t>
      </w:r>
      <w:ins w:id="901" w:author="Mr. Wright" w:date="2016-06-26T10:00:00Z">
        <w:r w:rsidR="007075D9">
          <w:rPr>
            <w:rFonts w:ascii="Times New Roman" w:hAnsi="Times New Roman" w:cs="Times New Roman"/>
          </w:rPr>
          <w:t xml:space="preserve">the BBC </w:t>
        </w:r>
      </w:ins>
      <w:r w:rsidR="00867EF0" w:rsidRPr="004754C8">
        <w:rPr>
          <w:rFonts w:ascii="Times New Roman" w:hAnsi="Times New Roman" w:cs="Times New Roman"/>
        </w:rPr>
        <w:t xml:space="preserve">dataset </w:t>
      </w:r>
      <w:del w:id="902" w:author="Mr. Wright" w:date="2016-06-26T10:00:00Z">
        <w:r w:rsidR="00867EF0" w:rsidRPr="004754C8" w:rsidDel="007075D9">
          <w:rPr>
            <w:rFonts w:ascii="Times New Roman" w:hAnsi="Times New Roman" w:cs="Times New Roman"/>
          </w:rPr>
          <w:delText>BBC</w:delText>
        </w:r>
      </w:del>
      <w:r w:rsidR="00EB2057" w:rsidRPr="004754C8">
        <w:rPr>
          <w:rFonts w:ascii="Times New Roman" w:hAnsi="Times New Roman" w:cs="Times New Roman"/>
        </w:rPr>
        <w:t>(</w:t>
      </w:r>
      <w:r w:rsidR="00304D17" w:rsidRPr="004754C8">
        <w:rPr>
          <w:rFonts w:ascii="Times New Roman" w:hAnsi="Times New Roman" w:cs="Times New Roman"/>
        </w:rPr>
        <w:t xml:space="preserve">For more information, see BBC </w:t>
      </w:r>
      <w:ins w:id="903" w:author="Mr. Wright" w:date="2016-06-26T11:09:00Z">
        <w:r w:rsidR="00FE24DC">
          <w:rPr>
            <w:rFonts w:ascii="Times New Roman" w:hAnsi="Times New Roman" w:cs="Times New Roman"/>
          </w:rPr>
          <w:t>c</w:t>
        </w:r>
      </w:ins>
      <w:del w:id="904" w:author="Mr. Wright" w:date="2016-06-26T11:09:00Z">
        <w:r w:rsidR="00304D17" w:rsidRPr="004754C8" w:rsidDel="00FE24DC">
          <w:rPr>
            <w:rFonts w:ascii="Times New Roman" w:hAnsi="Times New Roman" w:cs="Times New Roman"/>
          </w:rPr>
          <w:delText>C</w:delText>
        </w:r>
      </w:del>
      <w:r w:rsidR="00304D17" w:rsidRPr="004754C8">
        <w:rPr>
          <w:rFonts w:ascii="Times New Roman" w:hAnsi="Times New Roman" w:cs="Times New Roman"/>
        </w:rPr>
        <w:t>orpus 3.1</w:t>
      </w:r>
      <w:r w:rsidR="00EB2057" w:rsidRPr="004754C8">
        <w:rPr>
          <w:rFonts w:ascii="Times New Roman" w:hAnsi="Times New Roman" w:cs="Times New Roman"/>
        </w:rPr>
        <w:t>)</w:t>
      </w:r>
      <w:ins w:id="905" w:author="Mr. Wright" w:date="2016-06-26T10:00:00Z">
        <w:r w:rsidR="007075D9">
          <w:rPr>
            <w:rFonts w:ascii="Times New Roman" w:hAnsi="Times New Roman" w:cs="Times New Roman"/>
          </w:rPr>
          <w:t xml:space="preserve">. </w:t>
        </w:r>
        <w:commentRangeStart w:id="906"/>
        <w:r w:rsidR="007075D9">
          <w:rPr>
            <w:rFonts w:ascii="Times New Roman" w:hAnsi="Times New Roman" w:cs="Times New Roman"/>
          </w:rPr>
          <w:t>I</w:t>
        </w:r>
      </w:ins>
      <w:del w:id="907" w:author="Mr. Wright" w:date="2016-06-26T10:00:00Z">
        <w:r w:rsidR="00370454" w:rsidRPr="004754C8" w:rsidDel="007075D9">
          <w:rPr>
            <w:rFonts w:ascii="Times New Roman" w:hAnsi="Times New Roman" w:cs="Times New Roman" w:hint="eastAsia"/>
          </w:rPr>
          <w:delText>,</w:delText>
        </w:r>
        <w:r w:rsidR="00B13E0A" w:rsidRPr="004754C8" w:rsidDel="007075D9">
          <w:rPr>
            <w:rFonts w:ascii="Times New Roman" w:hAnsi="Times New Roman" w:cs="Times New Roman"/>
          </w:rPr>
          <w:delText>i</w:delText>
        </w:r>
      </w:del>
      <w:r w:rsidR="00B13E0A" w:rsidRPr="004754C8">
        <w:rPr>
          <w:rFonts w:ascii="Times New Roman" w:hAnsi="Times New Roman" w:cs="Times New Roman"/>
        </w:rPr>
        <w:t xml:space="preserve">t </w:t>
      </w:r>
      <w:commentRangeEnd w:id="906"/>
      <w:r w:rsidR="007075D9">
        <w:rPr>
          <w:rStyle w:val="CommentReference"/>
        </w:rPr>
        <w:commentReference w:id="906"/>
      </w:r>
      <w:r w:rsidR="00B13E0A" w:rsidRPr="004754C8">
        <w:rPr>
          <w:rFonts w:ascii="Times New Roman" w:hAnsi="Times New Roman" w:cs="Times New Roman"/>
        </w:rPr>
        <w:t>is listed for each category in the top 20 keywords</w:t>
      </w:r>
      <w:r w:rsidR="00867EF0" w:rsidRPr="004754C8">
        <w:rPr>
          <w:rFonts w:ascii="Times New Roman" w:hAnsi="Times New Roman" w:cs="Times New Roman"/>
        </w:rPr>
        <w:t>:</w:t>
      </w:r>
    </w:p>
    <w:p w14:paraId="032CD91B" w14:textId="4C1399DF" w:rsidR="008C6046" w:rsidRPr="004754C8" w:rsidRDefault="0075622A" w:rsidP="00E779FE">
      <w:pPr>
        <w:pStyle w:val="lw"/>
        <w:ind w:firstLine="420"/>
        <w:rPr>
          <w:rFonts w:ascii="Times New Roman" w:hAnsi="Times New Roman" w:cs="Times New Roman"/>
        </w:rPr>
      </w:pPr>
      <w:r w:rsidRPr="004754C8">
        <w:rPr>
          <w:rFonts w:ascii="Times New Roman" w:hAnsi="Times New Roman" w:cs="Times New Roman"/>
        </w:rPr>
        <w:t>I</w:t>
      </w:r>
      <w:r w:rsidR="00864490" w:rsidRPr="004754C8">
        <w:rPr>
          <w:rFonts w:ascii="Times New Roman" w:hAnsi="Times New Roman" w:cs="Times New Roman"/>
        </w:rPr>
        <w:t xml:space="preserve">t is </w:t>
      </w:r>
      <w:r w:rsidR="00BE1963" w:rsidRPr="004754C8">
        <w:rPr>
          <w:rFonts w:ascii="Times New Roman" w:hAnsi="Times New Roman" w:cs="Times New Roman"/>
        </w:rPr>
        <w:t>obvious</w:t>
      </w:r>
      <w:del w:id="908" w:author="Mr. Wright" w:date="2016-06-26T10:00:00Z">
        <w:r w:rsidR="00BE1963" w:rsidRPr="004754C8" w:rsidDel="00F97583">
          <w:rPr>
            <w:rFonts w:ascii="Times New Roman" w:hAnsi="Times New Roman" w:cs="Times New Roman"/>
          </w:rPr>
          <w:delText>ly</w:delText>
        </w:r>
      </w:del>
      <w:r w:rsidR="00864490" w:rsidRPr="004754C8">
        <w:rPr>
          <w:rFonts w:ascii="Times New Roman" w:hAnsi="Times New Roman" w:cs="Times New Roman"/>
        </w:rPr>
        <w:t xml:space="preserve"> that the relationship between these keywords and categories is very close</w:t>
      </w:r>
      <w:r w:rsidR="00567C56" w:rsidRPr="004754C8">
        <w:rPr>
          <w:rFonts w:ascii="Times New Roman" w:hAnsi="Times New Roman" w:cs="Times New Roman"/>
        </w:rPr>
        <w:t>. The TF</w:t>
      </w:r>
      <w:ins w:id="909" w:author="Mr. Wright" w:date="2016-06-26T11:08:00Z">
        <w:r w:rsidR="00FE24DC">
          <w:rPr>
            <w:rFonts w:ascii="Times New Roman" w:hAnsi="Times New Roman" w:cs="Times New Roman"/>
          </w:rPr>
          <w:t>-IDF</w:t>
        </w:r>
      </w:ins>
      <w:del w:id="910" w:author="Mr. Wright" w:date="2016-06-26T11:08:00Z">
        <w:r w:rsidR="00567C56" w:rsidRPr="004754C8" w:rsidDel="00FE24DC">
          <w:rPr>
            <w:rFonts w:ascii="Times New Roman" w:hAnsi="Times New Roman" w:cs="Times New Roman"/>
          </w:rPr>
          <w:delText>IDF</w:delText>
        </w:r>
      </w:del>
      <w:r w:rsidR="00567C56" w:rsidRPr="004754C8">
        <w:rPr>
          <w:rFonts w:ascii="Times New Roman" w:hAnsi="Times New Roman" w:cs="Times New Roman"/>
        </w:rPr>
        <w:t xml:space="preserve"> weight determine</w:t>
      </w:r>
      <w:ins w:id="911" w:author="Mr. Wright" w:date="2016-06-26T10:00:00Z">
        <w:r w:rsidR="00F97583">
          <w:rPr>
            <w:rFonts w:ascii="Times New Roman" w:hAnsi="Times New Roman" w:cs="Times New Roman"/>
          </w:rPr>
          <w:t>s</w:t>
        </w:r>
      </w:ins>
      <w:r w:rsidR="00567C56" w:rsidRPr="004754C8">
        <w:rPr>
          <w:rFonts w:ascii="Times New Roman" w:hAnsi="Times New Roman" w:cs="Times New Roman"/>
        </w:rPr>
        <w:t xml:space="preserve"> the </w:t>
      </w:r>
      <w:del w:id="912" w:author="Mr. Wright" w:date="2016-06-26T10:00:00Z">
        <w:r w:rsidR="00567C56" w:rsidRPr="004754C8" w:rsidDel="00F97583">
          <w:rPr>
            <w:rFonts w:ascii="Times New Roman" w:hAnsi="Times New Roman" w:cs="Times New Roman"/>
          </w:rPr>
          <w:delText xml:space="preserve">related </w:delText>
        </w:r>
      </w:del>
      <w:r w:rsidR="00567C56" w:rsidRPr="004754C8">
        <w:rPr>
          <w:rFonts w:ascii="Times New Roman" w:hAnsi="Times New Roman" w:cs="Times New Roman"/>
        </w:rPr>
        <w:t>degree</w:t>
      </w:r>
      <w:ins w:id="913" w:author="Mr. Wright" w:date="2016-06-26T10:00:00Z">
        <w:r w:rsidR="00F97583">
          <w:rPr>
            <w:rFonts w:ascii="Times New Roman" w:hAnsi="Times New Roman" w:cs="Times New Roman"/>
          </w:rPr>
          <w:t xml:space="preserve"> of relation</w:t>
        </w:r>
      </w:ins>
      <w:r w:rsidR="00567C56" w:rsidRPr="004754C8">
        <w:rPr>
          <w:rFonts w:ascii="Times New Roman" w:hAnsi="Times New Roman" w:cs="Times New Roman"/>
        </w:rPr>
        <w:t xml:space="preserve">. </w:t>
      </w:r>
      <w:r w:rsidR="00E645B7" w:rsidRPr="004754C8">
        <w:rPr>
          <w:rFonts w:ascii="Times New Roman" w:hAnsi="Times New Roman" w:cs="Times New Roman"/>
        </w:rPr>
        <w:t xml:space="preserve">The bigger </w:t>
      </w:r>
      <w:commentRangeStart w:id="914"/>
      <w:r w:rsidR="00E645B7" w:rsidRPr="004754C8">
        <w:rPr>
          <w:rFonts w:ascii="Times New Roman" w:hAnsi="Times New Roman" w:cs="Times New Roman"/>
        </w:rPr>
        <w:t>the valu</w:t>
      </w:r>
      <w:commentRangeEnd w:id="914"/>
      <w:r w:rsidR="00F97583">
        <w:rPr>
          <w:rStyle w:val="CommentReference"/>
        </w:rPr>
        <w:commentReference w:id="914"/>
      </w:r>
      <w:r w:rsidR="00E645B7" w:rsidRPr="004754C8">
        <w:rPr>
          <w:rFonts w:ascii="Times New Roman" w:hAnsi="Times New Roman" w:cs="Times New Roman"/>
        </w:rPr>
        <w:t>e</w:t>
      </w:r>
      <w:ins w:id="915" w:author="Mr. Wright" w:date="2016-06-26T10:00:00Z">
        <w:r w:rsidR="00F97583">
          <w:rPr>
            <w:rFonts w:ascii="Times New Roman" w:hAnsi="Times New Roman" w:cs="Times New Roman"/>
          </w:rPr>
          <w:t xml:space="preserve"> is</w:t>
        </w:r>
      </w:ins>
      <w:del w:id="916" w:author="Mr. Wright" w:date="2016-06-25T08:31:00Z">
        <w:r w:rsidR="00567C56" w:rsidRPr="004754C8" w:rsidDel="004F4B0D">
          <w:rPr>
            <w:rFonts w:ascii="Times New Roman" w:hAnsi="Times New Roman" w:cs="Times New Roman"/>
          </w:rPr>
          <w:delText xml:space="preserve"> </w:delText>
        </w:r>
      </w:del>
      <w:r w:rsidR="00567C56" w:rsidRPr="004754C8">
        <w:rPr>
          <w:rFonts w:ascii="Times New Roman" w:hAnsi="Times New Roman" w:cs="Times New Roman"/>
        </w:rPr>
        <w:t xml:space="preserve">, the closer </w:t>
      </w:r>
      <w:commentRangeStart w:id="917"/>
      <w:r w:rsidR="00567C56" w:rsidRPr="004754C8">
        <w:rPr>
          <w:rFonts w:ascii="Times New Roman" w:hAnsi="Times New Roman" w:cs="Times New Roman"/>
        </w:rPr>
        <w:t>the relevance</w:t>
      </w:r>
      <w:ins w:id="918" w:author="Mr. Wright" w:date="2016-06-26T10:00:00Z">
        <w:r w:rsidR="00F97583">
          <w:rPr>
            <w:rFonts w:ascii="Times New Roman" w:hAnsi="Times New Roman" w:cs="Times New Roman"/>
          </w:rPr>
          <w:t xml:space="preserve"> </w:t>
        </w:r>
      </w:ins>
      <w:commentRangeEnd w:id="917"/>
      <w:ins w:id="919" w:author="Mr. Wright" w:date="2016-06-26T10:01:00Z">
        <w:r w:rsidR="00F97583">
          <w:rPr>
            <w:rStyle w:val="CommentReference"/>
          </w:rPr>
          <w:commentReference w:id="917"/>
        </w:r>
      </w:ins>
      <w:ins w:id="920" w:author="Mr. Wright" w:date="2016-06-26T10:00:00Z">
        <w:r w:rsidR="00F97583">
          <w:rPr>
            <w:rFonts w:ascii="Times New Roman" w:hAnsi="Times New Roman" w:cs="Times New Roman"/>
          </w:rPr>
          <w:t>is</w:t>
        </w:r>
      </w:ins>
      <w:r w:rsidR="00567C56" w:rsidRPr="004754C8">
        <w:rPr>
          <w:rFonts w:ascii="Times New Roman" w:hAnsi="Times New Roman" w:cs="Times New Roman"/>
        </w:rPr>
        <w:t>.</w:t>
      </w:r>
      <w:r w:rsidR="00EB5D20" w:rsidRPr="004754C8">
        <w:rPr>
          <w:rFonts w:ascii="Times New Roman" w:hAnsi="Times New Roman" w:cs="Times New Roman"/>
        </w:rPr>
        <w:t xml:space="preserve"> </w:t>
      </w:r>
      <w:commentRangeStart w:id="921"/>
      <w:r w:rsidR="00234EB1" w:rsidRPr="004754C8">
        <w:rPr>
          <w:rFonts w:ascii="Times New Roman" w:hAnsi="Times New Roman" w:cs="Times New Roman"/>
        </w:rPr>
        <w:t>We can see each categ</w:t>
      </w:r>
      <w:r w:rsidR="002E2872" w:rsidRPr="004754C8">
        <w:rPr>
          <w:rFonts w:ascii="Times New Roman" w:hAnsi="Times New Roman" w:cs="Times New Roman"/>
        </w:rPr>
        <w:t xml:space="preserve">ory reserved too much keywords </w:t>
      </w:r>
      <w:r w:rsidR="00234EB1" w:rsidRPr="004754C8">
        <w:rPr>
          <w:rFonts w:ascii="Times New Roman" w:hAnsi="Times New Roman" w:cs="Times New Roman"/>
        </w:rPr>
        <w:t>in the big data background</w:t>
      </w:r>
      <w:commentRangeEnd w:id="921"/>
      <w:r w:rsidR="00F97583">
        <w:rPr>
          <w:rStyle w:val="CommentReference"/>
        </w:rPr>
        <w:commentReference w:id="921"/>
      </w:r>
      <w:r w:rsidR="00234EB1" w:rsidRPr="004754C8">
        <w:rPr>
          <w:rFonts w:ascii="Times New Roman" w:hAnsi="Times New Roman" w:cs="Times New Roman"/>
        </w:rPr>
        <w:t xml:space="preserve">. </w:t>
      </w:r>
      <w:r w:rsidR="00D57765" w:rsidRPr="004754C8">
        <w:rPr>
          <w:rFonts w:ascii="Times New Roman" w:hAnsi="Times New Roman" w:cs="Times New Roman"/>
        </w:rPr>
        <w:t xml:space="preserve">This will affect our classification efficiency, </w:t>
      </w:r>
      <w:commentRangeStart w:id="922"/>
      <w:r w:rsidR="00D57765" w:rsidRPr="004754C8">
        <w:rPr>
          <w:rFonts w:ascii="Times New Roman" w:hAnsi="Times New Roman" w:cs="Times New Roman"/>
        </w:rPr>
        <w:t xml:space="preserve">and </w:t>
      </w:r>
      <w:del w:id="923" w:author="Mr. Wright" w:date="2016-06-26T10:01:00Z">
        <w:r w:rsidR="00D57765" w:rsidRPr="004754C8" w:rsidDel="00F97583">
          <w:rPr>
            <w:rFonts w:ascii="Times New Roman" w:hAnsi="Times New Roman" w:cs="Times New Roman"/>
          </w:rPr>
          <w:delText>W</w:delText>
        </w:r>
      </w:del>
      <w:ins w:id="924" w:author="Mr. Wright" w:date="2016-06-26T10:01:00Z">
        <w:r w:rsidR="00F97583">
          <w:rPr>
            <w:rFonts w:ascii="Times New Roman" w:hAnsi="Times New Roman" w:cs="Times New Roman"/>
          </w:rPr>
          <w:t>w</w:t>
        </w:r>
      </w:ins>
      <w:r w:rsidR="00D57765" w:rsidRPr="004754C8">
        <w:rPr>
          <w:rFonts w:ascii="Times New Roman" w:hAnsi="Times New Roman" w:cs="Times New Roman"/>
        </w:rPr>
        <w:t>hen each category of keywords to reach a certain </w:t>
      </w:r>
      <w:r w:rsidR="008545BD" w:rsidRPr="004754C8">
        <w:rPr>
          <w:rFonts w:ascii="Times New Roman" w:hAnsi="Times New Roman" w:cs="Times New Roman"/>
        </w:rPr>
        <w:t>t</w:t>
      </w:r>
      <w:r w:rsidR="00D57765" w:rsidRPr="004754C8">
        <w:rPr>
          <w:rFonts w:ascii="Times New Roman" w:hAnsi="Times New Roman" w:cs="Times New Roman"/>
        </w:rPr>
        <w:t>hreshold, the increase of the number of keyword affect the accuracy of classification</w:t>
      </w:r>
      <w:r w:rsidR="008A5E26" w:rsidRPr="004754C8">
        <w:rPr>
          <w:rFonts w:ascii="Times New Roman" w:hAnsi="Times New Roman" w:cs="Times New Roman"/>
        </w:rPr>
        <w:t xml:space="preserve"> barely</w:t>
      </w:r>
      <w:commentRangeEnd w:id="922"/>
      <w:r w:rsidR="00F97583">
        <w:rPr>
          <w:rStyle w:val="CommentReference"/>
        </w:rPr>
        <w:commentReference w:id="922"/>
      </w:r>
      <w:r w:rsidR="008545BD" w:rsidRPr="004754C8">
        <w:rPr>
          <w:rFonts w:ascii="Times New Roman" w:hAnsi="Times New Roman" w:cs="Times New Roman"/>
        </w:rPr>
        <w:t>.</w:t>
      </w:r>
      <w:r w:rsidR="00A239C3" w:rsidRPr="004754C8">
        <w:rPr>
          <w:rFonts w:ascii="Times New Roman" w:hAnsi="Times New Roman" w:cs="Times New Roman"/>
        </w:rPr>
        <w:t xml:space="preserve"> </w:t>
      </w:r>
      <w:commentRangeStart w:id="925"/>
      <w:r w:rsidR="00A239C3" w:rsidRPr="004754C8">
        <w:rPr>
          <w:rFonts w:ascii="Times New Roman" w:hAnsi="Times New Roman" w:cs="Times New Roman" w:hint="eastAsia"/>
        </w:rPr>
        <w:t>F</w:t>
      </w:r>
      <w:r w:rsidR="00A239C3" w:rsidRPr="004754C8">
        <w:rPr>
          <w:rFonts w:ascii="Times New Roman" w:hAnsi="Times New Roman" w:cs="Times New Roman"/>
        </w:rPr>
        <w:t xml:space="preserve">or </w:t>
      </w:r>
      <w:del w:id="926" w:author="Mr. Wright" w:date="2016-06-26T10:02:00Z">
        <w:r w:rsidR="00A239C3" w:rsidRPr="004754C8" w:rsidDel="00F97583">
          <w:rPr>
            <w:rFonts w:ascii="Times New Roman" w:hAnsi="Times New Roman" w:cs="Times New Roman"/>
          </w:rPr>
          <w:delText>instance</w:delText>
        </w:r>
      </w:del>
      <w:ins w:id="927" w:author="Mr. Wright" w:date="2016-06-26T10:02:00Z">
        <w:r w:rsidR="00F97583" w:rsidRPr="004754C8">
          <w:rPr>
            <w:rFonts w:ascii="Times New Roman" w:hAnsi="Times New Roman" w:cs="Times New Roman"/>
          </w:rPr>
          <w:t>instance,</w:t>
        </w:r>
      </w:ins>
      <w:r w:rsidR="00A239C3" w:rsidRPr="004754C8">
        <w:rPr>
          <w:rFonts w:ascii="Times New Roman" w:hAnsi="Times New Roman" w:cs="Times New Roman"/>
        </w:rPr>
        <w:t> </w:t>
      </w:r>
      <w:del w:id="928" w:author="Mr. Wright" w:date="2016-06-25T08:30:00Z">
        <w:r w:rsidR="00A239C3" w:rsidRPr="004754C8" w:rsidDel="004F4B0D">
          <w:rPr>
            <w:rFonts w:ascii="Times New Roman" w:hAnsi="Times New Roman" w:cs="Times New Roman"/>
          </w:rPr>
          <w:delText> </w:delText>
        </w:r>
      </w:del>
      <w:r w:rsidR="00A239C3" w:rsidRPr="004754C8">
        <w:rPr>
          <w:rFonts w:ascii="Times New Roman" w:hAnsi="Times New Roman" w:cs="Times New Roman"/>
        </w:rPr>
        <w:t>the BBC data sets.</w:t>
      </w:r>
      <w:commentRangeEnd w:id="925"/>
      <w:r w:rsidR="00F97583">
        <w:rPr>
          <w:rStyle w:val="CommentReference"/>
        </w:rPr>
        <w:commentReference w:id="925"/>
      </w:r>
    </w:p>
    <w:p w14:paraId="6A9194CE" w14:textId="7B22733C" w:rsidR="008545BD" w:rsidRPr="004754C8" w:rsidRDefault="008545BD" w:rsidP="00FE3ED1">
      <w:pPr>
        <w:pStyle w:val="lw"/>
        <w:ind w:firstLineChars="0" w:firstLine="0"/>
        <w:jc w:val="center"/>
        <w:rPr>
          <w:rFonts w:ascii="Tahoma" w:hAnsi="Tahoma" w:cs="Tahoma"/>
          <w:color w:val="666666"/>
          <w:sz w:val="18"/>
          <w:szCs w:val="18"/>
        </w:rPr>
      </w:pPr>
    </w:p>
    <w:p w14:paraId="6E06A549" w14:textId="7279EB66" w:rsidR="00AE3CD2" w:rsidRPr="004754C8" w:rsidRDefault="00D066E6" w:rsidP="00E779FE">
      <w:pPr>
        <w:pStyle w:val="lw"/>
        <w:ind w:firstLine="420"/>
        <w:rPr>
          <w:rFonts w:ascii="Times New Roman" w:hAnsi="Times New Roman" w:cs="Times New Roman"/>
        </w:rPr>
      </w:pPr>
      <w:r w:rsidRPr="004754C8">
        <w:rPr>
          <w:rFonts w:ascii="Times New Roman" w:hAnsi="Times New Roman" w:cs="Times New Roman"/>
        </w:rPr>
        <w:t>In the above experiment,</w:t>
      </w:r>
      <w:r w:rsidR="004E7633" w:rsidRPr="004754C8">
        <w:rPr>
          <w:rFonts w:ascii="Times New Roman" w:hAnsi="Times New Roman" w:cs="Times New Roman"/>
        </w:rPr>
        <w:t xml:space="preserve"> </w:t>
      </w:r>
      <w:r w:rsidR="004B00A2" w:rsidRPr="004754C8">
        <w:rPr>
          <w:rFonts w:ascii="Times New Roman" w:hAnsi="Times New Roman" w:cs="Times New Roman"/>
        </w:rPr>
        <w:t>w</w:t>
      </w:r>
      <w:r w:rsidR="004E7633" w:rsidRPr="004754C8">
        <w:rPr>
          <w:rFonts w:ascii="Times New Roman" w:hAnsi="Times New Roman" w:cs="Times New Roman"/>
        </w:rPr>
        <w:t>e select</w:t>
      </w:r>
      <w:ins w:id="929" w:author="Mr. Wright" w:date="2016-06-26T10:02:00Z">
        <w:r w:rsidR="00F97583">
          <w:rPr>
            <w:rFonts w:ascii="Times New Roman" w:hAnsi="Times New Roman" w:cs="Times New Roman"/>
          </w:rPr>
          <w:t>ed</w:t>
        </w:r>
      </w:ins>
      <w:r w:rsidR="004E7633" w:rsidRPr="004754C8">
        <w:rPr>
          <w:rFonts w:ascii="Times New Roman" w:hAnsi="Times New Roman" w:cs="Times New Roman"/>
        </w:rPr>
        <w:t xml:space="preserve"> all </w:t>
      </w:r>
      <w:ins w:id="930" w:author="Mr. Wright" w:date="2016-06-26T10:02:00Z">
        <w:r w:rsidR="00F97583">
          <w:rPr>
            <w:rFonts w:ascii="Times New Roman" w:hAnsi="Times New Roman" w:cs="Times New Roman"/>
          </w:rPr>
          <w:t xml:space="preserve">of the </w:t>
        </w:r>
      </w:ins>
      <w:r w:rsidR="004E7633" w:rsidRPr="004754C8">
        <w:rPr>
          <w:rFonts w:ascii="Times New Roman" w:hAnsi="Times New Roman" w:cs="Times New Roman"/>
        </w:rPr>
        <w:t xml:space="preserve">test text keywords, and </w:t>
      </w:r>
      <w:commentRangeStart w:id="931"/>
      <w:r w:rsidR="00B628AB" w:rsidRPr="004754C8">
        <w:rPr>
          <w:rFonts w:ascii="Times New Roman" w:hAnsi="Times New Roman" w:cs="Times New Roman"/>
        </w:rPr>
        <w:t>the</w:t>
      </w:r>
      <w:r w:rsidR="00C9782B" w:rsidRPr="004754C8">
        <w:rPr>
          <w:rFonts w:ascii="Times New Roman" w:hAnsi="Times New Roman" w:cs="Times New Roman"/>
        </w:rPr>
        <w:t xml:space="preserve"> percentage of KWC </w:t>
      </w:r>
      <w:commentRangeEnd w:id="931"/>
      <w:r w:rsidR="00F97583">
        <w:rPr>
          <w:rStyle w:val="CommentReference"/>
        </w:rPr>
        <w:commentReference w:id="931"/>
      </w:r>
      <w:del w:id="932" w:author="Mr. Wright" w:date="2016-06-26T10:03:00Z">
        <w:r w:rsidR="00C9782B" w:rsidRPr="004754C8" w:rsidDel="00F97583">
          <w:rPr>
            <w:rFonts w:ascii="Times New Roman" w:hAnsi="Times New Roman" w:cs="Times New Roman"/>
          </w:rPr>
          <w:delText xml:space="preserve">is </w:delText>
        </w:r>
      </w:del>
      <w:r w:rsidR="00B628AB" w:rsidRPr="004754C8">
        <w:rPr>
          <w:rFonts w:ascii="Times New Roman" w:hAnsi="Times New Roman" w:cs="Times New Roman"/>
        </w:rPr>
        <w:t>increas</w:t>
      </w:r>
      <w:ins w:id="933" w:author="Mr. Wright" w:date="2016-06-26T10:03:00Z">
        <w:r w:rsidR="00F97583">
          <w:rPr>
            <w:rFonts w:ascii="Times New Roman" w:hAnsi="Times New Roman" w:cs="Times New Roman"/>
          </w:rPr>
          <w:t>ed</w:t>
        </w:r>
      </w:ins>
      <w:del w:id="934" w:author="Mr. Wright" w:date="2016-06-26T10:03:00Z">
        <w:r w:rsidR="00B628AB" w:rsidRPr="004754C8" w:rsidDel="00F97583">
          <w:rPr>
            <w:rFonts w:ascii="Times New Roman" w:hAnsi="Times New Roman" w:cs="Times New Roman"/>
          </w:rPr>
          <w:delText>ing</w:delText>
        </w:r>
      </w:del>
      <w:r w:rsidR="00B628AB" w:rsidRPr="004754C8">
        <w:rPr>
          <w:rFonts w:ascii="Times New Roman" w:hAnsi="Times New Roman" w:cs="Times New Roman"/>
        </w:rPr>
        <w:t> gradually from 0%</w:t>
      </w:r>
      <w:ins w:id="935" w:author="Mr. Wright" w:date="2016-06-26T10:03:00Z">
        <w:r w:rsidR="00F97583">
          <w:rPr>
            <w:rFonts w:ascii="Times New Roman" w:hAnsi="Times New Roman" w:cs="Times New Roman"/>
          </w:rPr>
          <w:t xml:space="preserve"> to </w:t>
        </w:r>
      </w:ins>
      <w:del w:id="936" w:author="Mr. Wright" w:date="2016-06-26T10:03:00Z">
        <w:r w:rsidR="00B628AB" w:rsidRPr="004754C8" w:rsidDel="00F97583">
          <w:rPr>
            <w:rFonts w:ascii="Times New Roman" w:hAnsi="Times New Roman" w:cs="Times New Roman"/>
          </w:rPr>
          <w:delText>-</w:delText>
        </w:r>
      </w:del>
      <w:r w:rsidR="00B628AB" w:rsidRPr="004754C8">
        <w:rPr>
          <w:rFonts w:ascii="Times New Roman" w:hAnsi="Times New Roman" w:cs="Times New Roman"/>
        </w:rPr>
        <w:t>1%.</w:t>
      </w:r>
      <w:r w:rsidR="0025610B" w:rsidRPr="004754C8">
        <w:rPr>
          <w:rFonts w:ascii="Times New Roman" w:hAnsi="Times New Roman" w:cs="Times New Roman"/>
        </w:rPr>
        <w:t xml:space="preserve"> </w:t>
      </w:r>
      <w:ins w:id="937" w:author="Mr. Wright" w:date="2016-06-26T10:03:00Z">
        <w:r w:rsidR="00F97583">
          <w:rPr>
            <w:rFonts w:ascii="Times New Roman" w:hAnsi="Times New Roman" w:cs="Times New Roman"/>
          </w:rPr>
          <w:t>The g</w:t>
        </w:r>
      </w:ins>
      <w:del w:id="938" w:author="Mr. Wright" w:date="2016-06-26T10:03:00Z">
        <w:r w:rsidR="00E50204" w:rsidRPr="004754C8" w:rsidDel="00F97583">
          <w:rPr>
            <w:rFonts w:ascii="Times New Roman" w:hAnsi="Times New Roman" w:cs="Times New Roman"/>
          </w:rPr>
          <w:delText>G</w:delText>
        </w:r>
      </w:del>
      <w:r w:rsidR="00E50204" w:rsidRPr="004754C8">
        <w:rPr>
          <w:rFonts w:ascii="Times New Roman" w:hAnsi="Times New Roman" w:cs="Times New Roman"/>
        </w:rPr>
        <w:t>rowth rate is very obvious between 0%</w:t>
      </w:r>
      <w:ins w:id="939" w:author="Mr. Wright" w:date="2016-06-26T10:03:00Z">
        <w:r w:rsidR="00F97583">
          <w:rPr>
            <w:rFonts w:ascii="Times New Roman" w:hAnsi="Times New Roman" w:cs="Times New Roman"/>
          </w:rPr>
          <w:t xml:space="preserve"> and </w:t>
        </w:r>
      </w:ins>
      <w:del w:id="940" w:author="Mr. Wright" w:date="2016-06-26T10:03:00Z">
        <w:r w:rsidR="00403F66" w:rsidRPr="004754C8" w:rsidDel="00F97583">
          <w:rPr>
            <w:rFonts w:ascii="Times New Roman" w:hAnsi="Times New Roman" w:cs="Times New Roman"/>
          </w:rPr>
          <w:delText>-</w:delText>
        </w:r>
      </w:del>
      <w:r w:rsidR="00250E8A" w:rsidRPr="004754C8">
        <w:rPr>
          <w:rFonts w:ascii="Times New Roman" w:hAnsi="Times New Roman" w:cs="Times New Roman" w:hint="eastAsia"/>
        </w:rPr>
        <w:t>0.</w:t>
      </w:r>
      <w:r w:rsidR="00403F66" w:rsidRPr="004754C8">
        <w:rPr>
          <w:rFonts w:ascii="Times New Roman" w:hAnsi="Times New Roman" w:cs="Times New Roman" w:hint="eastAsia"/>
        </w:rPr>
        <w:t>16</w:t>
      </w:r>
      <w:r w:rsidR="00403F66" w:rsidRPr="004754C8">
        <w:rPr>
          <w:rFonts w:ascii="Times New Roman" w:hAnsi="Times New Roman" w:cs="Times New Roman"/>
        </w:rPr>
        <w:t xml:space="preserve">%, but is very gentle above </w:t>
      </w:r>
      <w:r w:rsidR="00250E8A" w:rsidRPr="004754C8">
        <w:rPr>
          <w:rFonts w:ascii="Times New Roman" w:hAnsi="Times New Roman" w:cs="Times New Roman" w:hint="eastAsia"/>
        </w:rPr>
        <w:t>0.</w:t>
      </w:r>
      <w:r w:rsidR="00403F66" w:rsidRPr="004754C8">
        <w:rPr>
          <w:rFonts w:ascii="Times New Roman" w:hAnsi="Times New Roman" w:cs="Times New Roman" w:hint="eastAsia"/>
        </w:rPr>
        <w:t>16</w:t>
      </w:r>
      <w:r w:rsidR="00E50204" w:rsidRPr="004754C8">
        <w:rPr>
          <w:rFonts w:ascii="Times New Roman" w:hAnsi="Times New Roman" w:cs="Times New Roman"/>
        </w:rPr>
        <w:t>%.</w:t>
      </w:r>
      <w:r w:rsidR="00B81090" w:rsidRPr="004754C8">
        <w:rPr>
          <w:rFonts w:ascii="Times New Roman" w:hAnsi="Times New Roman" w:cs="Times New Roman"/>
        </w:rPr>
        <w:t xml:space="preserve"> </w:t>
      </w:r>
      <w:commentRangeStart w:id="941"/>
      <w:r w:rsidR="00925255" w:rsidRPr="004754C8">
        <w:rPr>
          <w:rFonts w:ascii="Times New Roman" w:hAnsi="Times New Roman" w:cs="Times New Roman"/>
        </w:rPr>
        <w:t xml:space="preserve">The same is the result of on Reuters-21578 data set and 20 Newsgroups Data set. </w:t>
      </w:r>
      <w:commentRangeEnd w:id="941"/>
      <w:r w:rsidR="00F97583">
        <w:rPr>
          <w:rStyle w:val="CommentReference"/>
        </w:rPr>
        <w:commentReference w:id="941"/>
      </w:r>
      <w:del w:id="942" w:author="Mr. Wright" w:date="2016-06-26T10:04:00Z">
        <w:r w:rsidR="006A53F5" w:rsidRPr="004754C8" w:rsidDel="00F97583">
          <w:rPr>
            <w:rFonts w:ascii="Times New Roman" w:hAnsi="Times New Roman" w:cs="Times New Roman"/>
          </w:rPr>
          <w:delText xml:space="preserve">So </w:delText>
        </w:r>
      </w:del>
      <w:ins w:id="943" w:author="Mr. Wright" w:date="2016-06-26T10:04:00Z">
        <w:r w:rsidR="00F97583">
          <w:rPr>
            <w:rFonts w:ascii="Times New Roman" w:hAnsi="Times New Roman" w:cs="Times New Roman"/>
          </w:rPr>
          <w:t>Therefore,</w:t>
        </w:r>
        <w:r w:rsidR="00F97583" w:rsidRPr="004754C8">
          <w:rPr>
            <w:rFonts w:ascii="Times New Roman" w:hAnsi="Times New Roman" w:cs="Times New Roman"/>
          </w:rPr>
          <w:t xml:space="preserve"> </w:t>
        </w:r>
      </w:ins>
      <w:commentRangeStart w:id="944"/>
      <w:commentRangeStart w:id="945"/>
      <w:r w:rsidR="006A53F5" w:rsidRPr="004754C8">
        <w:rPr>
          <w:rFonts w:ascii="Times New Roman" w:hAnsi="Times New Roman" w:cs="Times New Roman"/>
        </w:rPr>
        <w:t>we cho</w:t>
      </w:r>
      <w:del w:id="946" w:author="Mr. Wright" w:date="2016-06-26T10:04:00Z">
        <w:r w:rsidR="006A53F5" w:rsidRPr="004754C8" w:rsidDel="004E22A0">
          <w:rPr>
            <w:rFonts w:ascii="Times New Roman" w:hAnsi="Times New Roman" w:cs="Times New Roman"/>
          </w:rPr>
          <w:delText>o</w:delText>
        </w:r>
      </w:del>
      <w:r w:rsidR="006A53F5" w:rsidRPr="004754C8">
        <w:rPr>
          <w:rFonts w:ascii="Times New Roman" w:hAnsi="Times New Roman" w:cs="Times New Roman"/>
        </w:rPr>
        <w:t>se</w:t>
      </w:r>
      <w:commentRangeEnd w:id="944"/>
      <w:r w:rsidR="004E22A0">
        <w:rPr>
          <w:rStyle w:val="CommentReference"/>
        </w:rPr>
        <w:commentReference w:id="944"/>
      </w:r>
      <w:r w:rsidR="006A53F5" w:rsidRPr="004754C8">
        <w:rPr>
          <w:rFonts w:ascii="Times New Roman" w:hAnsi="Times New Roman" w:cs="Times New Roman"/>
        </w:rPr>
        <w:t xml:space="preserve"> part of KWC instead of all</w:t>
      </w:r>
      <w:commentRangeEnd w:id="945"/>
      <w:r w:rsidR="004E22A0">
        <w:rPr>
          <w:rStyle w:val="CommentReference"/>
        </w:rPr>
        <w:commentReference w:id="945"/>
      </w:r>
      <w:r w:rsidR="006A53F5" w:rsidRPr="004754C8">
        <w:rPr>
          <w:rFonts w:ascii="Times New Roman" w:hAnsi="Times New Roman" w:cs="Times New Roman"/>
        </w:rPr>
        <w:t xml:space="preserve">. </w:t>
      </w:r>
      <w:r w:rsidR="00E97721" w:rsidRPr="004754C8">
        <w:rPr>
          <w:rFonts w:ascii="Times New Roman" w:hAnsi="Times New Roman" w:cs="Times New Roman"/>
        </w:rPr>
        <w:t xml:space="preserve">This </w:t>
      </w:r>
      <w:ins w:id="947" w:author="Mr. Wright" w:date="2016-06-26T10:05:00Z">
        <w:r w:rsidR="004E22A0">
          <w:rPr>
            <w:rFonts w:ascii="Times New Roman" w:hAnsi="Times New Roman" w:cs="Times New Roman"/>
          </w:rPr>
          <w:t xml:space="preserve">reduced </w:t>
        </w:r>
      </w:ins>
      <w:del w:id="948" w:author="Mr. Wright" w:date="2016-06-26T10:05:00Z">
        <w:r w:rsidR="00E97721" w:rsidRPr="004754C8" w:rsidDel="004E22A0">
          <w:rPr>
            <w:rFonts w:ascii="Times New Roman" w:hAnsi="Times New Roman" w:cs="Times New Roman"/>
          </w:rPr>
          <w:delText xml:space="preserve">makes </w:delText>
        </w:r>
      </w:del>
      <w:r w:rsidR="00E97721" w:rsidRPr="004754C8">
        <w:rPr>
          <w:rFonts w:ascii="Times New Roman" w:hAnsi="Times New Roman" w:cs="Times New Roman"/>
        </w:rPr>
        <w:t xml:space="preserve">our classifier accuracy </w:t>
      </w:r>
      <w:del w:id="949" w:author="Mr. Wright" w:date="2016-06-26T10:05:00Z">
        <w:r w:rsidR="00E97721" w:rsidRPr="004754C8" w:rsidDel="004E22A0">
          <w:rPr>
            <w:rFonts w:ascii="Times New Roman" w:hAnsi="Times New Roman" w:cs="Times New Roman"/>
          </w:rPr>
          <w:delText xml:space="preserve">was reduced </w:delText>
        </w:r>
      </w:del>
      <w:r w:rsidR="00E97721" w:rsidRPr="004754C8">
        <w:rPr>
          <w:rFonts w:ascii="Times New Roman" w:hAnsi="Times New Roman" w:cs="Times New Roman"/>
        </w:rPr>
        <w:t xml:space="preserve">by </w:t>
      </w:r>
      <w:r w:rsidR="00403F66" w:rsidRPr="004754C8">
        <w:rPr>
          <w:rFonts w:ascii="Times New Roman" w:hAnsi="Times New Roman" w:cs="Times New Roman" w:hint="eastAsia"/>
        </w:rPr>
        <w:t>6</w:t>
      </w:r>
      <w:r w:rsidR="00E97721" w:rsidRPr="004754C8">
        <w:rPr>
          <w:rFonts w:ascii="Times New Roman" w:hAnsi="Times New Roman" w:cs="Times New Roman"/>
        </w:rPr>
        <w:t xml:space="preserve">%, but </w:t>
      </w:r>
      <w:del w:id="950" w:author="Mr. Wright" w:date="2016-06-26T10:05:00Z">
        <w:r w:rsidR="00E97721" w:rsidRPr="004754C8" w:rsidDel="004E22A0">
          <w:rPr>
            <w:rFonts w:ascii="Times New Roman" w:hAnsi="Times New Roman" w:cs="Times New Roman"/>
          </w:rPr>
          <w:delText xml:space="preserve">the </w:delText>
        </w:r>
      </w:del>
      <w:ins w:id="951" w:author="Mr. Wright" w:date="2016-06-26T10:05:00Z">
        <w:r w:rsidR="004E22A0">
          <w:rPr>
            <w:rFonts w:ascii="Times New Roman" w:hAnsi="Times New Roman" w:cs="Times New Roman"/>
          </w:rPr>
          <w:t>it saved</w:t>
        </w:r>
      </w:ins>
      <w:del w:id="952" w:author="Mr. Wright" w:date="2016-06-26T10:05:00Z">
        <w:r w:rsidR="00E97721" w:rsidRPr="004754C8" w:rsidDel="004E22A0">
          <w:rPr>
            <w:rFonts w:ascii="Times New Roman" w:hAnsi="Times New Roman" w:cs="Times New Roman"/>
          </w:rPr>
          <w:delText>time saving of</w:delText>
        </w:r>
      </w:del>
      <w:r w:rsidR="00E97721" w:rsidRPr="004754C8">
        <w:rPr>
          <w:rFonts w:ascii="Times New Roman" w:hAnsi="Times New Roman" w:cs="Times New Roman"/>
        </w:rPr>
        <w:t xml:space="preserve"> </w:t>
      </w:r>
      <w:r w:rsidR="00617816" w:rsidRPr="004754C8">
        <w:rPr>
          <w:rFonts w:ascii="Times New Roman" w:hAnsi="Times New Roman" w:cs="Times New Roman" w:hint="eastAsia"/>
        </w:rPr>
        <w:t>90</w:t>
      </w:r>
      <w:r w:rsidR="00E97721" w:rsidRPr="004754C8">
        <w:rPr>
          <w:rFonts w:ascii="Times New Roman" w:hAnsi="Times New Roman" w:cs="Times New Roman"/>
        </w:rPr>
        <w:t>%</w:t>
      </w:r>
      <w:ins w:id="953" w:author="Mr. Wright" w:date="2016-06-26T10:05:00Z">
        <w:r w:rsidR="004E22A0">
          <w:rPr>
            <w:rFonts w:ascii="Times New Roman" w:hAnsi="Times New Roman" w:cs="Times New Roman"/>
          </w:rPr>
          <w:t xml:space="preserve"> of the required time</w:t>
        </w:r>
      </w:ins>
      <w:r w:rsidR="00925255" w:rsidRPr="004754C8">
        <w:rPr>
          <w:rFonts w:ascii="Times New Roman" w:hAnsi="Times New Roman" w:cs="Times New Roman"/>
        </w:rPr>
        <w:t>.</w:t>
      </w:r>
      <w:r w:rsidR="001948B3" w:rsidRPr="004754C8">
        <w:rPr>
          <w:rFonts w:ascii="Times New Roman" w:hAnsi="Times New Roman" w:cs="Times New Roman"/>
        </w:rPr>
        <w:t xml:space="preserve"> </w:t>
      </w:r>
      <w:r w:rsidR="00FE5C6A" w:rsidRPr="004754C8">
        <w:rPr>
          <w:rFonts w:ascii="Times New Roman" w:hAnsi="Times New Roman" w:cs="Times New Roman"/>
        </w:rPr>
        <w:t xml:space="preserve">In our experiments, </w:t>
      </w:r>
      <w:commentRangeStart w:id="954"/>
      <w:r w:rsidR="00A15EA6" w:rsidRPr="004754C8">
        <w:rPr>
          <w:rFonts w:ascii="Times New Roman" w:hAnsi="Times New Roman" w:cs="Times New Roman"/>
        </w:rPr>
        <w:t xml:space="preserve">the time of using all keywords </w:t>
      </w:r>
      <w:commentRangeEnd w:id="954"/>
      <w:r w:rsidR="004E22A0">
        <w:rPr>
          <w:rStyle w:val="CommentReference"/>
        </w:rPr>
        <w:commentReference w:id="954"/>
      </w:r>
      <w:r w:rsidR="00A15EA6" w:rsidRPr="004754C8">
        <w:rPr>
          <w:rFonts w:ascii="Times New Roman" w:hAnsi="Times New Roman" w:cs="Times New Roman"/>
        </w:rPr>
        <w:t xml:space="preserve">is between </w:t>
      </w:r>
      <w:r w:rsidR="00D35DC0" w:rsidRPr="004754C8">
        <w:rPr>
          <w:rFonts w:ascii="Times New Roman" w:hAnsi="Times New Roman" w:cs="Times New Roman"/>
        </w:rPr>
        <w:t>10</w:t>
      </w:r>
      <w:r w:rsidR="00A15EA6" w:rsidRPr="004754C8">
        <w:rPr>
          <w:rFonts w:ascii="Times New Roman" w:hAnsi="Times New Roman" w:cs="Times New Roman"/>
        </w:rPr>
        <w:t xml:space="preserve">0 seconds and </w:t>
      </w:r>
      <w:r w:rsidR="00E22839" w:rsidRPr="004754C8">
        <w:rPr>
          <w:rFonts w:ascii="Times New Roman" w:hAnsi="Times New Roman" w:cs="Times New Roman"/>
        </w:rPr>
        <w:t>2</w:t>
      </w:r>
      <w:r w:rsidR="00A15EA6" w:rsidRPr="004754C8">
        <w:rPr>
          <w:rFonts w:ascii="Times New Roman" w:hAnsi="Times New Roman" w:cs="Times New Roman"/>
        </w:rPr>
        <w:t>00 seconds</w:t>
      </w:r>
      <w:del w:id="955" w:author="Mr. Wright" w:date="2016-06-25T08:31:00Z">
        <w:r w:rsidR="00987CA1" w:rsidRPr="004754C8" w:rsidDel="004F4B0D">
          <w:rPr>
            <w:rFonts w:ascii="Times New Roman" w:hAnsi="Times New Roman" w:cs="Times New Roman"/>
          </w:rPr>
          <w:delText xml:space="preserve"> </w:delText>
        </w:r>
      </w:del>
      <w:r w:rsidR="00987CA1" w:rsidRPr="004754C8">
        <w:rPr>
          <w:rFonts w:ascii="Times New Roman" w:hAnsi="Times New Roman" w:cs="Times New Roman"/>
        </w:rPr>
        <w:t xml:space="preserve">, </w:t>
      </w:r>
      <w:commentRangeStart w:id="956"/>
      <w:r w:rsidR="00987CA1" w:rsidRPr="004754C8">
        <w:rPr>
          <w:rFonts w:ascii="Times New Roman" w:hAnsi="Times New Roman" w:cs="Times New Roman"/>
        </w:rPr>
        <w:t xml:space="preserve">but </w:t>
      </w:r>
      <w:r w:rsidR="00B01B1A" w:rsidRPr="004754C8">
        <w:rPr>
          <w:rFonts w:ascii="Times New Roman" w:hAnsi="Times New Roman" w:cs="Times New Roman"/>
        </w:rPr>
        <w:t xml:space="preserve">the time of using </w:t>
      </w:r>
      <w:r w:rsidR="0045068C" w:rsidRPr="004754C8">
        <w:rPr>
          <w:rFonts w:ascii="Times New Roman" w:hAnsi="Times New Roman" w:cs="Times New Roman"/>
        </w:rPr>
        <w:t>0.16%</w:t>
      </w:r>
      <w:r w:rsidR="00B01B1A" w:rsidRPr="004754C8">
        <w:rPr>
          <w:rFonts w:ascii="Times New Roman" w:hAnsi="Times New Roman" w:cs="Times New Roman"/>
        </w:rPr>
        <w:t xml:space="preserve"> of</w:t>
      </w:r>
      <w:ins w:id="957" w:author="Mr. Wright" w:date="2016-06-26T10:06:00Z">
        <w:r w:rsidR="004E22A0">
          <w:rPr>
            <w:rFonts w:ascii="Times New Roman" w:hAnsi="Times New Roman" w:cs="Times New Roman"/>
          </w:rPr>
          <w:t xml:space="preserve"> the</w:t>
        </w:r>
      </w:ins>
      <w:r w:rsidR="00B01B1A" w:rsidRPr="004754C8">
        <w:rPr>
          <w:rFonts w:ascii="Times New Roman" w:hAnsi="Times New Roman" w:cs="Times New Roman"/>
        </w:rPr>
        <w:t xml:space="preserve"> keywords is most 20 seconds</w:t>
      </w:r>
      <w:commentRangeEnd w:id="956"/>
      <w:r w:rsidR="004E22A0">
        <w:rPr>
          <w:rStyle w:val="CommentReference"/>
        </w:rPr>
        <w:commentReference w:id="956"/>
      </w:r>
      <w:r w:rsidR="001948B3" w:rsidRPr="004754C8">
        <w:rPr>
          <w:rFonts w:ascii="Times New Roman" w:hAnsi="Times New Roman" w:cs="Times New Roman"/>
        </w:rPr>
        <w:t xml:space="preserve">. </w:t>
      </w:r>
      <w:commentRangeStart w:id="958"/>
      <w:r w:rsidR="009E1323" w:rsidRPr="004754C8">
        <w:rPr>
          <w:rFonts w:ascii="Times New Roman" w:hAnsi="Times New Roman" w:cs="Times New Roman"/>
        </w:rPr>
        <w:t>If only care about the precision of classification, application system can constantly improve the proportion of KWC</w:t>
      </w:r>
      <w:commentRangeEnd w:id="958"/>
      <w:r w:rsidR="004E22A0">
        <w:rPr>
          <w:rStyle w:val="CommentReference"/>
        </w:rPr>
        <w:commentReference w:id="958"/>
      </w:r>
      <w:r w:rsidR="009E1323" w:rsidRPr="004754C8">
        <w:rPr>
          <w:rFonts w:ascii="Times New Roman" w:hAnsi="Times New Roman" w:cs="Times New Roman"/>
        </w:rPr>
        <w:t>.</w:t>
      </w:r>
      <w:r w:rsidR="00412C6C" w:rsidRPr="004754C8">
        <w:rPr>
          <w:rFonts w:ascii="Times New Roman" w:hAnsi="Times New Roman" w:cs="Times New Roman"/>
        </w:rPr>
        <w:t xml:space="preserve"> </w:t>
      </w:r>
      <w:r w:rsidR="00CC5447" w:rsidRPr="004754C8">
        <w:rPr>
          <w:rFonts w:ascii="Times New Roman" w:hAnsi="Times New Roman" w:cs="Times New Roman"/>
        </w:rPr>
        <w:t xml:space="preserve">Taking </w:t>
      </w:r>
      <w:ins w:id="959" w:author="Mr. Wright" w:date="2016-06-26T10:06:00Z">
        <w:r w:rsidR="004E22A0" w:rsidRPr="004754C8">
          <w:rPr>
            <w:rFonts w:ascii="Times New Roman" w:hAnsi="Times New Roman" w:cs="Times New Roman"/>
          </w:rPr>
          <w:t>overall performance</w:t>
        </w:r>
        <w:r w:rsidR="004E22A0" w:rsidRPr="004754C8">
          <w:rPr>
            <w:rFonts w:ascii="Times New Roman" w:hAnsi="Times New Roman" w:cs="Times New Roman"/>
          </w:rPr>
          <w:t xml:space="preserve"> </w:t>
        </w:r>
      </w:ins>
      <w:r w:rsidR="00CC5447" w:rsidRPr="004754C8">
        <w:rPr>
          <w:rFonts w:ascii="Times New Roman" w:hAnsi="Times New Roman" w:cs="Times New Roman"/>
        </w:rPr>
        <w:t>into account</w:t>
      </w:r>
      <w:del w:id="960" w:author="Mr. Wright" w:date="2016-06-26T11:10:00Z">
        <w:r w:rsidR="00CC5447" w:rsidRPr="004754C8" w:rsidDel="00FE24DC">
          <w:rPr>
            <w:rFonts w:ascii="Times New Roman" w:hAnsi="Times New Roman" w:cs="Times New Roman"/>
          </w:rPr>
          <w:delText xml:space="preserve"> </w:delText>
        </w:r>
      </w:del>
      <w:del w:id="961" w:author="Mr. Wright" w:date="2016-06-26T10:06:00Z">
        <w:r w:rsidR="00CC5447" w:rsidRPr="004754C8" w:rsidDel="004E22A0">
          <w:rPr>
            <w:rFonts w:ascii="Times New Roman" w:hAnsi="Times New Roman" w:cs="Times New Roman"/>
          </w:rPr>
          <w:delText>the overall performance</w:delText>
        </w:r>
      </w:del>
      <w:r w:rsidR="00CC5447" w:rsidRPr="004754C8">
        <w:rPr>
          <w:rFonts w:ascii="Times New Roman" w:hAnsi="Times New Roman" w:cs="Times New Roman"/>
        </w:rPr>
        <w:t>, we select</w:t>
      </w:r>
      <w:ins w:id="962" w:author="Mr. Wright" w:date="2016-06-26T10:06:00Z">
        <w:r w:rsidR="004E22A0">
          <w:rPr>
            <w:rFonts w:ascii="Times New Roman" w:hAnsi="Times New Roman" w:cs="Times New Roman"/>
          </w:rPr>
          <w:t>ed</w:t>
        </w:r>
      </w:ins>
      <w:r w:rsidR="00CC5447" w:rsidRPr="004754C8">
        <w:rPr>
          <w:rFonts w:ascii="Times New Roman" w:hAnsi="Times New Roman" w:cs="Times New Roman"/>
        </w:rPr>
        <w:t xml:space="preserve"> </w:t>
      </w:r>
      <w:del w:id="963" w:author="Mr. Wright" w:date="2016-06-26T10:07:00Z">
        <w:r w:rsidR="00CC5447" w:rsidRPr="004754C8" w:rsidDel="004E22A0">
          <w:rPr>
            <w:rFonts w:ascii="Times New Roman" w:hAnsi="Times New Roman" w:cs="Times New Roman"/>
          </w:rPr>
          <w:delText>the part of</w:delText>
        </w:r>
      </w:del>
      <w:ins w:id="964" w:author="Mr. Wright" w:date="2016-06-26T10:07:00Z">
        <w:r w:rsidR="004E22A0">
          <w:rPr>
            <w:rFonts w:ascii="Times New Roman" w:hAnsi="Times New Roman" w:cs="Times New Roman"/>
          </w:rPr>
          <w:t xml:space="preserve">just </w:t>
        </w:r>
        <w:commentRangeStart w:id="965"/>
        <w:r w:rsidR="004E22A0">
          <w:rPr>
            <w:rFonts w:ascii="Times New Roman" w:hAnsi="Times New Roman" w:cs="Times New Roman"/>
          </w:rPr>
          <w:t>a proportion of</w:t>
        </w:r>
      </w:ins>
      <w:r w:rsidR="00CC5447" w:rsidRPr="004754C8">
        <w:rPr>
          <w:rFonts w:ascii="Times New Roman" w:hAnsi="Times New Roman" w:cs="Times New Roman"/>
        </w:rPr>
        <w:t xml:space="preserve"> </w:t>
      </w:r>
      <w:commentRangeEnd w:id="965"/>
      <w:r w:rsidR="004E22A0">
        <w:rPr>
          <w:rStyle w:val="CommentReference"/>
        </w:rPr>
        <w:commentReference w:id="965"/>
      </w:r>
      <w:r w:rsidR="00CC5447" w:rsidRPr="004754C8">
        <w:rPr>
          <w:rFonts w:ascii="Times New Roman" w:hAnsi="Times New Roman" w:cs="Times New Roman"/>
        </w:rPr>
        <w:t>keywords</w:t>
      </w:r>
      <w:r w:rsidR="00F05777" w:rsidRPr="004754C8">
        <w:rPr>
          <w:rFonts w:ascii="Times New Roman" w:hAnsi="Times New Roman" w:cs="Times New Roman"/>
        </w:rPr>
        <w:t xml:space="preserve"> </w:t>
      </w:r>
      <w:del w:id="966" w:author="Mr. Wright" w:date="2016-06-26T10:07:00Z">
        <w:r w:rsidR="00F05777" w:rsidRPr="004754C8" w:rsidDel="004E22A0">
          <w:rPr>
            <w:rFonts w:ascii="Times New Roman" w:hAnsi="Times New Roman" w:cs="Times New Roman"/>
          </w:rPr>
          <w:delText>to</w:delText>
        </w:r>
        <w:r w:rsidR="00CC5447" w:rsidRPr="004754C8" w:rsidDel="004E22A0">
          <w:rPr>
            <w:rFonts w:ascii="Times New Roman" w:hAnsi="Times New Roman" w:cs="Times New Roman"/>
          </w:rPr>
          <w:delText xml:space="preserve"> </w:delText>
        </w:r>
      </w:del>
      <w:ins w:id="967" w:author="Mr. Wright" w:date="2016-06-26T10:07:00Z">
        <w:r w:rsidR="004E22A0">
          <w:rPr>
            <w:rFonts w:ascii="Times New Roman" w:hAnsi="Times New Roman" w:cs="Times New Roman"/>
          </w:rPr>
          <w:t>for</w:t>
        </w:r>
        <w:r w:rsidR="004E22A0" w:rsidRPr="004754C8">
          <w:rPr>
            <w:rFonts w:ascii="Times New Roman" w:hAnsi="Times New Roman" w:cs="Times New Roman"/>
          </w:rPr>
          <w:t xml:space="preserve"> </w:t>
        </w:r>
      </w:ins>
      <w:r w:rsidR="00CC5447" w:rsidRPr="004754C8">
        <w:rPr>
          <w:rFonts w:ascii="Times New Roman" w:hAnsi="Times New Roman" w:cs="Times New Roman"/>
        </w:rPr>
        <w:t>classification</w:t>
      </w:r>
      <w:r w:rsidR="0097403F" w:rsidRPr="004754C8">
        <w:rPr>
          <w:rFonts w:ascii="Times New Roman" w:hAnsi="Times New Roman" w:cs="Times New Roman"/>
        </w:rPr>
        <w:t>.</w:t>
      </w:r>
    </w:p>
    <w:p w14:paraId="0FFFDB6E" w14:textId="77777777" w:rsidR="008C6046" w:rsidRPr="004754C8" w:rsidRDefault="008C6046" w:rsidP="00291DC9">
      <w:pPr>
        <w:pStyle w:val="lw"/>
        <w:ind w:firstLineChars="0" w:firstLine="420"/>
        <w:rPr>
          <w:rFonts w:ascii="Times New Roman" w:hAnsi="Times New Roman" w:cs="Times New Roman"/>
        </w:rPr>
      </w:pPr>
    </w:p>
    <w:p w14:paraId="6591D2D1" w14:textId="77777777" w:rsidR="00152ABE" w:rsidRPr="004754C8" w:rsidRDefault="00B97567" w:rsidP="00721A53">
      <w:pPr>
        <w:pStyle w:val="lw2"/>
        <w:rPr>
          <w:rFonts w:ascii="Times New Roman" w:hAnsi="Times New Roman" w:cs="Times New Roman"/>
        </w:rPr>
      </w:pPr>
      <w:bookmarkStart w:id="968" w:name="_Toc454224036"/>
      <w:r w:rsidRPr="004754C8">
        <w:rPr>
          <w:rFonts w:ascii="Times New Roman" w:hAnsi="Times New Roman" w:cs="Times New Roman"/>
        </w:rPr>
        <w:t>2</w:t>
      </w:r>
      <w:r w:rsidR="00152ABE" w:rsidRPr="004754C8">
        <w:rPr>
          <w:rFonts w:ascii="Times New Roman" w:hAnsi="Times New Roman" w:cs="Times New Roman"/>
        </w:rPr>
        <w:t xml:space="preserve">.5 </w:t>
      </w:r>
      <w:commentRangeStart w:id="969"/>
      <w:r w:rsidR="00152ABE" w:rsidRPr="004754C8">
        <w:rPr>
          <w:rFonts w:ascii="Times New Roman" w:hAnsi="Times New Roman" w:cs="Times New Roman"/>
        </w:rPr>
        <w:t>Text Parameter Discussion of Method</w:t>
      </w:r>
      <w:bookmarkEnd w:id="968"/>
      <w:commentRangeEnd w:id="969"/>
      <w:r w:rsidR="004E22A0">
        <w:rPr>
          <w:rStyle w:val="CommentReference"/>
          <w:rFonts w:asciiTheme="minorHAnsi" w:eastAsiaTheme="minorEastAsia" w:hAnsiTheme="minorHAnsi" w:cstheme="minorBidi"/>
          <w:b w:val="0"/>
          <w:bCs w:val="0"/>
        </w:rPr>
        <w:commentReference w:id="969"/>
      </w:r>
    </w:p>
    <w:p w14:paraId="65B5EF8C" w14:textId="3D7D896A" w:rsidR="00A751BA" w:rsidRPr="004754C8" w:rsidRDefault="00A751BA" w:rsidP="000624DC">
      <w:pPr>
        <w:pStyle w:val="lw"/>
        <w:ind w:firstLine="420"/>
        <w:rPr>
          <w:rFonts w:ascii="Times New Roman" w:hAnsi="Times New Roman" w:cs="Times New Roman"/>
        </w:rPr>
      </w:pPr>
      <w:r w:rsidRPr="004754C8">
        <w:rPr>
          <w:rFonts w:ascii="Times New Roman" w:hAnsi="Times New Roman" w:cs="Times New Roman" w:hint="eastAsia"/>
        </w:rPr>
        <w:t>In</w:t>
      </w:r>
      <w:r w:rsidRPr="004754C8">
        <w:rPr>
          <w:rFonts w:ascii="Times New Roman" w:hAnsi="Times New Roman" w:cs="Times New Roman"/>
        </w:rPr>
        <w:t xml:space="preserve"> </w:t>
      </w:r>
      <w:del w:id="970" w:author="Mr. Wright" w:date="2016-06-26T10:07:00Z">
        <w:r w:rsidRPr="004754C8" w:rsidDel="004E22A0">
          <w:rPr>
            <w:rFonts w:ascii="Times New Roman" w:hAnsi="Times New Roman" w:cs="Times New Roman" w:hint="eastAsia"/>
          </w:rPr>
          <w:delText>the</w:delText>
        </w:r>
        <w:r w:rsidRPr="004754C8" w:rsidDel="004E22A0">
          <w:rPr>
            <w:rFonts w:ascii="Times New Roman" w:hAnsi="Times New Roman" w:cs="Times New Roman"/>
          </w:rPr>
          <w:delText xml:space="preserve"> </w:delText>
        </w:r>
      </w:del>
      <w:r w:rsidRPr="004754C8">
        <w:rPr>
          <w:rFonts w:ascii="Times New Roman" w:hAnsi="Times New Roman" w:cs="Times New Roman"/>
        </w:rPr>
        <w:t xml:space="preserve">section 2.3, </w:t>
      </w:r>
      <w:ins w:id="971" w:author="Mr. Wright" w:date="2016-06-25T08:30:00Z">
        <w:r w:rsidR="004F4B0D">
          <w:rPr>
            <w:rFonts w:ascii="Times New Roman" w:hAnsi="Times New Roman" w:cs="Times New Roman"/>
          </w:rPr>
          <w:t>w</w:t>
        </w:r>
      </w:ins>
      <w:del w:id="972" w:author="Mr. Wright" w:date="2016-06-25T08:30:00Z">
        <w:r w:rsidRPr="004754C8" w:rsidDel="004F4B0D">
          <w:rPr>
            <w:rFonts w:ascii="Times New Roman" w:hAnsi="Times New Roman" w:cs="Times New Roman"/>
          </w:rPr>
          <w:delText>W</w:delText>
        </w:r>
      </w:del>
      <w:r w:rsidRPr="004754C8">
        <w:rPr>
          <w:rFonts w:ascii="Times New Roman" w:hAnsi="Times New Roman" w:cs="Times New Roman"/>
        </w:rPr>
        <w:t xml:space="preserve">e propose a new </w:t>
      </w:r>
      <w:r w:rsidR="006B294C" w:rsidRPr="004754C8">
        <w:rPr>
          <w:rFonts w:ascii="Times New Roman" w:hAnsi="Times New Roman" w:cs="Times New Roman"/>
        </w:rPr>
        <w:t>approach</w:t>
      </w:r>
      <w:r w:rsidRPr="004754C8">
        <w:rPr>
          <w:rFonts w:ascii="Times New Roman" w:hAnsi="Times New Roman" w:cs="Times New Roman"/>
        </w:rPr>
        <w:t xml:space="preserve"> for text classification. The </w:t>
      </w:r>
      <w:r w:rsidR="001F219D" w:rsidRPr="004754C8">
        <w:rPr>
          <w:rFonts w:ascii="Times New Roman" w:hAnsi="Times New Roman" w:cs="Times New Roman"/>
        </w:rPr>
        <w:t>second</w:t>
      </w:r>
      <w:r w:rsidRPr="004754C8">
        <w:rPr>
          <w:rFonts w:ascii="Times New Roman" w:hAnsi="Times New Roman" w:cs="Times New Roman"/>
        </w:rPr>
        <w:t xml:space="preserve"> phase is </w:t>
      </w:r>
      <w:ins w:id="973" w:author="Mr. Wright" w:date="2016-06-26T10:07:00Z">
        <w:r w:rsidR="004E22A0">
          <w:rPr>
            <w:rFonts w:ascii="Times New Roman" w:hAnsi="Times New Roman" w:cs="Times New Roman"/>
          </w:rPr>
          <w:t xml:space="preserve">the </w:t>
        </w:r>
      </w:ins>
      <w:r w:rsidRPr="004754C8">
        <w:rPr>
          <w:rFonts w:ascii="Times New Roman" w:hAnsi="Times New Roman" w:cs="Times New Roman"/>
        </w:rPr>
        <w:t>t</w:t>
      </w:r>
      <w:r w:rsidR="00B40BFA" w:rsidRPr="004754C8">
        <w:rPr>
          <w:rFonts w:ascii="Times New Roman" w:hAnsi="Times New Roman" w:cs="Times New Roman" w:hint="eastAsia"/>
        </w:rPr>
        <w:t>est</w:t>
      </w:r>
      <w:r w:rsidRPr="004754C8">
        <w:rPr>
          <w:rFonts w:ascii="Times New Roman" w:hAnsi="Times New Roman" w:cs="Times New Roman"/>
        </w:rPr>
        <w:t>ing phase. The objective of this phase is to get the key</w:t>
      </w:r>
      <w:del w:id="974" w:author="Mr. Wright" w:date="2016-06-26T10:07:00Z">
        <w:r w:rsidRPr="004754C8" w:rsidDel="004E22A0">
          <w:rPr>
            <w:rFonts w:ascii="Times New Roman" w:hAnsi="Times New Roman" w:cs="Times New Roman"/>
          </w:rPr>
          <w:delText xml:space="preserve"> </w:delText>
        </w:r>
      </w:del>
      <w:r w:rsidRPr="004754C8">
        <w:rPr>
          <w:rFonts w:ascii="Times New Roman" w:hAnsi="Times New Roman" w:cs="Times New Roman"/>
        </w:rPr>
        <w:t xml:space="preserve">words </w:t>
      </w:r>
      <w:del w:id="975" w:author="Mr. Wright" w:date="2016-06-26T10:07:00Z">
        <w:r w:rsidRPr="004754C8" w:rsidDel="004E22A0">
          <w:rPr>
            <w:rFonts w:ascii="Times New Roman" w:hAnsi="Times New Roman" w:cs="Times New Roman"/>
          </w:rPr>
          <w:delText>of</w:delText>
        </w:r>
        <w:r w:rsidR="002E5507" w:rsidRPr="004754C8" w:rsidDel="004E22A0">
          <w:rPr>
            <w:rFonts w:ascii="Times New Roman" w:hAnsi="Times New Roman" w:cs="Times New Roman"/>
          </w:rPr>
          <w:delText xml:space="preserve"> </w:delText>
        </w:r>
      </w:del>
      <w:ins w:id="976" w:author="Mr. Wright" w:date="2016-06-26T10:07:00Z">
        <w:r w:rsidR="004E22A0">
          <w:rPr>
            <w:rFonts w:ascii="Times New Roman" w:hAnsi="Times New Roman" w:cs="Times New Roman"/>
          </w:rPr>
          <w:t>for</w:t>
        </w:r>
        <w:r w:rsidR="004E22A0" w:rsidRPr="004754C8">
          <w:rPr>
            <w:rFonts w:ascii="Times New Roman" w:hAnsi="Times New Roman" w:cs="Times New Roman"/>
          </w:rPr>
          <w:t xml:space="preserve"> </w:t>
        </w:r>
      </w:ins>
      <w:r w:rsidR="002E5507" w:rsidRPr="004754C8">
        <w:rPr>
          <w:rFonts w:ascii="Times New Roman" w:hAnsi="Times New Roman" w:cs="Times New Roman"/>
        </w:rPr>
        <w:t>every</w:t>
      </w:r>
      <w:r w:rsidRPr="004754C8">
        <w:rPr>
          <w:rFonts w:ascii="Times New Roman" w:hAnsi="Times New Roman" w:cs="Times New Roman"/>
        </w:rPr>
        <w:t xml:space="preserve"> </w:t>
      </w:r>
      <w:r w:rsidR="00A425C1" w:rsidRPr="004754C8">
        <w:rPr>
          <w:rFonts w:ascii="Times New Roman" w:hAnsi="Times New Roman" w:cs="Times New Roman" w:hint="eastAsia"/>
        </w:rPr>
        <w:t>unlabel</w:t>
      </w:r>
      <w:r w:rsidR="00284F8E" w:rsidRPr="004754C8">
        <w:rPr>
          <w:rFonts w:ascii="Times New Roman" w:hAnsi="Times New Roman" w:cs="Times New Roman"/>
        </w:rPr>
        <w:t>ed</w:t>
      </w:r>
      <w:r w:rsidR="00EF61A6" w:rsidRPr="004754C8">
        <w:rPr>
          <w:rFonts w:ascii="Times New Roman" w:hAnsi="Times New Roman" w:cs="Times New Roman"/>
        </w:rPr>
        <w:t xml:space="preserve"> text</w:t>
      </w:r>
      <w:del w:id="977" w:author="Mr. Wright" w:date="2016-06-26T10:07:00Z">
        <w:r w:rsidR="00EF61A6" w:rsidRPr="004754C8" w:rsidDel="004E22A0">
          <w:rPr>
            <w:rFonts w:ascii="Times New Roman" w:hAnsi="Times New Roman" w:cs="Times New Roman"/>
          </w:rPr>
          <w:delText>,</w:delText>
        </w:r>
      </w:del>
      <w:r w:rsidR="00EF61A6" w:rsidRPr="004754C8">
        <w:rPr>
          <w:rFonts w:ascii="Times New Roman" w:hAnsi="Times New Roman" w:cs="Times New Roman"/>
        </w:rPr>
        <w:t xml:space="preserve"> and </w:t>
      </w:r>
      <w:r w:rsidR="00A87CE6" w:rsidRPr="004754C8">
        <w:rPr>
          <w:rFonts w:ascii="Times New Roman" w:hAnsi="Times New Roman" w:cs="Times New Roman"/>
        </w:rPr>
        <w:t>classify the text</w:t>
      </w:r>
      <w:r w:rsidRPr="004754C8">
        <w:rPr>
          <w:rFonts w:ascii="Times New Roman" w:hAnsi="Times New Roman" w:cs="Times New Roman"/>
        </w:rPr>
        <w:t xml:space="preserve">. </w:t>
      </w:r>
      <w:r w:rsidR="00653F56" w:rsidRPr="004754C8">
        <w:rPr>
          <w:rFonts w:ascii="Times New Roman" w:hAnsi="Times New Roman" w:cs="Times New Roman"/>
        </w:rPr>
        <w:t>We g</w:t>
      </w:r>
      <w:ins w:id="978" w:author="Mr. Wright" w:date="2016-06-26T10:08:00Z">
        <w:r w:rsidR="004E22A0">
          <w:rPr>
            <w:rFonts w:ascii="Times New Roman" w:hAnsi="Times New Roman" w:cs="Times New Roman"/>
          </w:rPr>
          <w:t>o</w:t>
        </w:r>
      </w:ins>
      <w:del w:id="979" w:author="Mr. Wright" w:date="2016-06-26T10:08:00Z">
        <w:r w:rsidR="00653F56" w:rsidRPr="004754C8" w:rsidDel="004E22A0">
          <w:rPr>
            <w:rFonts w:ascii="Times New Roman" w:hAnsi="Times New Roman" w:cs="Times New Roman"/>
          </w:rPr>
          <w:delText>e</w:delText>
        </w:r>
      </w:del>
      <w:r w:rsidR="00653F56" w:rsidRPr="004754C8">
        <w:rPr>
          <w:rFonts w:ascii="Times New Roman" w:hAnsi="Times New Roman" w:cs="Times New Roman"/>
        </w:rPr>
        <w:t>t some test text</w:t>
      </w:r>
      <w:ins w:id="980" w:author="Mr. Wright" w:date="2016-06-26T10:08:00Z">
        <w:r w:rsidR="004E22A0">
          <w:rPr>
            <w:rFonts w:ascii="Times New Roman" w:hAnsi="Times New Roman" w:cs="Times New Roman"/>
          </w:rPr>
          <w:t>s</w:t>
        </w:r>
      </w:ins>
      <w:r w:rsidR="00653F56" w:rsidRPr="004754C8">
        <w:rPr>
          <w:rFonts w:ascii="Times New Roman" w:hAnsi="Times New Roman" w:cs="Times New Roman"/>
        </w:rPr>
        <w:t xml:space="preserve"> from</w:t>
      </w:r>
      <w:ins w:id="981" w:author="Mr. Wright" w:date="2016-06-26T10:08:00Z">
        <w:r w:rsidR="004E22A0">
          <w:rPr>
            <w:rFonts w:ascii="Times New Roman" w:hAnsi="Times New Roman" w:cs="Times New Roman"/>
          </w:rPr>
          <w:t xml:space="preserve"> the BBC</w:t>
        </w:r>
      </w:ins>
      <w:r w:rsidRPr="004754C8">
        <w:rPr>
          <w:rFonts w:ascii="Times New Roman" w:hAnsi="Times New Roman" w:cs="Times New Roman"/>
        </w:rPr>
        <w:t xml:space="preserve"> dataset</w:t>
      </w:r>
      <w:del w:id="982" w:author="Mr. Wright" w:date="2016-06-26T10:08:00Z">
        <w:r w:rsidRPr="004754C8" w:rsidDel="004E22A0">
          <w:rPr>
            <w:rFonts w:ascii="Times New Roman" w:hAnsi="Times New Roman" w:cs="Times New Roman"/>
          </w:rPr>
          <w:delText xml:space="preserve"> </w:delText>
        </w:r>
      </w:del>
      <w:ins w:id="983" w:author="Mr. Wright" w:date="2016-06-26T10:08:00Z">
        <w:r w:rsidR="004E22A0">
          <w:rPr>
            <w:rFonts w:ascii="Times New Roman" w:hAnsi="Times New Roman" w:cs="Times New Roman"/>
          </w:rPr>
          <w:t xml:space="preserve">. </w:t>
        </w:r>
      </w:ins>
      <w:commentRangeStart w:id="984"/>
      <w:del w:id="985" w:author="Mr. Wright" w:date="2016-06-26T10:08:00Z">
        <w:r w:rsidRPr="004754C8" w:rsidDel="004E22A0">
          <w:rPr>
            <w:rFonts w:ascii="Times New Roman" w:hAnsi="Times New Roman" w:cs="Times New Roman"/>
          </w:rPr>
          <w:delText>BBC</w:delText>
        </w:r>
        <w:r w:rsidRPr="004754C8" w:rsidDel="004E22A0">
          <w:rPr>
            <w:rFonts w:ascii="Times New Roman" w:hAnsi="Times New Roman" w:cs="Times New Roman" w:hint="eastAsia"/>
          </w:rPr>
          <w:delText>,</w:delText>
        </w:r>
        <w:r w:rsidR="000422BF" w:rsidRPr="004754C8" w:rsidDel="004E22A0">
          <w:rPr>
            <w:rFonts w:ascii="Times New Roman" w:hAnsi="Times New Roman" w:cs="Times New Roman"/>
          </w:rPr>
          <w:delText xml:space="preserve"> </w:delText>
        </w:r>
        <w:r w:rsidRPr="004754C8" w:rsidDel="004E22A0">
          <w:rPr>
            <w:rFonts w:ascii="Times New Roman" w:hAnsi="Times New Roman" w:cs="Times New Roman"/>
          </w:rPr>
          <w:delText>i</w:delText>
        </w:r>
      </w:del>
      <w:ins w:id="986" w:author="Mr. Wright" w:date="2016-06-26T10:08:00Z">
        <w:r w:rsidR="004E22A0">
          <w:rPr>
            <w:rFonts w:ascii="Times New Roman" w:hAnsi="Times New Roman" w:cs="Times New Roman"/>
          </w:rPr>
          <w:t>I</w:t>
        </w:r>
      </w:ins>
      <w:r w:rsidRPr="004754C8">
        <w:rPr>
          <w:rFonts w:ascii="Times New Roman" w:hAnsi="Times New Roman" w:cs="Times New Roman"/>
        </w:rPr>
        <w:t xml:space="preserve">t </w:t>
      </w:r>
      <w:commentRangeEnd w:id="984"/>
      <w:r w:rsidR="004E22A0">
        <w:rPr>
          <w:rStyle w:val="CommentReference"/>
        </w:rPr>
        <w:commentReference w:id="984"/>
      </w:r>
      <w:r w:rsidRPr="004754C8">
        <w:rPr>
          <w:rFonts w:ascii="Times New Roman" w:hAnsi="Times New Roman" w:cs="Times New Roman"/>
        </w:rPr>
        <w:t xml:space="preserve">is listed for </w:t>
      </w:r>
      <w:r w:rsidR="006849BC" w:rsidRPr="004754C8">
        <w:rPr>
          <w:rFonts w:ascii="Times New Roman" w:hAnsi="Times New Roman" w:cs="Times New Roman"/>
        </w:rPr>
        <w:t>five</w:t>
      </w:r>
      <w:r w:rsidRPr="004754C8">
        <w:rPr>
          <w:rFonts w:ascii="Times New Roman" w:hAnsi="Times New Roman" w:cs="Times New Roman"/>
        </w:rPr>
        <w:t xml:space="preserve"> </w:t>
      </w:r>
      <w:r w:rsidR="00B0612E" w:rsidRPr="004754C8">
        <w:rPr>
          <w:rFonts w:ascii="Times New Roman" w:hAnsi="Times New Roman" w:cs="Times New Roman"/>
        </w:rPr>
        <w:t>text</w:t>
      </w:r>
      <w:r w:rsidR="00A02564" w:rsidRPr="004754C8">
        <w:rPr>
          <w:rFonts w:ascii="Times New Roman" w:hAnsi="Times New Roman" w:cs="Times New Roman"/>
        </w:rPr>
        <w:t>s</w:t>
      </w:r>
      <w:r w:rsidRPr="004754C8">
        <w:rPr>
          <w:rFonts w:ascii="Times New Roman" w:hAnsi="Times New Roman" w:cs="Times New Roman"/>
        </w:rPr>
        <w:t xml:space="preserve"> in the top 20 keywords</w:t>
      </w:r>
      <w:del w:id="987" w:author="Mr. Wright" w:date="2016-06-26T10:08:00Z">
        <w:r w:rsidRPr="004754C8" w:rsidDel="00EE73F7">
          <w:rPr>
            <w:rFonts w:ascii="Times New Roman" w:hAnsi="Times New Roman" w:cs="Times New Roman"/>
          </w:rPr>
          <w:delText>:</w:delText>
        </w:r>
      </w:del>
      <w:ins w:id="988" w:author="Mr. Wright" w:date="2016-06-26T10:08:00Z">
        <w:r w:rsidR="00EE73F7">
          <w:rPr>
            <w:rFonts w:ascii="Times New Roman" w:hAnsi="Times New Roman" w:cs="Times New Roman"/>
          </w:rPr>
          <w:t>.</w:t>
        </w:r>
      </w:ins>
      <w:r w:rsidR="000624DC" w:rsidRPr="004754C8">
        <w:rPr>
          <w:rFonts w:ascii="Times New Roman" w:hAnsi="Times New Roman" w:cs="Times New Roman"/>
        </w:rPr>
        <w:t xml:space="preserve"> </w:t>
      </w:r>
      <w:r w:rsidR="00C96B07" w:rsidRPr="004754C8">
        <w:rPr>
          <w:rFonts w:ascii="Times New Roman" w:hAnsi="Times New Roman" w:cs="Times New Roman"/>
        </w:rPr>
        <w:t xml:space="preserve">First of all, we can clearly see </w:t>
      </w:r>
      <w:ins w:id="989" w:author="Mr. Wright" w:date="2016-06-26T10:08:00Z">
        <w:r w:rsidR="00EE73F7">
          <w:rPr>
            <w:rFonts w:ascii="Times New Roman" w:hAnsi="Times New Roman" w:cs="Times New Roman"/>
          </w:rPr>
          <w:t xml:space="preserve">that </w:t>
        </w:r>
      </w:ins>
      <w:r w:rsidR="00C96B07" w:rsidRPr="004754C8">
        <w:rPr>
          <w:rFonts w:ascii="Times New Roman" w:hAnsi="Times New Roman" w:cs="Times New Roman"/>
        </w:rPr>
        <w:t xml:space="preserve">the </w:t>
      </w:r>
      <w:del w:id="990" w:author="Mr. Wright" w:date="2016-06-26T10:08:00Z">
        <w:r w:rsidR="00C96B07" w:rsidRPr="004754C8" w:rsidDel="00EE73F7">
          <w:rPr>
            <w:rFonts w:ascii="Times New Roman" w:hAnsi="Times New Roman" w:cs="Times New Roman"/>
          </w:rPr>
          <w:delText xml:space="preserve">number of </w:delText>
        </w:r>
      </w:del>
      <w:r w:rsidR="00C96B07" w:rsidRPr="004754C8">
        <w:rPr>
          <w:rFonts w:ascii="Times New Roman" w:hAnsi="Times New Roman" w:cs="Times New Roman"/>
        </w:rPr>
        <w:t>text key</w:t>
      </w:r>
      <w:del w:id="991" w:author="Mr. Wright" w:date="2016-06-26T10:08:00Z">
        <w:r w:rsidR="00C96B07" w:rsidRPr="004754C8" w:rsidDel="00EE73F7">
          <w:rPr>
            <w:rFonts w:ascii="Times New Roman" w:hAnsi="Times New Roman" w:cs="Times New Roman"/>
          </w:rPr>
          <w:delText xml:space="preserve"> </w:delText>
        </w:r>
      </w:del>
      <w:r w:rsidR="00C96B07" w:rsidRPr="004754C8">
        <w:rPr>
          <w:rFonts w:ascii="Times New Roman" w:hAnsi="Times New Roman" w:cs="Times New Roman"/>
        </w:rPr>
        <w:t xml:space="preserve">words </w:t>
      </w:r>
      <w:del w:id="992" w:author="Mr. Wright" w:date="2016-06-26T10:08:00Z">
        <w:r w:rsidR="00C96B07" w:rsidRPr="004754C8" w:rsidDel="00EE73F7">
          <w:rPr>
            <w:rFonts w:ascii="Times New Roman" w:hAnsi="Times New Roman" w:cs="Times New Roman"/>
          </w:rPr>
          <w:delText xml:space="preserve">is </w:delText>
        </w:r>
      </w:del>
      <w:ins w:id="993" w:author="Mr. Wright" w:date="2016-06-26T10:08:00Z">
        <w:r w:rsidR="00EE73F7">
          <w:rPr>
            <w:rFonts w:ascii="Times New Roman" w:hAnsi="Times New Roman" w:cs="Times New Roman"/>
          </w:rPr>
          <w:t>are</w:t>
        </w:r>
        <w:r w:rsidR="00EE73F7" w:rsidRPr="004754C8">
          <w:rPr>
            <w:rFonts w:ascii="Times New Roman" w:hAnsi="Times New Roman" w:cs="Times New Roman"/>
          </w:rPr>
          <w:t xml:space="preserve"> </w:t>
        </w:r>
      </w:ins>
      <w:r w:rsidR="00C96B07" w:rsidRPr="004754C8">
        <w:rPr>
          <w:rFonts w:ascii="Times New Roman" w:hAnsi="Times New Roman" w:cs="Times New Roman"/>
        </w:rPr>
        <w:t>not </w:t>
      </w:r>
      <w:del w:id="994" w:author="Mr. Wright" w:date="2016-06-26T10:08:00Z">
        <w:r w:rsidR="00C96B07" w:rsidRPr="004754C8" w:rsidDel="00EE73F7">
          <w:rPr>
            <w:rFonts w:ascii="Times New Roman" w:hAnsi="Times New Roman" w:cs="Times New Roman"/>
          </w:rPr>
          <w:delText xml:space="preserve">an </w:delText>
        </w:r>
      </w:del>
      <w:ins w:id="995" w:author="Mr. Wright" w:date="2016-06-26T10:08:00Z">
        <w:r w:rsidR="00EE73F7">
          <w:rPr>
            <w:rFonts w:ascii="Times New Roman" w:hAnsi="Times New Roman" w:cs="Times New Roman"/>
          </w:rPr>
          <w:t>in</w:t>
        </w:r>
        <w:r w:rsidR="00EE73F7" w:rsidRPr="004754C8">
          <w:rPr>
            <w:rFonts w:ascii="Times New Roman" w:hAnsi="Times New Roman" w:cs="Times New Roman"/>
          </w:rPr>
          <w:t xml:space="preserve"> </w:t>
        </w:r>
      </w:ins>
      <w:r w:rsidR="00C96B07" w:rsidRPr="004754C8">
        <w:rPr>
          <w:rFonts w:ascii="Times New Roman" w:hAnsi="Times New Roman" w:cs="Times New Roman"/>
        </w:rPr>
        <w:t xml:space="preserve">order of magnitude </w:t>
      </w:r>
      <w:commentRangeStart w:id="996"/>
      <w:r w:rsidR="00C96B07" w:rsidRPr="004754C8">
        <w:rPr>
          <w:rFonts w:ascii="Times New Roman" w:hAnsi="Times New Roman" w:cs="Times New Roman"/>
        </w:rPr>
        <w:t>with KWC</w:t>
      </w:r>
      <w:commentRangeEnd w:id="996"/>
      <w:r w:rsidR="00EE73F7">
        <w:rPr>
          <w:rStyle w:val="CommentReference"/>
        </w:rPr>
        <w:commentReference w:id="996"/>
      </w:r>
      <w:r w:rsidR="00C96B07" w:rsidRPr="004754C8">
        <w:rPr>
          <w:rFonts w:ascii="Times New Roman" w:hAnsi="Times New Roman" w:cs="Times New Roman"/>
        </w:rPr>
        <w:t>.</w:t>
      </w:r>
      <w:r w:rsidR="00E63DD6" w:rsidRPr="004754C8">
        <w:rPr>
          <w:rFonts w:ascii="Times New Roman" w:hAnsi="Times New Roman" w:cs="Times New Roman"/>
        </w:rPr>
        <w:t xml:space="preserve"> In </w:t>
      </w:r>
      <w:commentRangeStart w:id="997"/>
      <w:ins w:id="998" w:author="Mr. Wright" w:date="2016-06-26T10:08:00Z">
        <w:r w:rsidR="00EE73F7">
          <w:rPr>
            <w:rFonts w:ascii="Times New Roman" w:hAnsi="Times New Roman" w:cs="Times New Roman"/>
          </w:rPr>
          <w:t xml:space="preserve">the </w:t>
        </w:r>
      </w:ins>
      <w:r w:rsidR="00E63DD6" w:rsidRPr="004754C8">
        <w:rPr>
          <w:rFonts w:ascii="Times New Roman" w:hAnsi="Times New Roman" w:cs="Times New Roman"/>
        </w:rPr>
        <w:t>above test</w:t>
      </w:r>
      <w:del w:id="999" w:author="Mr. Wright" w:date="2016-06-26T10:09:00Z">
        <w:r w:rsidR="00E63DD6" w:rsidRPr="004754C8" w:rsidDel="00EE73F7">
          <w:rPr>
            <w:rFonts w:ascii="Times New Roman" w:hAnsi="Times New Roman" w:cs="Times New Roman"/>
          </w:rPr>
          <w:delText>ing</w:delText>
        </w:r>
      </w:del>
      <w:r w:rsidR="00E63DD6" w:rsidRPr="004754C8">
        <w:rPr>
          <w:rFonts w:ascii="Times New Roman" w:hAnsi="Times New Roman" w:cs="Times New Roman"/>
        </w:rPr>
        <w:t xml:space="preserve"> text</w:t>
      </w:r>
      <w:commentRangeEnd w:id="997"/>
      <w:r w:rsidR="00EE73F7">
        <w:rPr>
          <w:rStyle w:val="CommentReference"/>
        </w:rPr>
        <w:commentReference w:id="997"/>
      </w:r>
      <w:r w:rsidR="00E63DD6" w:rsidRPr="004754C8">
        <w:rPr>
          <w:rFonts w:ascii="Times New Roman" w:hAnsi="Times New Roman" w:cs="Times New Roman"/>
        </w:rPr>
        <w:t xml:space="preserve">, the maximum </w:t>
      </w:r>
      <w:ins w:id="1000" w:author="Mr. Wright" w:date="2016-06-26T10:09:00Z">
        <w:r w:rsidR="00EE73F7">
          <w:rPr>
            <w:rFonts w:ascii="Times New Roman" w:hAnsi="Times New Roman" w:cs="Times New Roman"/>
          </w:rPr>
          <w:t xml:space="preserve">number of </w:t>
        </w:r>
      </w:ins>
      <w:del w:id="1001" w:author="Mr. Wright" w:date="2016-06-26T10:09:00Z">
        <w:r w:rsidR="00E63DD6" w:rsidRPr="004754C8" w:rsidDel="00EE73F7">
          <w:rPr>
            <w:rFonts w:ascii="Times New Roman" w:hAnsi="Times New Roman" w:cs="Times New Roman"/>
          </w:rPr>
          <w:delText xml:space="preserve">of </w:delText>
        </w:r>
      </w:del>
      <w:r w:rsidR="00E63DD6" w:rsidRPr="004754C8">
        <w:rPr>
          <w:rFonts w:ascii="Times New Roman" w:hAnsi="Times New Roman" w:cs="Times New Roman"/>
        </w:rPr>
        <w:t>keywords is 148</w:t>
      </w:r>
      <w:del w:id="1002" w:author="Mr. Wright" w:date="2016-06-25T08:31:00Z">
        <w:r w:rsidR="00E63DD6" w:rsidRPr="004754C8" w:rsidDel="004F4B0D">
          <w:rPr>
            <w:rFonts w:ascii="Times New Roman" w:hAnsi="Times New Roman" w:cs="Times New Roman"/>
          </w:rPr>
          <w:delText xml:space="preserve"> </w:delText>
        </w:r>
      </w:del>
      <w:ins w:id="1003" w:author="Mr. Wright" w:date="2016-06-26T10:09:00Z">
        <w:r w:rsidR="00EE73F7">
          <w:rPr>
            <w:rFonts w:ascii="Times New Roman" w:hAnsi="Times New Roman" w:cs="Times New Roman"/>
          </w:rPr>
          <w:t xml:space="preserve">, and </w:t>
        </w:r>
      </w:ins>
      <w:del w:id="1004" w:author="Mr. Wright" w:date="2016-06-26T10:09:00Z">
        <w:r w:rsidR="00E63DD6" w:rsidRPr="004754C8" w:rsidDel="00EE73F7">
          <w:rPr>
            <w:rFonts w:ascii="Times New Roman" w:hAnsi="Times New Roman" w:cs="Times New Roman"/>
          </w:rPr>
          <w:delText xml:space="preserve">, </w:delText>
        </w:r>
      </w:del>
      <w:r w:rsidR="00E63DD6" w:rsidRPr="004754C8">
        <w:rPr>
          <w:rFonts w:ascii="Times New Roman" w:hAnsi="Times New Roman" w:cs="Times New Roman"/>
        </w:rPr>
        <w:t xml:space="preserve">the minimum </w:t>
      </w:r>
      <w:ins w:id="1005" w:author="Mr. Wright" w:date="2016-06-26T10:09:00Z">
        <w:r w:rsidR="00EE73F7">
          <w:rPr>
            <w:rFonts w:ascii="Times New Roman" w:hAnsi="Times New Roman" w:cs="Times New Roman"/>
          </w:rPr>
          <w:t>number of</w:t>
        </w:r>
      </w:ins>
      <w:del w:id="1006" w:author="Mr. Wright" w:date="2016-06-26T10:09:00Z">
        <w:r w:rsidR="00E63DD6" w:rsidRPr="004754C8" w:rsidDel="00EE73F7">
          <w:rPr>
            <w:rFonts w:ascii="Times New Roman" w:hAnsi="Times New Roman" w:cs="Times New Roman"/>
          </w:rPr>
          <w:delText>of</w:delText>
        </w:r>
      </w:del>
      <w:r w:rsidR="00E63DD6" w:rsidRPr="004754C8">
        <w:rPr>
          <w:rFonts w:ascii="Times New Roman" w:hAnsi="Times New Roman" w:cs="Times New Roman"/>
        </w:rPr>
        <w:t xml:space="preserve"> KWC</w:t>
      </w:r>
      <w:ins w:id="1007" w:author="Mr. Wright" w:date="2016-06-26T10:09:00Z">
        <w:r w:rsidR="00EE73F7">
          <w:rPr>
            <w:rFonts w:ascii="Times New Roman" w:hAnsi="Times New Roman" w:cs="Times New Roman"/>
          </w:rPr>
          <w:t>s</w:t>
        </w:r>
      </w:ins>
      <w:r w:rsidR="00E63DD6" w:rsidRPr="004754C8">
        <w:rPr>
          <w:rFonts w:ascii="Times New Roman" w:hAnsi="Times New Roman" w:cs="Times New Roman"/>
        </w:rPr>
        <w:t xml:space="preserve"> is 10</w:t>
      </w:r>
      <w:ins w:id="1008" w:author="Mr. Wright" w:date="2016-06-26T10:09:00Z">
        <w:r w:rsidR="00EE73F7">
          <w:rPr>
            <w:rFonts w:ascii="Times New Roman" w:hAnsi="Times New Roman" w:cs="Times New Roman"/>
          </w:rPr>
          <w:t>,</w:t>
        </w:r>
      </w:ins>
      <w:r w:rsidR="00E63DD6" w:rsidRPr="004754C8">
        <w:rPr>
          <w:rFonts w:ascii="Times New Roman" w:hAnsi="Times New Roman" w:cs="Times New Roman"/>
        </w:rPr>
        <w:t xml:space="preserve">217. </w:t>
      </w:r>
      <w:del w:id="1009" w:author="Mr. Wright" w:date="2016-06-26T10:09:00Z">
        <w:r w:rsidR="006D1DC5" w:rsidRPr="004754C8" w:rsidDel="00EE73F7">
          <w:rPr>
            <w:rFonts w:ascii="Times New Roman" w:hAnsi="Times New Roman" w:cs="Times New Roman"/>
          </w:rPr>
          <w:delText xml:space="preserve">So </w:delText>
        </w:r>
      </w:del>
      <w:ins w:id="1010" w:author="Mr. Wright" w:date="2016-06-26T10:09:00Z">
        <w:r w:rsidR="00EE73F7">
          <w:rPr>
            <w:rFonts w:ascii="Times New Roman" w:hAnsi="Times New Roman" w:cs="Times New Roman"/>
          </w:rPr>
          <w:t>Therefore,</w:t>
        </w:r>
        <w:r w:rsidR="00EE73F7" w:rsidRPr="004754C8">
          <w:rPr>
            <w:rFonts w:ascii="Times New Roman" w:hAnsi="Times New Roman" w:cs="Times New Roman"/>
          </w:rPr>
          <w:t xml:space="preserve"> </w:t>
        </w:r>
      </w:ins>
      <w:r w:rsidR="006D1DC5" w:rsidRPr="004754C8">
        <w:rPr>
          <w:rFonts w:ascii="Times New Roman" w:hAnsi="Times New Roman" w:cs="Times New Roman"/>
        </w:rPr>
        <w:t xml:space="preserve">according to our principle </w:t>
      </w:r>
      <w:r w:rsidR="006D1DC5" w:rsidRPr="004754C8">
        <w:rPr>
          <w:rFonts w:ascii="Times New Roman" w:hAnsi="Times New Roman" w:cs="Times New Roman"/>
        </w:rPr>
        <w:lastRenderedPageBreak/>
        <w:t xml:space="preserve">of classification, </w:t>
      </w:r>
      <w:ins w:id="1011" w:author="Mr. Wright" w:date="2016-06-25T08:30:00Z">
        <w:r w:rsidR="004F4B0D">
          <w:rPr>
            <w:rFonts w:ascii="Times New Roman" w:hAnsi="Times New Roman" w:cs="Times New Roman"/>
          </w:rPr>
          <w:t>w</w:t>
        </w:r>
      </w:ins>
      <w:del w:id="1012" w:author="Mr. Wright" w:date="2016-06-25T08:30:00Z">
        <w:r w:rsidR="006D1DC5" w:rsidRPr="004754C8" w:rsidDel="004F4B0D">
          <w:rPr>
            <w:rFonts w:ascii="Times New Roman" w:hAnsi="Times New Roman" w:cs="Times New Roman"/>
          </w:rPr>
          <w:delText>W</w:delText>
        </w:r>
      </w:del>
      <w:r w:rsidR="006D1DC5" w:rsidRPr="004754C8">
        <w:rPr>
          <w:rFonts w:ascii="Times New Roman" w:hAnsi="Times New Roman" w:cs="Times New Roman"/>
        </w:rPr>
        <w:t xml:space="preserve">e speculate that the </w:t>
      </w:r>
      <w:del w:id="1013" w:author="Mr. Wright" w:date="2016-06-26T10:09:00Z">
        <w:r w:rsidR="006D1DC5" w:rsidRPr="004754C8" w:rsidDel="00DC7E05">
          <w:rPr>
            <w:rFonts w:ascii="Times New Roman" w:hAnsi="Times New Roman" w:cs="Times New Roman"/>
          </w:rPr>
          <w:delText xml:space="preserve">more </w:delText>
        </w:r>
      </w:del>
      <w:ins w:id="1014" w:author="Mr. Wright" w:date="2016-06-26T10:09:00Z">
        <w:r w:rsidR="00DC7E05">
          <w:rPr>
            <w:rFonts w:ascii="Times New Roman" w:hAnsi="Times New Roman" w:cs="Times New Roman"/>
          </w:rPr>
          <w:t>higher the</w:t>
        </w:r>
        <w:r w:rsidR="00DC7E05" w:rsidRPr="004754C8">
          <w:rPr>
            <w:rFonts w:ascii="Times New Roman" w:hAnsi="Times New Roman" w:cs="Times New Roman"/>
          </w:rPr>
          <w:t xml:space="preserve"> </w:t>
        </w:r>
      </w:ins>
      <w:r w:rsidR="006D1DC5" w:rsidRPr="004754C8">
        <w:rPr>
          <w:rFonts w:ascii="Times New Roman" w:hAnsi="Times New Roman" w:cs="Times New Roman"/>
        </w:rPr>
        <w:t>number of text keywords</w:t>
      </w:r>
      <w:ins w:id="1015" w:author="Mr. Wright" w:date="2016-06-26T10:09:00Z">
        <w:r w:rsidR="00DC7E05">
          <w:rPr>
            <w:rFonts w:ascii="Times New Roman" w:hAnsi="Times New Roman" w:cs="Times New Roman"/>
          </w:rPr>
          <w:t xml:space="preserve"> is</w:t>
        </w:r>
      </w:ins>
      <w:r w:rsidR="006D1DC5" w:rsidRPr="004754C8">
        <w:rPr>
          <w:rFonts w:ascii="Times New Roman" w:hAnsi="Times New Roman" w:cs="Times New Roman"/>
        </w:rPr>
        <w:t xml:space="preserve">, the </w:t>
      </w:r>
      <w:del w:id="1016" w:author="Mr. Wright" w:date="2016-06-26T10:09:00Z">
        <w:r w:rsidR="006D1DC5" w:rsidRPr="004754C8" w:rsidDel="00DC7E05">
          <w:rPr>
            <w:rFonts w:ascii="Times New Roman" w:hAnsi="Times New Roman" w:cs="Times New Roman"/>
          </w:rPr>
          <w:delText xml:space="preserve">more </w:delText>
        </w:r>
      </w:del>
      <w:r w:rsidR="006D1DC5" w:rsidRPr="004754C8">
        <w:rPr>
          <w:rFonts w:ascii="Times New Roman" w:hAnsi="Times New Roman" w:cs="Times New Roman"/>
        </w:rPr>
        <w:t>eas</w:t>
      </w:r>
      <w:ins w:id="1017" w:author="Mr. Wright" w:date="2016-06-26T10:10:00Z">
        <w:r w:rsidR="00DC7E05">
          <w:rPr>
            <w:rFonts w:ascii="Times New Roman" w:hAnsi="Times New Roman" w:cs="Times New Roman"/>
          </w:rPr>
          <w:t>ier it is</w:t>
        </w:r>
      </w:ins>
      <w:del w:id="1018" w:author="Mr. Wright" w:date="2016-06-26T10:10:00Z">
        <w:r w:rsidR="006D1DC5" w:rsidRPr="004754C8" w:rsidDel="00DC7E05">
          <w:rPr>
            <w:rFonts w:ascii="Times New Roman" w:hAnsi="Times New Roman" w:cs="Times New Roman"/>
          </w:rPr>
          <w:delText>y</w:delText>
        </w:r>
      </w:del>
      <w:r w:rsidR="006D1DC5" w:rsidRPr="004754C8">
        <w:rPr>
          <w:rFonts w:ascii="Times New Roman" w:hAnsi="Times New Roman" w:cs="Times New Roman"/>
        </w:rPr>
        <w:t xml:space="preserve"> to classify the text</w:t>
      </w:r>
      <w:r w:rsidR="00B371F5" w:rsidRPr="004754C8">
        <w:rPr>
          <w:rFonts w:ascii="Times New Roman" w:hAnsi="Times New Roman" w:cs="Times New Roman"/>
        </w:rPr>
        <w:t>.</w:t>
      </w:r>
      <w:r w:rsidR="00F71CEC" w:rsidRPr="004754C8">
        <w:rPr>
          <w:rFonts w:ascii="Times New Roman" w:hAnsi="Times New Roman" w:cs="Times New Roman" w:hint="eastAsia"/>
        </w:rPr>
        <w:t xml:space="preserve"> </w:t>
      </w:r>
      <w:commentRangeStart w:id="1019"/>
      <w:r w:rsidR="00F71CEC" w:rsidRPr="004754C8">
        <w:rPr>
          <w:rFonts w:ascii="Times New Roman" w:hAnsi="Times New Roman" w:cs="Times New Roman" w:hint="eastAsia"/>
        </w:rPr>
        <w:t>F</w:t>
      </w:r>
      <w:r w:rsidR="00F71CEC" w:rsidRPr="004754C8">
        <w:rPr>
          <w:rFonts w:ascii="Times New Roman" w:hAnsi="Times New Roman" w:cs="Times New Roman"/>
        </w:rPr>
        <w:t>or instance </w:t>
      </w:r>
      <w:del w:id="1020" w:author="Mr. Wright" w:date="2016-06-25T08:30:00Z">
        <w:r w:rsidR="00F71CEC" w:rsidRPr="004754C8" w:rsidDel="004F4B0D">
          <w:rPr>
            <w:rFonts w:ascii="Times New Roman" w:hAnsi="Times New Roman" w:cs="Times New Roman"/>
          </w:rPr>
          <w:delText> </w:delText>
        </w:r>
      </w:del>
      <w:r w:rsidR="00F71CEC" w:rsidRPr="004754C8">
        <w:rPr>
          <w:rFonts w:ascii="Times New Roman" w:hAnsi="Times New Roman" w:cs="Times New Roman"/>
        </w:rPr>
        <w:t>the BBC data sets</w:t>
      </w:r>
      <w:commentRangeEnd w:id="1019"/>
      <w:r w:rsidR="00DC7E05">
        <w:rPr>
          <w:rStyle w:val="CommentReference"/>
        </w:rPr>
        <w:commentReference w:id="1019"/>
      </w:r>
      <w:r w:rsidR="00F71CEC" w:rsidRPr="004754C8">
        <w:rPr>
          <w:rFonts w:ascii="Times New Roman" w:hAnsi="Times New Roman" w:cs="Times New Roman"/>
        </w:rPr>
        <w:t>.</w:t>
      </w:r>
    </w:p>
    <w:p w14:paraId="0FB3BBC8" w14:textId="67DEBE69" w:rsidR="00B76AD4" w:rsidRPr="004754C8" w:rsidRDefault="00B76AD4" w:rsidP="00152ABE">
      <w:pPr>
        <w:pStyle w:val="lw"/>
        <w:ind w:firstLine="422"/>
        <w:rPr>
          <w:rFonts w:ascii="Times New Roman" w:hAnsi="Times New Roman" w:cs="Times New Roman"/>
          <w:b/>
        </w:rPr>
      </w:pPr>
    </w:p>
    <w:p w14:paraId="7D37AD09" w14:textId="0643F184" w:rsidR="00496112" w:rsidRPr="004754C8" w:rsidRDefault="00DC7600" w:rsidP="00152ABE">
      <w:pPr>
        <w:pStyle w:val="lw"/>
        <w:ind w:firstLine="420"/>
        <w:rPr>
          <w:rFonts w:ascii="Times New Roman" w:hAnsi="Times New Roman" w:cs="Times New Roman"/>
        </w:rPr>
      </w:pPr>
      <w:r w:rsidRPr="004754C8">
        <w:rPr>
          <w:rFonts w:ascii="Times New Roman" w:hAnsi="Times New Roman" w:cs="Times New Roman"/>
        </w:rPr>
        <w:t xml:space="preserve">In the above experiment, we select all </w:t>
      </w:r>
      <w:r w:rsidR="00955B41" w:rsidRPr="004754C8">
        <w:rPr>
          <w:rFonts w:ascii="Times New Roman" w:hAnsi="Times New Roman" w:cs="Times New Roman" w:hint="eastAsia"/>
        </w:rPr>
        <w:t>KWC</w:t>
      </w:r>
      <w:ins w:id="1021" w:author="Mr. Wright" w:date="2016-06-26T10:10:00Z">
        <w:r w:rsidR="00DC7E05">
          <w:rPr>
            <w:rFonts w:ascii="Times New Roman" w:hAnsi="Times New Roman" w:cs="Times New Roman"/>
          </w:rPr>
          <w:t>s</w:t>
        </w:r>
      </w:ins>
      <w:r w:rsidR="00955B41" w:rsidRPr="004754C8">
        <w:rPr>
          <w:rFonts w:ascii="Times New Roman" w:hAnsi="Times New Roman" w:cs="Times New Roman"/>
        </w:rPr>
        <w:t xml:space="preserve"> </w:t>
      </w:r>
      <w:r w:rsidR="00955B41" w:rsidRPr="004754C8">
        <w:rPr>
          <w:rFonts w:ascii="Times New Roman" w:hAnsi="Times New Roman" w:cs="Times New Roman" w:hint="eastAsia"/>
        </w:rPr>
        <w:t>and</w:t>
      </w:r>
      <w:r w:rsidR="00955B41" w:rsidRPr="004754C8">
        <w:rPr>
          <w:rFonts w:ascii="Times New Roman" w:hAnsi="Times New Roman" w:cs="Times New Roman"/>
        </w:rPr>
        <w:t xml:space="preserve"> 0.16</w:t>
      </w:r>
      <w:r w:rsidR="00955B41" w:rsidRPr="004754C8">
        <w:rPr>
          <w:rFonts w:ascii="Times New Roman" w:hAnsi="Times New Roman" w:cs="Times New Roman" w:hint="eastAsia"/>
        </w:rPr>
        <w:t>%</w:t>
      </w:r>
      <w:r w:rsidR="00955B41" w:rsidRPr="004754C8">
        <w:rPr>
          <w:rFonts w:ascii="Times New Roman" w:hAnsi="Times New Roman" w:cs="Times New Roman"/>
        </w:rPr>
        <w:t xml:space="preserve"> </w:t>
      </w:r>
      <w:r w:rsidR="00955B41" w:rsidRPr="004754C8">
        <w:rPr>
          <w:rFonts w:ascii="Times New Roman" w:hAnsi="Times New Roman" w:cs="Times New Roman" w:hint="eastAsia"/>
        </w:rPr>
        <w:t>of</w:t>
      </w:r>
      <w:r w:rsidR="00955B41" w:rsidRPr="004754C8">
        <w:rPr>
          <w:rFonts w:ascii="Times New Roman" w:hAnsi="Times New Roman" w:cs="Times New Roman"/>
        </w:rPr>
        <w:t xml:space="preserve"> </w:t>
      </w:r>
      <w:r w:rsidR="00955B41" w:rsidRPr="004754C8">
        <w:rPr>
          <w:rFonts w:ascii="Times New Roman" w:hAnsi="Times New Roman" w:cs="Times New Roman" w:hint="eastAsia"/>
        </w:rPr>
        <w:t>KWC</w:t>
      </w:r>
      <w:ins w:id="1022" w:author="Mr. Wright" w:date="2016-06-26T10:10:00Z">
        <w:r w:rsidR="00DC7E05">
          <w:rPr>
            <w:rFonts w:ascii="Times New Roman" w:hAnsi="Times New Roman" w:cs="Times New Roman"/>
          </w:rPr>
          <w:t xml:space="preserve">s. </w:t>
        </w:r>
        <w:commentRangeStart w:id="1023"/>
        <w:r w:rsidR="00DC7E05">
          <w:rPr>
            <w:rFonts w:ascii="Times New Roman" w:hAnsi="Times New Roman" w:cs="Times New Roman"/>
          </w:rPr>
          <w:t>T</w:t>
        </w:r>
      </w:ins>
      <w:del w:id="1024" w:author="Mr. Wright" w:date="2016-06-26T10:10:00Z">
        <w:r w:rsidRPr="004754C8" w:rsidDel="00DC7E05">
          <w:rPr>
            <w:rFonts w:ascii="Times New Roman" w:hAnsi="Times New Roman" w:cs="Times New Roman"/>
          </w:rPr>
          <w:delText>, t</w:delText>
        </w:r>
      </w:del>
      <w:r w:rsidRPr="004754C8">
        <w:rPr>
          <w:rFonts w:ascii="Times New Roman" w:hAnsi="Times New Roman" w:cs="Times New Roman"/>
        </w:rPr>
        <w:t xml:space="preserve">he percentage of </w:t>
      </w:r>
      <w:r w:rsidR="000D7320" w:rsidRPr="004754C8">
        <w:rPr>
          <w:rFonts w:ascii="Times New Roman" w:hAnsi="Times New Roman" w:cs="Times New Roman" w:hint="eastAsia"/>
        </w:rPr>
        <w:t>testing</w:t>
      </w:r>
      <w:r w:rsidR="000D7320" w:rsidRPr="004754C8">
        <w:rPr>
          <w:rFonts w:ascii="Times New Roman" w:hAnsi="Times New Roman" w:cs="Times New Roman"/>
        </w:rPr>
        <w:t xml:space="preserve"> </w:t>
      </w:r>
      <w:r w:rsidR="000D7320" w:rsidRPr="004754C8">
        <w:rPr>
          <w:rFonts w:ascii="Times New Roman" w:hAnsi="Times New Roman" w:cs="Times New Roman" w:hint="eastAsia"/>
        </w:rPr>
        <w:t>text</w:t>
      </w:r>
      <w:r w:rsidRPr="004754C8">
        <w:rPr>
          <w:rFonts w:ascii="Times New Roman" w:hAnsi="Times New Roman" w:cs="Times New Roman"/>
        </w:rPr>
        <w:t xml:space="preserve"> is increasing gradually from 0%</w:t>
      </w:r>
      <w:ins w:id="1025" w:author="Mr. Wright" w:date="2016-06-26T10:10:00Z">
        <w:r w:rsidR="00DC7E05">
          <w:rPr>
            <w:rFonts w:ascii="Times New Roman" w:hAnsi="Times New Roman" w:cs="Times New Roman"/>
          </w:rPr>
          <w:t xml:space="preserve"> to </w:t>
        </w:r>
      </w:ins>
      <w:del w:id="1026" w:author="Mr. Wright" w:date="2016-06-26T10:10:00Z">
        <w:r w:rsidRPr="004754C8" w:rsidDel="00DC7E05">
          <w:rPr>
            <w:rFonts w:ascii="Times New Roman" w:hAnsi="Times New Roman" w:cs="Times New Roman"/>
          </w:rPr>
          <w:delText>-</w:delText>
        </w:r>
      </w:del>
      <w:r w:rsidRPr="004754C8">
        <w:rPr>
          <w:rFonts w:ascii="Times New Roman" w:hAnsi="Times New Roman" w:cs="Times New Roman"/>
        </w:rPr>
        <w:t>1</w:t>
      </w:r>
      <w:r w:rsidR="000D7320" w:rsidRPr="004754C8">
        <w:rPr>
          <w:rFonts w:ascii="Times New Roman" w:hAnsi="Times New Roman" w:cs="Times New Roman"/>
        </w:rPr>
        <w:t>00</w:t>
      </w:r>
      <w:r w:rsidRPr="004754C8">
        <w:rPr>
          <w:rFonts w:ascii="Times New Roman" w:hAnsi="Times New Roman" w:cs="Times New Roman"/>
        </w:rPr>
        <w:t xml:space="preserve">%. </w:t>
      </w:r>
      <w:commentRangeEnd w:id="1023"/>
      <w:r w:rsidR="00DC7E05">
        <w:rPr>
          <w:rStyle w:val="CommentReference"/>
        </w:rPr>
        <w:commentReference w:id="1023"/>
      </w:r>
      <w:commentRangeStart w:id="1027"/>
      <w:ins w:id="1028" w:author="Mr. Wright" w:date="2016-06-26T10:10:00Z">
        <w:r w:rsidR="00DC7E05">
          <w:rPr>
            <w:rFonts w:ascii="Times New Roman" w:hAnsi="Times New Roman" w:cs="Times New Roman"/>
          </w:rPr>
          <w:t>The g</w:t>
        </w:r>
      </w:ins>
      <w:del w:id="1029" w:author="Mr. Wright" w:date="2016-06-26T10:10:00Z">
        <w:r w:rsidRPr="004754C8" w:rsidDel="00DC7E05">
          <w:rPr>
            <w:rFonts w:ascii="Times New Roman" w:hAnsi="Times New Roman" w:cs="Times New Roman"/>
          </w:rPr>
          <w:delText>G</w:delText>
        </w:r>
      </w:del>
      <w:r w:rsidRPr="004754C8">
        <w:rPr>
          <w:rFonts w:ascii="Times New Roman" w:hAnsi="Times New Roman" w:cs="Times New Roman"/>
        </w:rPr>
        <w:t xml:space="preserve">rowth rate </w:t>
      </w:r>
      <w:commentRangeEnd w:id="1027"/>
      <w:r w:rsidR="00DC7E05">
        <w:rPr>
          <w:rStyle w:val="CommentReference"/>
        </w:rPr>
        <w:commentReference w:id="1027"/>
      </w:r>
      <w:r w:rsidRPr="004754C8">
        <w:rPr>
          <w:rFonts w:ascii="Times New Roman" w:hAnsi="Times New Roman" w:cs="Times New Roman"/>
        </w:rPr>
        <w:t xml:space="preserve">is very obvious between </w:t>
      </w:r>
      <w:commentRangeStart w:id="1030"/>
      <w:r w:rsidRPr="004754C8">
        <w:rPr>
          <w:rFonts w:ascii="Times New Roman" w:hAnsi="Times New Roman" w:cs="Times New Roman"/>
        </w:rPr>
        <w:t>0%</w:t>
      </w:r>
      <w:del w:id="1031" w:author="Mr. Wright" w:date="2016-06-26T10:10:00Z">
        <w:r w:rsidRPr="004754C8" w:rsidDel="00DC7E05">
          <w:rPr>
            <w:rFonts w:ascii="Times New Roman" w:hAnsi="Times New Roman" w:cs="Times New Roman"/>
          </w:rPr>
          <w:delText>-</w:delText>
        </w:r>
      </w:del>
      <w:ins w:id="1032" w:author="Mr. Wright" w:date="2016-06-26T10:10:00Z">
        <w:r w:rsidR="00DC7E05">
          <w:rPr>
            <w:rFonts w:ascii="Times New Roman" w:hAnsi="Times New Roman" w:cs="Times New Roman"/>
          </w:rPr>
          <w:t xml:space="preserve"> and </w:t>
        </w:r>
      </w:ins>
      <w:r w:rsidR="0007455B" w:rsidRPr="004754C8">
        <w:rPr>
          <w:rFonts w:ascii="Times New Roman" w:hAnsi="Times New Roman" w:cs="Times New Roman"/>
        </w:rPr>
        <w:t>32</w:t>
      </w:r>
      <w:r w:rsidRPr="004754C8">
        <w:rPr>
          <w:rFonts w:ascii="Times New Roman" w:hAnsi="Times New Roman" w:cs="Times New Roman"/>
        </w:rPr>
        <w:t>%</w:t>
      </w:r>
      <w:del w:id="1033" w:author="Mr. Wright" w:date="2016-06-26T10:11:00Z">
        <w:r w:rsidRPr="004754C8" w:rsidDel="00DC7E05">
          <w:rPr>
            <w:rFonts w:ascii="Times New Roman" w:hAnsi="Times New Roman" w:cs="Times New Roman"/>
          </w:rPr>
          <w:delText>,</w:delText>
        </w:r>
      </w:del>
      <w:r w:rsidRPr="004754C8">
        <w:rPr>
          <w:rFonts w:ascii="Times New Roman" w:hAnsi="Times New Roman" w:cs="Times New Roman"/>
        </w:rPr>
        <w:t xml:space="preserve"> </w:t>
      </w:r>
      <w:commentRangeEnd w:id="1030"/>
      <w:r w:rsidR="00DC7E05">
        <w:rPr>
          <w:rStyle w:val="CommentReference"/>
        </w:rPr>
        <w:commentReference w:id="1030"/>
      </w:r>
      <w:r w:rsidRPr="004754C8">
        <w:rPr>
          <w:rFonts w:ascii="Times New Roman" w:hAnsi="Times New Roman" w:cs="Times New Roman"/>
        </w:rPr>
        <w:t xml:space="preserve">but is </w:t>
      </w:r>
      <w:r w:rsidR="00611766" w:rsidRPr="004754C8">
        <w:rPr>
          <w:rFonts w:ascii="Times New Roman" w:hAnsi="Times New Roman" w:cs="Times New Roman"/>
        </w:rPr>
        <w:t xml:space="preserve">fluctuant </w:t>
      </w:r>
      <w:r w:rsidRPr="004754C8">
        <w:rPr>
          <w:rFonts w:ascii="Times New Roman" w:hAnsi="Times New Roman" w:cs="Times New Roman"/>
        </w:rPr>
        <w:t xml:space="preserve">above </w:t>
      </w:r>
      <w:r w:rsidR="0007455B" w:rsidRPr="004754C8">
        <w:rPr>
          <w:rFonts w:ascii="Times New Roman" w:hAnsi="Times New Roman" w:cs="Times New Roman"/>
        </w:rPr>
        <w:t>32</w:t>
      </w:r>
      <w:r w:rsidRPr="004754C8">
        <w:rPr>
          <w:rFonts w:ascii="Times New Roman" w:hAnsi="Times New Roman" w:cs="Times New Roman"/>
        </w:rPr>
        <w:t xml:space="preserve">%. </w:t>
      </w:r>
      <w:commentRangeStart w:id="1034"/>
      <w:r w:rsidRPr="004754C8">
        <w:rPr>
          <w:rFonts w:ascii="Times New Roman" w:hAnsi="Times New Roman" w:cs="Times New Roman"/>
        </w:rPr>
        <w:t>The same is the result of on Reuters-21578 data set and 20 Newsgroups Data set</w:t>
      </w:r>
      <w:commentRangeEnd w:id="1034"/>
      <w:r w:rsidR="00DC7E05">
        <w:rPr>
          <w:rStyle w:val="CommentReference"/>
        </w:rPr>
        <w:commentReference w:id="1034"/>
      </w:r>
      <w:r w:rsidRPr="004754C8">
        <w:rPr>
          <w:rFonts w:ascii="Times New Roman" w:hAnsi="Times New Roman" w:cs="Times New Roman"/>
        </w:rPr>
        <w:t>.</w:t>
      </w:r>
      <w:ins w:id="1035" w:author="Mr. Wright" w:date="2016-06-26T10:11:00Z">
        <w:r w:rsidR="00DC7E05">
          <w:rPr>
            <w:rFonts w:ascii="Times New Roman" w:hAnsi="Times New Roman" w:cs="Times New Roman"/>
          </w:rPr>
          <w:t xml:space="preserve"> </w:t>
        </w:r>
        <w:commentRangeStart w:id="1036"/>
        <w:r w:rsidR="00DC7E05">
          <w:rPr>
            <w:rFonts w:ascii="Times New Roman" w:hAnsi="Times New Roman" w:cs="Times New Roman"/>
          </w:rPr>
          <w:t>By c</w:t>
        </w:r>
      </w:ins>
      <w:del w:id="1037" w:author="Mr. Wright" w:date="2016-06-26T10:11:00Z">
        <w:r w:rsidR="00AC65F2" w:rsidRPr="004754C8" w:rsidDel="00DC7E05">
          <w:rPr>
            <w:rFonts w:ascii="Times New Roman" w:hAnsi="Times New Roman" w:cs="Times New Roman"/>
          </w:rPr>
          <w:delText xml:space="preserve"> </w:delText>
        </w:r>
        <w:r w:rsidR="00061B19" w:rsidRPr="004754C8" w:rsidDel="00DC7E05">
          <w:rPr>
            <w:rFonts w:ascii="Times New Roman" w:hAnsi="Times New Roman" w:cs="Times New Roman" w:hint="eastAsia"/>
          </w:rPr>
          <w:delText>C</w:delText>
        </w:r>
      </w:del>
      <w:r w:rsidR="00AC65F2" w:rsidRPr="004754C8">
        <w:rPr>
          <w:rFonts w:ascii="Times New Roman" w:hAnsi="Times New Roman" w:cs="Times New Roman"/>
        </w:rPr>
        <w:t>ompar</w:t>
      </w:r>
      <w:r w:rsidR="00061B19" w:rsidRPr="004754C8">
        <w:rPr>
          <w:rFonts w:ascii="Times New Roman" w:hAnsi="Times New Roman" w:cs="Times New Roman" w:hint="eastAsia"/>
        </w:rPr>
        <w:t>ing</w:t>
      </w:r>
      <w:r w:rsidR="00AC65F2" w:rsidRPr="004754C8">
        <w:rPr>
          <w:rFonts w:ascii="Times New Roman" w:hAnsi="Times New Roman" w:cs="Times New Roman"/>
        </w:rPr>
        <w:t xml:space="preserve"> the red and blue line</w:t>
      </w:r>
      <w:r w:rsidR="00FF5B8C" w:rsidRPr="004754C8">
        <w:rPr>
          <w:rFonts w:ascii="Times New Roman" w:hAnsi="Times New Roman" w:cs="Times New Roman"/>
        </w:rPr>
        <w:t xml:space="preserve">, </w:t>
      </w:r>
      <w:ins w:id="1038" w:author="Mr. Wright" w:date="2016-06-25T08:30:00Z">
        <w:r w:rsidR="004F4B0D">
          <w:rPr>
            <w:rFonts w:ascii="Times New Roman" w:hAnsi="Times New Roman" w:cs="Times New Roman"/>
          </w:rPr>
          <w:t>w</w:t>
        </w:r>
      </w:ins>
      <w:del w:id="1039" w:author="Mr. Wright" w:date="2016-06-25T08:30:00Z">
        <w:r w:rsidR="00061B19" w:rsidRPr="004754C8" w:rsidDel="004F4B0D">
          <w:rPr>
            <w:rFonts w:ascii="Times New Roman" w:hAnsi="Times New Roman" w:cs="Times New Roman"/>
          </w:rPr>
          <w:delText>W</w:delText>
        </w:r>
      </w:del>
      <w:r w:rsidR="00061B19" w:rsidRPr="004754C8">
        <w:rPr>
          <w:rFonts w:ascii="Times New Roman" w:hAnsi="Times New Roman" w:cs="Times New Roman"/>
        </w:rPr>
        <w:t>e find that the two lines of the same general trend</w:t>
      </w:r>
      <w:r w:rsidR="00061B19" w:rsidRPr="004754C8">
        <w:rPr>
          <w:rFonts w:ascii="Times New Roman" w:hAnsi="Times New Roman" w:cs="Times New Roman" w:hint="eastAsia"/>
        </w:rPr>
        <w:t>,</w:t>
      </w:r>
      <w:r w:rsidR="00CB09BC" w:rsidRPr="004754C8">
        <w:rPr>
          <w:rFonts w:ascii="Times New Roman" w:hAnsi="Times New Roman" w:cs="Times New Roman"/>
        </w:rPr>
        <w:t xml:space="preserve"> </w:t>
      </w:r>
      <w:r w:rsidR="00061B19" w:rsidRPr="004754C8">
        <w:rPr>
          <w:rFonts w:ascii="Times New Roman" w:hAnsi="Times New Roman" w:cs="Times New Roman" w:hint="eastAsia"/>
        </w:rPr>
        <w:t>and</w:t>
      </w:r>
      <w:r w:rsidR="00061B19" w:rsidRPr="004754C8">
        <w:rPr>
          <w:rFonts w:ascii="Times New Roman" w:hAnsi="Times New Roman" w:cs="Times New Roman"/>
        </w:rPr>
        <w:t xml:space="preserve"> </w:t>
      </w:r>
      <w:r w:rsidR="003B05DE" w:rsidRPr="004754C8">
        <w:rPr>
          <w:rFonts w:ascii="Times New Roman" w:hAnsi="Times New Roman" w:cs="Times New Roman"/>
        </w:rPr>
        <w:t>almost merge above 32</w:t>
      </w:r>
      <w:commentRangeEnd w:id="1036"/>
      <w:r w:rsidR="00DC7E05">
        <w:rPr>
          <w:rStyle w:val="CommentReference"/>
        </w:rPr>
        <w:commentReference w:id="1036"/>
      </w:r>
      <w:r w:rsidR="003B05DE" w:rsidRPr="004754C8">
        <w:rPr>
          <w:rFonts w:ascii="Times New Roman" w:hAnsi="Times New Roman" w:cs="Times New Roman"/>
        </w:rPr>
        <w:t>%</w:t>
      </w:r>
      <w:del w:id="1040" w:author="Mr. Wright" w:date="2016-06-25T08:31:00Z">
        <w:r w:rsidR="009549ED" w:rsidRPr="004754C8" w:rsidDel="004F4B0D">
          <w:rPr>
            <w:rFonts w:ascii="Times New Roman" w:hAnsi="Times New Roman" w:cs="Times New Roman"/>
          </w:rPr>
          <w:delText xml:space="preserve"> </w:delText>
        </w:r>
      </w:del>
      <w:r w:rsidR="00AC65F2" w:rsidRPr="004754C8">
        <w:rPr>
          <w:rFonts w:ascii="Times New Roman" w:hAnsi="Times New Roman" w:cs="Times New Roman" w:hint="eastAsia"/>
        </w:rPr>
        <w:t>.</w:t>
      </w:r>
      <w:r w:rsidR="00181356" w:rsidRPr="004754C8">
        <w:rPr>
          <w:rFonts w:ascii="Times New Roman" w:hAnsi="Times New Roman" w:cs="Times New Roman"/>
        </w:rPr>
        <w:t xml:space="preserve"> </w:t>
      </w:r>
      <w:r w:rsidR="004C332A" w:rsidRPr="004754C8">
        <w:rPr>
          <w:rFonts w:ascii="Times New Roman" w:hAnsi="Times New Roman" w:cs="Times New Roman"/>
        </w:rPr>
        <w:t>W</w:t>
      </w:r>
      <w:r w:rsidR="00685C6D" w:rsidRPr="004754C8">
        <w:rPr>
          <w:rFonts w:ascii="Times New Roman" w:hAnsi="Times New Roman" w:cs="Times New Roman"/>
        </w:rPr>
        <w:t>hen the number of </w:t>
      </w:r>
      <w:commentRangeStart w:id="1041"/>
      <w:r w:rsidR="00685C6D" w:rsidRPr="004754C8">
        <w:rPr>
          <w:rFonts w:ascii="Times New Roman" w:hAnsi="Times New Roman" w:cs="Times New Roman"/>
        </w:rPr>
        <w:t>KWC</w:t>
      </w:r>
      <w:ins w:id="1042" w:author="Mr. Wright" w:date="2016-06-26T10:11:00Z">
        <w:r w:rsidR="00DC7E05">
          <w:rPr>
            <w:rFonts w:ascii="Times New Roman" w:hAnsi="Times New Roman" w:cs="Times New Roman"/>
          </w:rPr>
          <w:t>s</w:t>
        </w:r>
      </w:ins>
      <w:r w:rsidR="00685C6D" w:rsidRPr="004754C8">
        <w:rPr>
          <w:rFonts w:ascii="Times New Roman" w:hAnsi="Times New Roman" w:cs="Times New Roman"/>
        </w:rPr>
        <w:t xml:space="preserve"> is </w:t>
      </w:r>
      <w:del w:id="1043" w:author="Mr. Wright" w:date="2016-06-26T10:11:00Z">
        <w:r w:rsidR="00685C6D" w:rsidRPr="004754C8" w:rsidDel="00DC7E05">
          <w:rPr>
            <w:rFonts w:ascii="Times New Roman" w:hAnsi="Times New Roman" w:cs="Times New Roman"/>
          </w:rPr>
          <w:delText>bigger</w:delText>
        </w:r>
      </w:del>
      <w:ins w:id="1044" w:author="Mr. Wright" w:date="2016-06-26T10:11:00Z">
        <w:r w:rsidR="00DC7E05">
          <w:rPr>
            <w:rFonts w:ascii="Times New Roman" w:hAnsi="Times New Roman" w:cs="Times New Roman"/>
          </w:rPr>
          <w:t>larger</w:t>
        </w:r>
        <w:commentRangeEnd w:id="1041"/>
        <w:r w:rsidR="00DC7E05">
          <w:rPr>
            <w:rStyle w:val="CommentReference"/>
          </w:rPr>
          <w:commentReference w:id="1041"/>
        </w:r>
      </w:ins>
      <w:r w:rsidR="00685C6D" w:rsidRPr="004754C8">
        <w:rPr>
          <w:rFonts w:ascii="Times New Roman" w:hAnsi="Times New Roman" w:cs="Times New Roman"/>
        </w:rPr>
        <w:t xml:space="preserve">, </w:t>
      </w:r>
      <w:commentRangeStart w:id="1045"/>
      <w:r w:rsidR="00685C6D" w:rsidRPr="004754C8">
        <w:rPr>
          <w:rFonts w:ascii="Times New Roman" w:hAnsi="Times New Roman" w:cs="Times New Roman"/>
        </w:rPr>
        <w:t xml:space="preserve">we can confirm the category of </w:t>
      </w:r>
      <w:ins w:id="1046" w:author="Mr. Wright" w:date="2016-06-26T10:11:00Z">
        <w:r w:rsidR="00DC7E05">
          <w:rPr>
            <w:rFonts w:ascii="Times New Roman" w:hAnsi="Times New Roman" w:cs="Times New Roman"/>
          </w:rPr>
          <w:t xml:space="preserve">the </w:t>
        </w:r>
      </w:ins>
      <w:r w:rsidR="00685C6D" w:rsidRPr="004754C8">
        <w:rPr>
          <w:rFonts w:ascii="Times New Roman" w:hAnsi="Times New Roman" w:cs="Times New Roman"/>
        </w:rPr>
        <w:t>test</w:t>
      </w:r>
      <w:del w:id="1047" w:author="Mr. Wright" w:date="2016-06-26T10:11:00Z">
        <w:r w:rsidR="00685C6D" w:rsidRPr="004754C8" w:rsidDel="00DC7E05">
          <w:rPr>
            <w:rFonts w:ascii="Times New Roman" w:hAnsi="Times New Roman" w:cs="Times New Roman"/>
          </w:rPr>
          <w:delText>ing</w:delText>
        </w:r>
      </w:del>
      <w:r w:rsidR="00685C6D" w:rsidRPr="004754C8">
        <w:rPr>
          <w:rFonts w:ascii="Times New Roman" w:hAnsi="Times New Roman" w:cs="Times New Roman"/>
        </w:rPr>
        <w:t xml:space="preserve"> text by less text keywords</w:t>
      </w:r>
      <w:commentRangeEnd w:id="1045"/>
      <w:r w:rsidR="00DC7E05">
        <w:rPr>
          <w:rStyle w:val="CommentReference"/>
        </w:rPr>
        <w:commentReference w:id="1045"/>
      </w:r>
      <w:r w:rsidRPr="004754C8">
        <w:rPr>
          <w:rFonts w:ascii="Times New Roman" w:hAnsi="Times New Roman" w:cs="Times New Roman"/>
        </w:rPr>
        <w:t>.</w:t>
      </w:r>
      <w:r w:rsidR="002D5E2C" w:rsidRPr="004754C8">
        <w:rPr>
          <w:rFonts w:ascii="Times New Roman" w:hAnsi="Times New Roman" w:cs="Times New Roman"/>
        </w:rPr>
        <w:t xml:space="preserve"> </w:t>
      </w:r>
      <w:commentRangeStart w:id="1048"/>
      <w:del w:id="1049" w:author="Mr. Wright" w:date="2016-06-26T10:12:00Z">
        <w:r w:rsidR="002D5E2C" w:rsidRPr="004754C8" w:rsidDel="00DC7E05">
          <w:rPr>
            <w:rFonts w:ascii="Times New Roman" w:hAnsi="Times New Roman" w:cs="Times New Roman"/>
          </w:rPr>
          <w:delText xml:space="preserve">But </w:delText>
        </w:r>
      </w:del>
      <w:ins w:id="1050" w:author="Mr. Wright" w:date="2016-06-26T10:12:00Z">
        <w:r w:rsidR="00DC7E05">
          <w:rPr>
            <w:rFonts w:ascii="Times New Roman" w:hAnsi="Times New Roman" w:cs="Times New Roman"/>
          </w:rPr>
          <w:t>However</w:t>
        </w:r>
        <w:commentRangeEnd w:id="1048"/>
        <w:r w:rsidR="00E77DC4">
          <w:rPr>
            <w:rFonts w:ascii="Times New Roman" w:hAnsi="Times New Roman" w:cs="Times New Roman"/>
          </w:rPr>
          <w:t>,</w:t>
        </w:r>
        <w:r w:rsidR="00DC7E05">
          <w:rPr>
            <w:rStyle w:val="CommentReference"/>
          </w:rPr>
          <w:commentReference w:id="1048"/>
        </w:r>
        <w:r w:rsidR="00DC7E05" w:rsidRPr="004754C8">
          <w:rPr>
            <w:rFonts w:ascii="Times New Roman" w:hAnsi="Times New Roman" w:cs="Times New Roman"/>
          </w:rPr>
          <w:t xml:space="preserve"> </w:t>
        </w:r>
      </w:ins>
      <w:del w:id="1051" w:author="Mr. Wright" w:date="2016-06-26T10:12:00Z">
        <w:r w:rsidR="002D5E2C" w:rsidRPr="004754C8" w:rsidDel="00E77DC4">
          <w:rPr>
            <w:rFonts w:ascii="Times New Roman" w:hAnsi="Times New Roman" w:cs="Times New Roman"/>
          </w:rPr>
          <w:delText xml:space="preserve">this </w:delText>
        </w:r>
      </w:del>
      <w:ins w:id="1052" w:author="Mr. Wright" w:date="2016-06-26T10:12:00Z">
        <w:r w:rsidR="00E77DC4">
          <w:rPr>
            <w:rFonts w:ascii="Times New Roman" w:hAnsi="Times New Roman" w:cs="Times New Roman"/>
          </w:rPr>
          <w:t>it</w:t>
        </w:r>
        <w:r w:rsidR="00E77DC4" w:rsidRPr="004754C8">
          <w:rPr>
            <w:rFonts w:ascii="Times New Roman" w:hAnsi="Times New Roman" w:cs="Times New Roman"/>
          </w:rPr>
          <w:t xml:space="preserve"> </w:t>
        </w:r>
        <w:r w:rsidR="00E77DC4">
          <w:rPr>
            <w:rFonts w:ascii="Times New Roman" w:hAnsi="Times New Roman" w:cs="Times New Roman"/>
          </w:rPr>
          <w:t>takes</w:t>
        </w:r>
      </w:ins>
      <w:del w:id="1053" w:author="Mr. Wright" w:date="2016-06-26T10:12:00Z">
        <w:r w:rsidR="002D5E2C" w:rsidRPr="004754C8" w:rsidDel="00E77DC4">
          <w:rPr>
            <w:rFonts w:ascii="Times New Roman" w:hAnsi="Times New Roman" w:cs="Times New Roman"/>
          </w:rPr>
          <w:delText>need to spend</w:delText>
        </w:r>
      </w:del>
      <w:r w:rsidR="002D5E2C" w:rsidRPr="004754C8">
        <w:rPr>
          <w:rFonts w:ascii="Times New Roman" w:hAnsi="Times New Roman" w:cs="Times New Roman"/>
        </w:rPr>
        <w:t xml:space="preserve"> plenty of time to calculate all KWC</w:t>
      </w:r>
      <w:ins w:id="1054" w:author="Mr. Wright" w:date="2016-06-26T10:12:00Z">
        <w:r w:rsidR="00E77DC4">
          <w:rPr>
            <w:rFonts w:ascii="Times New Roman" w:hAnsi="Times New Roman" w:cs="Times New Roman"/>
          </w:rPr>
          <w:t>s</w:t>
        </w:r>
      </w:ins>
      <w:del w:id="1055" w:author="Mr. Wright" w:date="2016-06-25T08:31:00Z">
        <w:r w:rsidRPr="004754C8" w:rsidDel="004F4B0D">
          <w:rPr>
            <w:rFonts w:ascii="Times New Roman" w:hAnsi="Times New Roman" w:cs="Times New Roman"/>
          </w:rPr>
          <w:delText xml:space="preserve"> </w:delText>
        </w:r>
      </w:del>
      <w:r w:rsidR="002D5E2C" w:rsidRPr="004754C8">
        <w:rPr>
          <w:rFonts w:ascii="Times New Roman" w:hAnsi="Times New Roman" w:cs="Times New Roman"/>
        </w:rPr>
        <w:t>.</w:t>
      </w:r>
      <w:r w:rsidR="00FF4B89" w:rsidRPr="004754C8">
        <w:rPr>
          <w:rFonts w:ascii="Times New Roman" w:hAnsi="Times New Roman" w:cs="Times New Roman"/>
        </w:rPr>
        <w:t xml:space="preserve"> </w:t>
      </w:r>
      <w:commentRangeStart w:id="1056"/>
      <w:del w:id="1057" w:author="Mr. Wright" w:date="2016-06-26T10:12:00Z">
        <w:r w:rsidR="00FF4B89" w:rsidRPr="004754C8" w:rsidDel="00E77DC4">
          <w:rPr>
            <w:rFonts w:ascii="Times New Roman" w:hAnsi="Times New Roman" w:cs="Times New Roman"/>
          </w:rPr>
          <w:delText>So</w:delText>
        </w:r>
      </w:del>
      <w:ins w:id="1058" w:author="Mr. Wright" w:date="2016-06-26T10:12:00Z">
        <w:r w:rsidR="00E77DC4">
          <w:rPr>
            <w:rFonts w:ascii="Times New Roman" w:hAnsi="Times New Roman" w:cs="Times New Roman"/>
          </w:rPr>
          <w:t>Hence,</w:t>
        </w:r>
      </w:ins>
      <w:del w:id="1059" w:author="Mr. Wright" w:date="2016-06-26T10:12:00Z">
        <w:r w:rsidR="00FF4B89" w:rsidRPr="004754C8" w:rsidDel="00E77DC4">
          <w:rPr>
            <w:rFonts w:ascii="Times New Roman" w:hAnsi="Times New Roman" w:cs="Times New Roman"/>
          </w:rPr>
          <w:delText>,</w:delText>
        </w:r>
      </w:del>
      <w:r w:rsidR="00FF4B89" w:rsidRPr="004754C8">
        <w:rPr>
          <w:rFonts w:ascii="Times New Roman" w:hAnsi="Times New Roman" w:cs="Times New Roman"/>
        </w:rPr>
        <w:t xml:space="preserve"> in order to ensure the overall classification performance of </w:t>
      </w:r>
      <w:r w:rsidR="006B294C" w:rsidRPr="004754C8">
        <w:rPr>
          <w:rFonts w:ascii="Times New Roman" w:hAnsi="Times New Roman" w:cs="Times New Roman"/>
        </w:rPr>
        <w:t>approach</w:t>
      </w:r>
      <w:del w:id="1060" w:author="Mr. Wright" w:date="2016-06-26T10:12:00Z">
        <w:r w:rsidR="00FF4B89" w:rsidRPr="004754C8" w:rsidDel="00E77DC4">
          <w:rPr>
            <w:rFonts w:ascii="Times New Roman" w:hAnsi="Times New Roman" w:cs="Times New Roman"/>
          </w:rPr>
          <w:delText>.</w:delText>
        </w:r>
      </w:del>
      <w:ins w:id="1061" w:author="Mr. Wright" w:date="2016-06-26T10:12:00Z">
        <w:r w:rsidR="00E77DC4">
          <w:rPr>
            <w:rFonts w:ascii="Times New Roman" w:hAnsi="Times New Roman" w:cs="Times New Roman"/>
          </w:rPr>
          <w:t>,</w:t>
        </w:r>
      </w:ins>
      <w:r w:rsidR="00FF4B89" w:rsidRPr="004754C8">
        <w:rPr>
          <w:rFonts w:ascii="Times New Roman" w:hAnsi="Times New Roman" w:cs="Times New Roman"/>
        </w:rPr>
        <w:t xml:space="preserve"> </w:t>
      </w:r>
      <w:ins w:id="1062" w:author="Mr. Wright" w:date="2016-06-26T10:12:00Z">
        <w:r w:rsidR="00E77DC4">
          <w:rPr>
            <w:rFonts w:ascii="Times New Roman" w:hAnsi="Times New Roman" w:cs="Times New Roman"/>
          </w:rPr>
          <w:t>w</w:t>
        </w:r>
      </w:ins>
      <w:del w:id="1063" w:author="Mr. Wright" w:date="2016-06-26T10:12:00Z">
        <w:r w:rsidR="00FF4B89" w:rsidRPr="004754C8" w:rsidDel="00E77DC4">
          <w:rPr>
            <w:rFonts w:ascii="Times New Roman" w:hAnsi="Times New Roman" w:cs="Times New Roman"/>
          </w:rPr>
          <w:delText>W</w:delText>
        </w:r>
      </w:del>
      <w:r w:rsidR="00FF4B89" w:rsidRPr="004754C8">
        <w:rPr>
          <w:rFonts w:ascii="Times New Roman" w:hAnsi="Times New Roman" w:cs="Times New Roman"/>
        </w:rPr>
        <w:t xml:space="preserve">e </w:t>
      </w:r>
      <w:r w:rsidR="00B91080" w:rsidRPr="004754C8">
        <w:rPr>
          <w:rFonts w:ascii="Times New Roman" w:hAnsi="Times New Roman" w:cs="Times New Roman"/>
        </w:rPr>
        <w:t>more likely to choose select</w:t>
      </w:r>
      <w:r w:rsidR="006429BA" w:rsidRPr="004754C8">
        <w:rPr>
          <w:rFonts w:ascii="Times New Roman" w:hAnsi="Times New Roman" w:cs="Times New Roman"/>
        </w:rPr>
        <w:t>ing</w:t>
      </w:r>
      <w:r w:rsidR="00B91080" w:rsidRPr="004754C8">
        <w:rPr>
          <w:rFonts w:ascii="Times New Roman" w:hAnsi="Times New Roman" w:cs="Times New Roman"/>
        </w:rPr>
        <w:t xml:space="preserve"> fewer KWC</w:t>
      </w:r>
      <w:r w:rsidR="001D1D03" w:rsidRPr="004754C8">
        <w:rPr>
          <w:rFonts w:ascii="Times New Roman" w:hAnsi="Times New Roman" w:cs="Times New Roman"/>
        </w:rPr>
        <w:t xml:space="preserve"> and</w:t>
      </w:r>
      <w:r w:rsidR="00B91080" w:rsidRPr="004754C8">
        <w:rPr>
          <w:rFonts w:ascii="Times New Roman" w:hAnsi="Times New Roman" w:cs="Times New Roman"/>
        </w:rPr>
        <w:t xml:space="preserve"> more test</w:t>
      </w:r>
      <w:r w:rsidR="007A7F76" w:rsidRPr="004754C8">
        <w:rPr>
          <w:rFonts w:ascii="Times New Roman" w:hAnsi="Times New Roman" w:cs="Times New Roman"/>
        </w:rPr>
        <w:t>ing</w:t>
      </w:r>
      <w:r w:rsidR="00B91080" w:rsidRPr="004754C8">
        <w:rPr>
          <w:rFonts w:ascii="Times New Roman" w:hAnsi="Times New Roman" w:cs="Times New Roman"/>
        </w:rPr>
        <w:t xml:space="preserve"> text keywords</w:t>
      </w:r>
      <w:r w:rsidRPr="004754C8">
        <w:rPr>
          <w:rFonts w:ascii="Times New Roman" w:hAnsi="Times New Roman" w:cs="Times New Roman"/>
        </w:rPr>
        <w:t>.</w:t>
      </w:r>
      <w:commentRangeEnd w:id="1056"/>
      <w:r w:rsidR="00E77DC4">
        <w:rPr>
          <w:rStyle w:val="CommentReference"/>
        </w:rPr>
        <w:commentReference w:id="1056"/>
      </w:r>
    </w:p>
    <w:p w14:paraId="5BF63A1D" w14:textId="77777777" w:rsidR="00B51470" w:rsidRPr="004754C8" w:rsidRDefault="00B51470" w:rsidP="00152ABE">
      <w:pPr>
        <w:pStyle w:val="lw"/>
        <w:ind w:firstLine="422"/>
        <w:rPr>
          <w:rFonts w:ascii="Times New Roman" w:hAnsi="Times New Roman" w:cs="Times New Roman"/>
          <w:b/>
        </w:rPr>
      </w:pPr>
    </w:p>
    <w:p w14:paraId="10205084" w14:textId="732E8E8B" w:rsidR="00152ABE" w:rsidRPr="004754C8" w:rsidRDefault="00B97567" w:rsidP="00721A53">
      <w:pPr>
        <w:pStyle w:val="lw2"/>
        <w:rPr>
          <w:rFonts w:ascii="Times New Roman" w:hAnsi="Times New Roman" w:cs="Times New Roman"/>
        </w:rPr>
      </w:pPr>
      <w:bookmarkStart w:id="1064" w:name="_Toc454224037"/>
      <w:r w:rsidRPr="004754C8">
        <w:rPr>
          <w:rFonts w:ascii="Times New Roman" w:hAnsi="Times New Roman" w:cs="Times New Roman"/>
        </w:rPr>
        <w:t>2</w:t>
      </w:r>
      <w:r w:rsidR="00152ABE" w:rsidRPr="004754C8">
        <w:rPr>
          <w:rFonts w:ascii="Times New Roman" w:hAnsi="Times New Roman" w:cs="Times New Roman"/>
        </w:rPr>
        <w:t xml:space="preserve">.6 </w:t>
      </w:r>
      <w:commentRangeStart w:id="1065"/>
      <w:r w:rsidR="00D6622F" w:rsidRPr="004754C8">
        <w:rPr>
          <w:rFonts w:ascii="Times New Roman" w:hAnsi="Times New Roman" w:cs="Times New Roman"/>
        </w:rPr>
        <w:t xml:space="preserve">Automatic </w:t>
      </w:r>
      <w:ins w:id="1066" w:author="Mr. Wright" w:date="2016-06-25T08:30:00Z">
        <w:r w:rsidR="004F4B0D">
          <w:rPr>
            <w:rFonts w:ascii="Times New Roman" w:hAnsi="Times New Roman" w:cs="Times New Roman"/>
          </w:rPr>
          <w:t>U</w:t>
        </w:r>
      </w:ins>
      <w:del w:id="1067" w:author="Mr. Wright" w:date="2016-06-25T08:30:00Z">
        <w:r w:rsidR="00D6622F" w:rsidRPr="004754C8" w:rsidDel="004F4B0D">
          <w:rPr>
            <w:rFonts w:ascii="Times New Roman" w:hAnsi="Times New Roman" w:cs="Times New Roman"/>
          </w:rPr>
          <w:delText>u</w:delText>
        </w:r>
      </w:del>
      <w:r w:rsidR="00D6622F" w:rsidRPr="004754C8">
        <w:rPr>
          <w:rFonts w:ascii="Times New Roman" w:hAnsi="Times New Roman" w:cs="Times New Roman"/>
        </w:rPr>
        <w:t>pdating</w:t>
      </w:r>
      <w:r w:rsidR="004778BE" w:rsidRPr="004754C8">
        <w:rPr>
          <w:rFonts w:ascii="Times New Roman" w:hAnsi="Times New Roman" w:cs="Times New Roman"/>
        </w:rPr>
        <w:t xml:space="preserve"> </w:t>
      </w:r>
      <w:r w:rsidR="00152ABE" w:rsidRPr="004754C8">
        <w:rPr>
          <w:rFonts w:ascii="Times New Roman" w:hAnsi="Times New Roman" w:cs="Times New Roman"/>
        </w:rPr>
        <w:t>Discussion of Method</w:t>
      </w:r>
      <w:bookmarkEnd w:id="1064"/>
      <w:commentRangeEnd w:id="1065"/>
      <w:r w:rsidR="00E77DC4">
        <w:rPr>
          <w:rStyle w:val="CommentReference"/>
          <w:rFonts w:asciiTheme="minorHAnsi" w:eastAsiaTheme="minorEastAsia" w:hAnsiTheme="minorHAnsi" w:cstheme="minorBidi"/>
          <w:b w:val="0"/>
          <w:bCs w:val="0"/>
        </w:rPr>
        <w:commentReference w:id="1065"/>
      </w:r>
    </w:p>
    <w:p w14:paraId="42BD9399" w14:textId="396F00AE" w:rsidR="000E452C" w:rsidRPr="004754C8" w:rsidRDefault="006D7BD3" w:rsidP="00325238">
      <w:pPr>
        <w:pStyle w:val="lw"/>
        <w:ind w:firstLine="420"/>
        <w:rPr>
          <w:rFonts w:ascii="Times New Roman" w:hAnsi="Times New Roman" w:cs="Times New Roman"/>
        </w:rPr>
      </w:pPr>
      <w:r w:rsidRPr="004754C8">
        <w:rPr>
          <w:rFonts w:ascii="Times New Roman" w:hAnsi="Times New Roman" w:cs="Times New Roman"/>
        </w:rPr>
        <w:t>Through the description</w:t>
      </w:r>
      <w:ins w:id="1068" w:author="Mr. Wright" w:date="2016-06-26T10:13:00Z">
        <w:r w:rsidR="00E77DC4">
          <w:rPr>
            <w:rFonts w:ascii="Times New Roman" w:hAnsi="Times New Roman" w:cs="Times New Roman"/>
          </w:rPr>
          <w:t>s in section</w:t>
        </w:r>
      </w:ins>
      <w:del w:id="1069" w:author="Mr. Wright" w:date="2016-06-26T10:13:00Z">
        <w:r w:rsidRPr="004754C8" w:rsidDel="00E77DC4">
          <w:rPr>
            <w:rFonts w:ascii="Times New Roman" w:hAnsi="Times New Roman" w:cs="Times New Roman"/>
          </w:rPr>
          <w:delText xml:space="preserve"> of</w:delText>
        </w:r>
      </w:del>
      <w:ins w:id="1070" w:author="Mr. Wright" w:date="2016-06-26T10:13:00Z">
        <w:r w:rsidR="00E77DC4">
          <w:rPr>
            <w:rFonts w:ascii="Times New Roman" w:hAnsi="Times New Roman" w:cs="Times New Roman"/>
          </w:rPr>
          <w:t>s</w:t>
        </w:r>
      </w:ins>
      <w:r w:rsidRPr="004754C8">
        <w:rPr>
          <w:rFonts w:ascii="Times New Roman" w:hAnsi="Times New Roman" w:cs="Times New Roman"/>
        </w:rPr>
        <w:t xml:space="preserve"> 2.3 to 2.5, we can get a new</w:t>
      </w:r>
      <w:ins w:id="1071" w:author="Mr. Wright" w:date="2016-06-26T10:13:00Z">
        <w:r w:rsidR="00E77DC4">
          <w:rPr>
            <w:rFonts w:ascii="Times New Roman" w:hAnsi="Times New Roman" w:cs="Times New Roman"/>
          </w:rPr>
          <w:t xml:space="preserve"> and</w:t>
        </w:r>
      </w:ins>
      <w:r w:rsidRPr="004754C8">
        <w:rPr>
          <w:rFonts w:ascii="Times New Roman" w:hAnsi="Times New Roman" w:cs="Times New Roman"/>
        </w:rPr>
        <w:t xml:space="preserve"> better classification model for relative performance.</w:t>
      </w:r>
      <w:r w:rsidR="001D7F09" w:rsidRPr="004754C8">
        <w:rPr>
          <w:rFonts w:ascii="Times New Roman" w:hAnsi="Times New Roman" w:cs="Times New Roman"/>
        </w:rPr>
        <w:t xml:space="preserve"> </w:t>
      </w:r>
      <w:commentRangeStart w:id="1072"/>
      <w:del w:id="1073" w:author="Mr. Wright" w:date="2016-06-26T10:13:00Z">
        <w:r w:rsidR="00A90E9E" w:rsidRPr="004754C8" w:rsidDel="00E77DC4">
          <w:rPr>
            <w:rFonts w:ascii="Times New Roman" w:hAnsi="Times New Roman" w:cs="Times New Roman"/>
          </w:rPr>
          <w:delText xml:space="preserve">But </w:delText>
        </w:r>
      </w:del>
      <w:ins w:id="1074" w:author="Mr. Wright" w:date="2016-06-26T10:13:00Z">
        <w:r w:rsidR="00E77DC4">
          <w:rPr>
            <w:rFonts w:ascii="Times New Roman" w:hAnsi="Times New Roman" w:cs="Times New Roman"/>
          </w:rPr>
          <w:t>However</w:t>
        </w:r>
        <w:commentRangeEnd w:id="1072"/>
        <w:r w:rsidR="00F11A7F">
          <w:rPr>
            <w:rFonts w:ascii="Times New Roman" w:hAnsi="Times New Roman" w:cs="Times New Roman"/>
          </w:rPr>
          <w:t>,</w:t>
        </w:r>
        <w:r w:rsidR="00E77DC4">
          <w:rPr>
            <w:rStyle w:val="CommentReference"/>
          </w:rPr>
          <w:commentReference w:id="1072"/>
        </w:r>
        <w:r w:rsidR="00E77DC4" w:rsidRPr="004754C8">
          <w:rPr>
            <w:rFonts w:ascii="Times New Roman" w:hAnsi="Times New Roman" w:cs="Times New Roman"/>
          </w:rPr>
          <w:t xml:space="preserve"> </w:t>
        </w:r>
      </w:ins>
      <w:r w:rsidR="00A90E9E" w:rsidRPr="004754C8">
        <w:rPr>
          <w:rFonts w:ascii="Times New Roman" w:hAnsi="Times New Roman" w:cs="Times New Roman"/>
        </w:rPr>
        <w:t xml:space="preserve">the classifier performance cannot be </w:t>
      </w:r>
      <w:del w:id="1075" w:author="Mr. Wright" w:date="2016-06-26T10:13:00Z">
        <w:r w:rsidR="00A90E9E" w:rsidRPr="004754C8" w:rsidDel="00F11A7F">
          <w:rPr>
            <w:rFonts w:ascii="Times New Roman" w:hAnsi="Times New Roman" w:cs="Times New Roman"/>
          </w:rPr>
          <w:delText>continued</w:delText>
        </w:r>
      </w:del>
      <w:ins w:id="1076" w:author="Mr. Wright" w:date="2016-06-26T10:13:00Z">
        <w:r w:rsidR="00F11A7F">
          <w:rPr>
            <w:rFonts w:ascii="Times New Roman" w:hAnsi="Times New Roman" w:cs="Times New Roman"/>
          </w:rPr>
          <w:t>maintained</w:t>
        </w:r>
      </w:ins>
      <w:del w:id="1077" w:author="Mr. Wright" w:date="2016-06-26T10:13:00Z">
        <w:r w:rsidR="00A90E9E" w:rsidRPr="004754C8" w:rsidDel="00F11A7F">
          <w:rPr>
            <w:rFonts w:ascii="Times New Roman" w:hAnsi="Times New Roman" w:cs="Times New Roman"/>
          </w:rPr>
          <w:delText xml:space="preserve">. </w:delText>
        </w:r>
        <w:r w:rsidR="00584A85" w:rsidRPr="004754C8" w:rsidDel="00F11A7F">
          <w:rPr>
            <w:rFonts w:ascii="Times New Roman" w:hAnsi="Times New Roman" w:cs="Times New Roman"/>
          </w:rPr>
          <w:delText>B</w:delText>
        </w:r>
      </w:del>
      <w:ins w:id="1078" w:author="Mr. Wright" w:date="2016-06-26T10:13:00Z">
        <w:r w:rsidR="00F11A7F">
          <w:rPr>
            <w:rFonts w:ascii="Times New Roman" w:hAnsi="Times New Roman" w:cs="Times New Roman"/>
          </w:rPr>
          <w:t xml:space="preserve"> b</w:t>
        </w:r>
      </w:ins>
      <w:r w:rsidR="00584A85" w:rsidRPr="004754C8">
        <w:rPr>
          <w:rFonts w:ascii="Times New Roman" w:hAnsi="Times New Roman" w:cs="Times New Roman"/>
        </w:rPr>
        <w:t>ecause </w:t>
      </w:r>
      <w:ins w:id="1079" w:author="Mr. Wright" w:date="2016-06-26T10:13:00Z">
        <w:r w:rsidR="00F11A7F">
          <w:rPr>
            <w:rFonts w:ascii="Times New Roman" w:hAnsi="Times New Roman" w:cs="Times New Roman"/>
          </w:rPr>
          <w:t>the KWCs</w:t>
        </w:r>
      </w:ins>
      <w:del w:id="1080" w:author="Mr. Wright" w:date="2016-06-26T10:14:00Z">
        <w:r w:rsidR="00584A85" w:rsidRPr="004754C8" w:rsidDel="00F11A7F">
          <w:rPr>
            <w:rFonts w:ascii="Times New Roman" w:hAnsi="Times New Roman" w:cs="Times New Roman"/>
          </w:rPr>
          <w:delText>keywords of each category</w:delText>
        </w:r>
      </w:del>
      <w:r w:rsidR="00584A85" w:rsidRPr="004754C8">
        <w:rPr>
          <w:rFonts w:ascii="Times New Roman" w:hAnsi="Times New Roman" w:cs="Times New Roman"/>
        </w:rPr>
        <w:t xml:space="preserve"> will vary in </w:t>
      </w:r>
      <w:commentRangeStart w:id="1081"/>
      <w:r w:rsidR="00584A85" w:rsidRPr="004754C8">
        <w:rPr>
          <w:rFonts w:ascii="Times New Roman" w:hAnsi="Times New Roman" w:cs="Times New Roman"/>
        </w:rPr>
        <w:t>each era</w:t>
      </w:r>
      <w:commentRangeEnd w:id="1081"/>
      <w:r w:rsidR="00F11A7F">
        <w:rPr>
          <w:rStyle w:val="CommentReference"/>
        </w:rPr>
        <w:commentReference w:id="1081"/>
      </w:r>
      <w:r w:rsidR="00584A85" w:rsidRPr="004754C8">
        <w:rPr>
          <w:rFonts w:ascii="Times New Roman" w:hAnsi="Times New Roman" w:cs="Times New Roman"/>
        </w:rPr>
        <w:t xml:space="preserve">. </w:t>
      </w:r>
      <w:commentRangeStart w:id="1082"/>
      <w:r w:rsidR="00AE4484" w:rsidRPr="004754C8">
        <w:rPr>
          <w:rFonts w:ascii="Times New Roman" w:hAnsi="Times New Roman" w:cs="Times New Roman"/>
        </w:rPr>
        <w:t xml:space="preserve">We crawl </w:t>
      </w:r>
      <w:r w:rsidR="00DE0889" w:rsidRPr="004754C8">
        <w:rPr>
          <w:rFonts w:ascii="Times New Roman" w:hAnsi="Times New Roman" w:cs="Times New Roman"/>
        </w:rPr>
        <w:t>6</w:t>
      </w:r>
      <w:ins w:id="1083" w:author="Mr. Wright" w:date="2016-06-26T10:14:00Z">
        <w:r w:rsidR="00F11A7F">
          <w:rPr>
            <w:rFonts w:ascii="Times New Roman" w:hAnsi="Times New Roman" w:cs="Times New Roman"/>
          </w:rPr>
          <w:t>,</w:t>
        </w:r>
      </w:ins>
      <w:r w:rsidR="00DE0889" w:rsidRPr="004754C8">
        <w:rPr>
          <w:rFonts w:ascii="Times New Roman" w:hAnsi="Times New Roman" w:cs="Times New Roman"/>
        </w:rPr>
        <w:t>586</w:t>
      </w:r>
      <w:r w:rsidR="00AE4484" w:rsidRPr="004754C8">
        <w:rPr>
          <w:rFonts w:ascii="Times New Roman" w:hAnsi="Times New Roman" w:cs="Times New Roman"/>
        </w:rPr>
        <w:t xml:space="preserve"> web</w:t>
      </w:r>
      <w:del w:id="1084" w:author="Mr. Wright" w:date="2016-06-26T10:14:00Z">
        <w:r w:rsidR="00AE4484" w:rsidRPr="004754C8" w:rsidDel="00F11A7F">
          <w:rPr>
            <w:rFonts w:ascii="Times New Roman" w:hAnsi="Times New Roman" w:cs="Times New Roman"/>
          </w:rPr>
          <w:delText xml:space="preserve"> </w:delText>
        </w:r>
      </w:del>
      <w:r w:rsidR="00AE4484" w:rsidRPr="004754C8">
        <w:rPr>
          <w:rFonts w:ascii="Times New Roman" w:hAnsi="Times New Roman" w:cs="Times New Roman"/>
        </w:rPr>
        <w:t xml:space="preserve">pages </w:t>
      </w:r>
      <w:commentRangeEnd w:id="1082"/>
      <w:r w:rsidR="00F11A7F">
        <w:rPr>
          <w:rStyle w:val="CommentReference"/>
        </w:rPr>
        <w:commentReference w:id="1082"/>
      </w:r>
      <w:r w:rsidR="00AE4484" w:rsidRPr="004754C8">
        <w:rPr>
          <w:rFonts w:ascii="Times New Roman" w:hAnsi="Times New Roman" w:cs="Times New Roman"/>
        </w:rPr>
        <w:t xml:space="preserve">from </w:t>
      </w:r>
      <w:del w:id="1085" w:author="Mr. Wright" w:date="2016-06-26T10:14:00Z">
        <w:r w:rsidR="00AE4484" w:rsidRPr="004754C8" w:rsidDel="00F11A7F">
          <w:rPr>
            <w:rFonts w:ascii="Times New Roman" w:hAnsi="Times New Roman" w:cs="Times New Roman"/>
          </w:rPr>
          <w:delText xml:space="preserve">the </w:delText>
        </w:r>
      </w:del>
      <w:r w:rsidR="00A80210" w:rsidRPr="004754C8">
        <w:rPr>
          <w:rFonts w:ascii="Times New Roman" w:hAnsi="Times New Roman" w:cs="Times New Roman"/>
        </w:rPr>
        <w:t xml:space="preserve">BBC </w:t>
      </w:r>
      <w:r w:rsidR="00F11A7F" w:rsidRPr="004754C8">
        <w:rPr>
          <w:rFonts w:ascii="Times New Roman" w:hAnsi="Times New Roman" w:cs="Times New Roman"/>
        </w:rPr>
        <w:t xml:space="preserve">News </w:t>
      </w:r>
      <w:r w:rsidR="00A80210" w:rsidRPr="004754C8">
        <w:rPr>
          <w:rFonts w:ascii="Times New Roman" w:hAnsi="Times New Roman" w:cs="Times New Roman"/>
        </w:rPr>
        <w:t>in 2016</w:t>
      </w:r>
      <w:del w:id="1086" w:author="Mr. Wright" w:date="2016-06-26T10:14:00Z">
        <w:r w:rsidR="00AE4484" w:rsidRPr="004754C8" w:rsidDel="00F11A7F">
          <w:rPr>
            <w:rFonts w:ascii="Times New Roman" w:hAnsi="Times New Roman" w:cs="Times New Roman"/>
          </w:rPr>
          <w:delText>,</w:delText>
        </w:r>
      </w:del>
      <w:r w:rsidR="00AE4484" w:rsidRPr="004754C8">
        <w:rPr>
          <w:rFonts w:ascii="Times New Roman" w:hAnsi="Times New Roman" w:cs="Times New Roman"/>
        </w:rPr>
        <w:t xml:space="preserve"> and classify them using the new </w:t>
      </w:r>
      <w:r w:rsidR="006B294C" w:rsidRPr="004754C8">
        <w:rPr>
          <w:rFonts w:ascii="Times New Roman" w:hAnsi="Times New Roman" w:cs="Times New Roman"/>
        </w:rPr>
        <w:t>approach</w:t>
      </w:r>
      <w:r w:rsidR="00AE4484" w:rsidRPr="004754C8">
        <w:rPr>
          <w:rFonts w:ascii="Times New Roman" w:hAnsi="Times New Roman" w:cs="Times New Roman"/>
        </w:rPr>
        <w:t xml:space="preserve">. </w:t>
      </w:r>
      <w:commentRangeStart w:id="1087"/>
      <w:r w:rsidR="000B4D50" w:rsidRPr="004754C8">
        <w:rPr>
          <w:rFonts w:ascii="Times New Roman" w:hAnsi="Times New Roman" w:cs="Times New Roman"/>
        </w:rPr>
        <w:t>Performance can</w:t>
      </w:r>
      <w:del w:id="1088" w:author="Mr. Wright" w:date="2016-06-25T08:13:00Z">
        <w:r w:rsidR="000B4D50" w:rsidRPr="004754C8" w:rsidDel="004754C8">
          <w:rPr>
            <w:rFonts w:ascii="Times New Roman" w:hAnsi="Times New Roman" w:cs="Times New Roman"/>
          </w:rPr>
          <w:delText>'</w:delText>
        </w:r>
      </w:del>
      <w:ins w:id="1089" w:author="Mr. Wright" w:date="2016-06-25T08:23:00Z">
        <w:r w:rsidR="0004492F">
          <w:rPr>
            <w:rFonts w:ascii="Times New Roman" w:hAnsi="Times New Roman" w:cs="Times New Roman"/>
          </w:rPr>
          <w:t>not</w:t>
        </w:r>
      </w:ins>
      <w:del w:id="1090" w:author="Mr. Wright" w:date="2016-06-25T08:23:00Z">
        <w:r w:rsidR="000B4D50" w:rsidRPr="004754C8" w:rsidDel="0004492F">
          <w:rPr>
            <w:rFonts w:ascii="Times New Roman" w:hAnsi="Times New Roman" w:cs="Times New Roman"/>
          </w:rPr>
          <w:delText>t</w:delText>
        </w:r>
      </w:del>
      <w:r w:rsidR="000B4D50" w:rsidRPr="004754C8">
        <w:rPr>
          <w:rFonts w:ascii="Times New Roman" w:hAnsi="Times New Roman" w:cs="Times New Roman"/>
        </w:rPr>
        <w:t xml:space="preserve"> keep,</w:t>
      </w:r>
      <w:r w:rsidR="00B464ED" w:rsidRPr="004754C8">
        <w:rPr>
          <w:rFonts w:ascii="Times New Roman" w:hAnsi="Times New Roman" w:cs="Times New Roman"/>
        </w:rPr>
        <w:t xml:space="preserve"> </w:t>
      </w:r>
      <w:r w:rsidR="000B4D50" w:rsidRPr="004754C8">
        <w:rPr>
          <w:rFonts w:ascii="Times New Roman" w:hAnsi="Times New Roman" w:cs="Times New Roman"/>
        </w:rPr>
        <w:t>even decline</w:t>
      </w:r>
      <w:commentRangeEnd w:id="1087"/>
      <w:r w:rsidR="00F11A7F">
        <w:rPr>
          <w:rStyle w:val="CommentReference"/>
        </w:rPr>
        <w:commentReference w:id="1087"/>
      </w:r>
      <w:r w:rsidR="009B7017" w:rsidRPr="004754C8">
        <w:rPr>
          <w:rFonts w:ascii="Times New Roman" w:hAnsi="Times New Roman" w:cs="Times New Roman"/>
        </w:rPr>
        <w:t>.</w:t>
      </w:r>
      <w:r w:rsidR="003023FC" w:rsidRPr="004754C8">
        <w:rPr>
          <w:rFonts w:ascii="Times New Roman" w:hAnsi="Times New Roman" w:cs="Times New Roman"/>
        </w:rPr>
        <w:t xml:space="preserve"> </w:t>
      </w:r>
      <w:r w:rsidR="00B96374" w:rsidRPr="004754C8">
        <w:rPr>
          <w:rFonts w:ascii="Times New Roman" w:hAnsi="Times New Roman" w:cs="Times New Roman"/>
        </w:rPr>
        <w:t>After investigation</w:t>
      </w:r>
      <w:ins w:id="1091" w:author="Mr. Wright" w:date="2016-06-26T10:15:00Z">
        <w:r w:rsidR="00F11A7F">
          <w:rPr>
            <w:rFonts w:ascii="Times New Roman" w:hAnsi="Times New Roman" w:cs="Times New Roman"/>
          </w:rPr>
          <w:t>,</w:t>
        </w:r>
      </w:ins>
      <w:r w:rsidR="00B96374" w:rsidRPr="004754C8">
        <w:rPr>
          <w:rFonts w:ascii="Times New Roman" w:hAnsi="Times New Roman" w:cs="Times New Roman"/>
        </w:rPr>
        <w:t xml:space="preserve"> we found that the BBC data set consists of documents from the BBC </w:t>
      </w:r>
      <w:ins w:id="1092" w:author="Mr. Wright" w:date="2016-06-26T11:09:00Z">
        <w:r w:rsidR="00FE24DC">
          <w:rPr>
            <w:rFonts w:ascii="Times New Roman" w:hAnsi="Times New Roman" w:cs="Times New Roman"/>
          </w:rPr>
          <w:t>N</w:t>
        </w:r>
      </w:ins>
      <w:del w:id="1093" w:author="Mr. Wright" w:date="2016-06-26T11:09:00Z">
        <w:r w:rsidR="00B96374" w:rsidRPr="004754C8" w:rsidDel="00FE24DC">
          <w:rPr>
            <w:rFonts w:ascii="Times New Roman" w:hAnsi="Times New Roman" w:cs="Times New Roman"/>
          </w:rPr>
          <w:delText>n</w:delText>
        </w:r>
      </w:del>
      <w:r w:rsidR="00B96374" w:rsidRPr="004754C8">
        <w:rPr>
          <w:rFonts w:ascii="Times New Roman" w:hAnsi="Times New Roman" w:cs="Times New Roman"/>
        </w:rPr>
        <w:t>ews website corresponding to stories in five topical areas from 2004</w:t>
      </w:r>
      <w:ins w:id="1094" w:author="Mr. Wright" w:date="2016-06-26T10:15:00Z">
        <w:r w:rsidR="00F11A7F">
          <w:rPr>
            <w:rFonts w:ascii="Times New Roman" w:hAnsi="Times New Roman" w:cs="Times New Roman"/>
          </w:rPr>
          <w:t xml:space="preserve"> to </w:t>
        </w:r>
      </w:ins>
      <w:del w:id="1095" w:author="Mr. Wright" w:date="2016-06-26T10:15:00Z">
        <w:r w:rsidR="00B96374" w:rsidRPr="004754C8" w:rsidDel="00F11A7F">
          <w:rPr>
            <w:rFonts w:ascii="Times New Roman" w:hAnsi="Times New Roman" w:cs="Times New Roman"/>
          </w:rPr>
          <w:delText>-</w:delText>
        </w:r>
      </w:del>
      <w:r w:rsidR="00B96374" w:rsidRPr="004754C8">
        <w:rPr>
          <w:rFonts w:ascii="Times New Roman" w:hAnsi="Times New Roman" w:cs="Times New Roman"/>
        </w:rPr>
        <w:t>2005.</w:t>
      </w:r>
      <w:r w:rsidR="00D33002" w:rsidRPr="004754C8">
        <w:rPr>
          <w:rFonts w:ascii="Times New Roman" w:hAnsi="Times New Roman" w:cs="Times New Roman"/>
        </w:rPr>
        <w:t xml:space="preserve"> </w:t>
      </w:r>
      <w:r w:rsidR="00105F9B" w:rsidRPr="004754C8">
        <w:rPr>
          <w:rFonts w:ascii="Times New Roman" w:hAnsi="Times New Roman" w:cs="Times New Roman"/>
        </w:rPr>
        <w:t xml:space="preserve">The </w:t>
      </w:r>
      <w:r w:rsidR="00B0357B" w:rsidRPr="004754C8">
        <w:rPr>
          <w:rFonts w:ascii="Times New Roman" w:hAnsi="Times New Roman" w:cs="Times New Roman"/>
        </w:rPr>
        <w:t>6</w:t>
      </w:r>
      <w:ins w:id="1096" w:author="Mr. Wright" w:date="2016-06-26T10:15:00Z">
        <w:r w:rsidR="00F11A7F">
          <w:rPr>
            <w:rFonts w:ascii="Times New Roman" w:hAnsi="Times New Roman" w:cs="Times New Roman"/>
          </w:rPr>
          <w:t>,</w:t>
        </w:r>
      </w:ins>
      <w:r w:rsidR="00B0357B" w:rsidRPr="004754C8">
        <w:rPr>
          <w:rFonts w:ascii="Times New Roman" w:hAnsi="Times New Roman" w:cs="Times New Roman"/>
        </w:rPr>
        <w:t xml:space="preserve">586 </w:t>
      </w:r>
      <w:r w:rsidR="00105F9B" w:rsidRPr="004754C8">
        <w:rPr>
          <w:rFonts w:ascii="Times New Roman" w:hAnsi="Times New Roman" w:cs="Times New Roman"/>
        </w:rPr>
        <w:t>web</w:t>
      </w:r>
      <w:del w:id="1097" w:author="Mr. Wright" w:date="2016-06-26T10:15:00Z">
        <w:r w:rsidR="00105F9B" w:rsidRPr="004754C8" w:rsidDel="00F11A7F">
          <w:rPr>
            <w:rFonts w:ascii="Times New Roman" w:hAnsi="Times New Roman" w:cs="Times New Roman"/>
          </w:rPr>
          <w:delText xml:space="preserve"> </w:delText>
        </w:r>
      </w:del>
      <w:r w:rsidR="00105F9B" w:rsidRPr="004754C8">
        <w:rPr>
          <w:rFonts w:ascii="Times New Roman" w:hAnsi="Times New Roman" w:cs="Times New Roman"/>
        </w:rPr>
        <w:t xml:space="preserve">pages </w:t>
      </w:r>
      <w:commentRangeStart w:id="1098"/>
      <w:r w:rsidR="00105F9B" w:rsidRPr="004754C8">
        <w:rPr>
          <w:rFonts w:ascii="Times New Roman" w:hAnsi="Times New Roman" w:cs="Times New Roman"/>
        </w:rPr>
        <w:t xml:space="preserve">we crawled </w:t>
      </w:r>
      <w:commentRangeEnd w:id="1098"/>
      <w:r w:rsidR="00F11A7F">
        <w:rPr>
          <w:rStyle w:val="CommentReference"/>
        </w:rPr>
        <w:commentReference w:id="1098"/>
      </w:r>
      <w:r w:rsidR="004F23E1" w:rsidRPr="004754C8">
        <w:rPr>
          <w:rFonts w:ascii="Times New Roman" w:hAnsi="Times New Roman" w:cs="Times New Roman" w:hint="eastAsia"/>
        </w:rPr>
        <w:t>are</w:t>
      </w:r>
      <w:r w:rsidR="00105F9B" w:rsidRPr="004754C8">
        <w:rPr>
          <w:rFonts w:ascii="Times New Roman" w:hAnsi="Times New Roman" w:cs="Times New Roman"/>
        </w:rPr>
        <w:t xml:space="preserve"> </w:t>
      </w:r>
      <w:del w:id="1099" w:author="Mr. Wright" w:date="2016-06-26T10:15:00Z">
        <w:r w:rsidR="00105F9B" w:rsidRPr="004754C8" w:rsidDel="00F11A7F">
          <w:rPr>
            <w:rFonts w:ascii="Times New Roman" w:hAnsi="Times New Roman" w:cs="Times New Roman"/>
          </w:rPr>
          <w:delText xml:space="preserve">the </w:delText>
        </w:r>
      </w:del>
      <w:r w:rsidR="00105F9B" w:rsidRPr="004754C8">
        <w:rPr>
          <w:rFonts w:ascii="Times New Roman" w:hAnsi="Times New Roman" w:cs="Times New Roman"/>
        </w:rPr>
        <w:t xml:space="preserve">news </w:t>
      </w:r>
      <w:ins w:id="1100" w:author="Mr. Wright" w:date="2016-06-26T10:15:00Z">
        <w:r w:rsidR="00F11A7F">
          <w:rPr>
            <w:rFonts w:ascii="Times New Roman" w:hAnsi="Times New Roman" w:cs="Times New Roman"/>
          </w:rPr>
          <w:t>reports from</w:t>
        </w:r>
      </w:ins>
      <w:del w:id="1101" w:author="Mr. Wright" w:date="2016-06-26T10:15:00Z">
        <w:r w:rsidR="00105F9B" w:rsidRPr="004754C8" w:rsidDel="00F11A7F">
          <w:rPr>
            <w:rFonts w:ascii="Times New Roman" w:hAnsi="Times New Roman" w:cs="Times New Roman"/>
          </w:rPr>
          <w:delText>in</w:delText>
        </w:r>
      </w:del>
      <w:r w:rsidR="00105F9B" w:rsidRPr="004754C8">
        <w:rPr>
          <w:rFonts w:ascii="Times New Roman" w:hAnsi="Times New Roman" w:cs="Times New Roman"/>
        </w:rPr>
        <w:t xml:space="preserve"> 2016</w:t>
      </w:r>
      <w:r w:rsidR="001C400A" w:rsidRPr="004754C8">
        <w:rPr>
          <w:rFonts w:ascii="Times New Roman" w:hAnsi="Times New Roman" w:cs="Times New Roman"/>
        </w:rPr>
        <w:t>.</w:t>
      </w:r>
      <w:r w:rsidR="009169A3" w:rsidRPr="004754C8">
        <w:rPr>
          <w:rFonts w:ascii="Times New Roman" w:hAnsi="Times New Roman" w:cs="Times New Roman"/>
        </w:rPr>
        <w:t xml:space="preserve"> </w:t>
      </w:r>
      <w:r w:rsidR="00921898" w:rsidRPr="004754C8">
        <w:rPr>
          <w:rFonts w:ascii="Times New Roman" w:hAnsi="Times New Roman" w:cs="Times New Roman"/>
        </w:rPr>
        <w:t>Some word</w:t>
      </w:r>
      <w:r w:rsidR="00951E31" w:rsidRPr="004754C8">
        <w:rPr>
          <w:rFonts w:ascii="Times New Roman" w:hAnsi="Times New Roman" w:cs="Times New Roman" w:hint="eastAsia"/>
        </w:rPr>
        <w:t>s</w:t>
      </w:r>
      <w:r w:rsidR="00921898" w:rsidRPr="004754C8">
        <w:rPr>
          <w:rFonts w:ascii="Times New Roman" w:hAnsi="Times New Roman" w:cs="Times New Roman"/>
        </w:rPr>
        <w:t xml:space="preserve"> </w:t>
      </w:r>
      <w:r w:rsidR="00951E31" w:rsidRPr="004754C8">
        <w:rPr>
          <w:rFonts w:ascii="Times New Roman" w:hAnsi="Times New Roman" w:cs="Times New Roman"/>
        </w:rPr>
        <w:t>are</w:t>
      </w:r>
      <w:r w:rsidR="00921898" w:rsidRPr="004754C8">
        <w:rPr>
          <w:rFonts w:ascii="Times New Roman" w:hAnsi="Times New Roman" w:cs="Times New Roman"/>
        </w:rPr>
        <w:t xml:space="preserve"> not the </w:t>
      </w:r>
      <w:del w:id="1102" w:author="Mr. Wright" w:date="2016-06-26T10:15:00Z">
        <w:r w:rsidR="00921898" w:rsidRPr="004754C8" w:rsidDel="00F11A7F">
          <w:rPr>
            <w:rFonts w:ascii="Times New Roman" w:hAnsi="Times New Roman" w:cs="Times New Roman"/>
          </w:rPr>
          <w:delText>key word</w:delText>
        </w:r>
        <w:r w:rsidR="007377E0" w:rsidRPr="004754C8" w:rsidDel="00F11A7F">
          <w:rPr>
            <w:rFonts w:ascii="Times New Roman" w:hAnsi="Times New Roman" w:cs="Times New Roman"/>
          </w:rPr>
          <w:delText>s</w:delText>
        </w:r>
        <w:r w:rsidR="00921898" w:rsidRPr="004754C8" w:rsidDel="00F11A7F">
          <w:rPr>
            <w:rFonts w:ascii="Times New Roman" w:hAnsi="Times New Roman" w:cs="Times New Roman"/>
          </w:rPr>
          <w:delText xml:space="preserve"> of the category</w:delText>
        </w:r>
      </w:del>
      <w:ins w:id="1103" w:author="Mr. Wright" w:date="2016-06-26T10:15:00Z">
        <w:r w:rsidR="00F11A7F">
          <w:rPr>
            <w:rFonts w:ascii="Times New Roman" w:hAnsi="Times New Roman" w:cs="Times New Roman"/>
          </w:rPr>
          <w:t>same KWCs from</w:t>
        </w:r>
      </w:ins>
      <w:del w:id="1104" w:author="Mr. Wright" w:date="2016-06-26T10:16:00Z">
        <w:r w:rsidR="00921898" w:rsidRPr="004754C8" w:rsidDel="00F11A7F">
          <w:rPr>
            <w:rFonts w:ascii="Times New Roman" w:hAnsi="Times New Roman" w:cs="Times New Roman"/>
          </w:rPr>
          <w:delText xml:space="preserve"> in</w:delText>
        </w:r>
      </w:del>
      <w:r w:rsidR="00921898" w:rsidRPr="004754C8">
        <w:rPr>
          <w:rFonts w:ascii="Times New Roman" w:hAnsi="Times New Roman" w:cs="Times New Roman"/>
        </w:rPr>
        <w:t> 2004</w:t>
      </w:r>
      <w:ins w:id="1105" w:author="Mr. Wright" w:date="2016-06-26T10:16:00Z">
        <w:r w:rsidR="00F11A7F">
          <w:rPr>
            <w:rFonts w:ascii="Times New Roman" w:hAnsi="Times New Roman" w:cs="Times New Roman"/>
          </w:rPr>
          <w:t xml:space="preserve"> to </w:t>
        </w:r>
      </w:ins>
      <w:del w:id="1106" w:author="Mr. Wright" w:date="2016-06-26T10:16:00Z">
        <w:r w:rsidR="00921898" w:rsidRPr="004754C8" w:rsidDel="00F11A7F">
          <w:rPr>
            <w:rFonts w:ascii="Times New Roman" w:hAnsi="Times New Roman" w:cs="Times New Roman"/>
          </w:rPr>
          <w:delText>-</w:delText>
        </w:r>
      </w:del>
      <w:r w:rsidR="00921898" w:rsidRPr="004754C8">
        <w:rPr>
          <w:rFonts w:ascii="Times New Roman" w:hAnsi="Times New Roman" w:cs="Times New Roman"/>
        </w:rPr>
        <w:t xml:space="preserve">2005, </w:t>
      </w:r>
      <w:commentRangeStart w:id="1107"/>
      <w:r w:rsidR="00921898" w:rsidRPr="004754C8">
        <w:rPr>
          <w:rFonts w:ascii="Times New Roman" w:hAnsi="Times New Roman" w:cs="Times New Roman"/>
        </w:rPr>
        <w:t xml:space="preserve">but </w:t>
      </w:r>
      <w:r w:rsidR="00293C26" w:rsidRPr="004754C8">
        <w:rPr>
          <w:rFonts w:ascii="Times New Roman" w:hAnsi="Times New Roman" w:cs="Times New Roman"/>
        </w:rPr>
        <w:t>they</w:t>
      </w:r>
      <w:r w:rsidR="00734D68" w:rsidRPr="004754C8">
        <w:rPr>
          <w:rFonts w:ascii="Times New Roman" w:hAnsi="Times New Roman" w:cs="Times New Roman"/>
        </w:rPr>
        <w:t xml:space="preserve"> </w:t>
      </w:r>
      <w:r w:rsidR="00293C26" w:rsidRPr="004754C8">
        <w:rPr>
          <w:rFonts w:ascii="Times New Roman" w:hAnsi="Times New Roman" w:cs="Times New Roman"/>
        </w:rPr>
        <w:t>are</w:t>
      </w:r>
      <w:r w:rsidR="00734D68" w:rsidRPr="004754C8">
        <w:rPr>
          <w:rFonts w:ascii="Times New Roman" w:hAnsi="Times New Roman" w:cs="Times New Roman"/>
        </w:rPr>
        <w:t xml:space="preserve"> </w:t>
      </w:r>
      <w:r w:rsidR="00921898" w:rsidRPr="004754C8">
        <w:rPr>
          <w:rFonts w:ascii="Times New Roman" w:hAnsi="Times New Roman" w:cs="Times New Roman"/>
        </w:rPr>
        <w:t>now</w:t>
      </w:r>
      <w:commentRangeEnd w:id="1107"/>
      <w:r w:rsidR="00F11A7F">
        <w:rPr>
          <w:rStyle w:val="CommentReference"/>
        </w:rPr>
        <w:commentReference w:id="1107"/>
      </w:r>
      <w:r w:rsidR="00921898" w:rsidRPr="004754C8">
        <w:rPr>
          <w:rFonts w:ascii="Times New Roman" w:hAnsi="Times New Roman" w:cs="Times New Roman"/>
        </w:rPr>
        <w:t>.</w:t>
      </w:r>
      <w:r w:rsidR="00EA73C1" w:rsidRPr="004754C8">
        <w:rPr>
          <w:rFonts w:ascii="Times New Roman" w:hAnsi="Times New Roman" w:cs="Times New Roman"/>
        </w:rPr>
        <w:t xml:space="preserve"> </w:t>
      </w:r>
      <w:commentRangeStart w:id="1108"/>
      <w:r w:rsidR="00921898" w:rsidRPr="004754C8">
        <w:rPr>
          <w:rFonts w:ascii="Times New Roman" w:hAnsi="Times New Roman" w:cs="Times New Roman"/>
        </w:rPr>
        <w:t>Some word</w:t>
      </w:r>
      <w:r w:rsidR="00D30BF5" w:rsidRPr="004754C8">
        <w:rPr>
          <w:rFonts w:ascii="Times New Roman" w:hAnsi="Times New Roman" w:cs="Times New Roman"/>
        </w:rPr>
        <w:t>s</w:t>
      </w:r>
      <w:r w:rsidR="00921898" w:rsidRPr="004754C8">
        <w:rPr>
          <w:rFonts w:ascii="Times New Roman" w:hAnsi="Times New Roman" w:cs="Times New Roman"/>
        </w:rPr>
        <w:t xml:space="preserve"> </w:t>
      </w:r>
      <w:commentRangeEnd w:id="1108"/>
      <w:r w:rsidR="00F11A7F">
        <w:rPr>
          <w:rStyle w:val="CommentReference"/>
        </w:rPr>
        <w:commentReference w:id="1108"/>
      </w:r>
      <w:r w:rsidR="00D30BF5" w:rsidRPr="004754C8">
        <w:rPr>
          <w:rFonts w:ascii="Times New Roman" w:hAnsi="Times New Roman" w:cs="Times New Roman"/>
        </w:rPr>
        <w:t>are</w:t>
      </w:r>
      <w:r w:rsidR="00921898" w:rsidRPr="004754C8">
        <w:rPr>
          <w:rFonts w:ascii="Times New Roman" w:hAnsi="Times New Roman" w:cs="Times New Roman"/>
        </w:rPr>
        <w:t xml:space="preserve"> the </w:t>
      </w:r>
      <w:del w:id="1109" w:author="Mr. Wright" w:date="2016-06-26T10:16:00Z">
        <w:r w:rsidR="00921898" w:rsidRPr="004754C8" w:rsidDel="00F11A7F">
          <w:rPr>
            <w:rFonts w:ascii="Times New Roman" w:hAnsi="Times New Roman" w:cs="Times New Roman"/>
          </w:rPr>
          <w:delText>key word</w:delText>
        </w:r>
        <w:r w:rsidR="00E94D20" w:rsidRPr="004754C8" w:rsidDel="00F11A7F">
          <w:rPr>
            <w:rFonts w:ascii="Times New Roman" w:hAnsi="Times New Roman" w:cs="Times New Roman"/>
          </w:rPr>
          <w:delText>s</w:delText>
        </w:r>
        <w:r w:rsidR="00921898" w:rsidRPr="004754C8" w:rsidDel="00F11A7F">
          <w:rPr>
            <w:rFonts w:ascii="Times New Roman" w:hAnsi="Times New Roman" w:cs="Times New Roman"/>
          </w:rPr>
          <w:delText xml:space="preserve"> of the category </w:delText>
        </w:r>
      </w:del>
      <w:ins w:id="1110" w:author="Mr. Wright" w:date="2016-06-26T10:16:00Z">
        <w:r w:rsidR="00F11A7F">
          <w:rPr>
            <w:rFonts w:ascii="Times New Roman" w:hAnsi="Times New Roman" w:cs="Times New Roman"/>
          </w:rPr>
          <w:t>KWCs from</w:t>
        </w:r>
      </w:ins>
      <w:del w:id="1111" w:author="Mr. Wright" w:date="2016-06-26T10:16:00Z">
        <w:r w:rsidR="00921898" w:rsidRPr="004754C8" w:rsidDel="00F11A7F">
          <w:rPr>
            <w:rFonts w:ascii="Times New Roman" w:hAnsi="Times New Roman" w:cs="Times New Roman"/>
          </w:rPr>
          <w:delText>in</w:delText>
        </w:r>
      </w:del>
      <w:r w:rsidR="00921898" w:rsidRPr="004754C8">
        <w:rPr>
          <w:rFonts w:ascii="Times New Roman" w:hAnsi="Times New Roman" w:cs="Times New Roman"/>
        </w:rPr>
        <w:t> 2004</w:t>
      </w:r>
      <w:del w:id="1112" w:author="Mr. Wright" w:date="2016-06-26T10:16:00Z">
        <w:r w:rsidR="00921898" w:rsidRPr="004754C8" w:rsidDel="00F11A7F">
          <w:rPr>
            <w:rFonts w:ascii="Times New Roman" w:hAnsi="Times New Roman" w:cs="Times New Roman"/>
          </w:rPr>
          <w:delText>-</w:delText>
        </w:r>
      </w:del>
      <w:ins w:id="1113" w:author="Mr. Wright" w:date="2016-06-26T10:16:00Z">
        <w:r w:rsidR="00F11A7F">
          <w:rPr>
            <w:rFonts w:ascii="Times New Roman" w:hAnsi="Times New Roman" w:cs="Times New Roman"/>
          </w:rPr>
          <w:t xml:space="preserve"> to </w:t>
        </w:r>
      </w:ins>
      <w:r w:rsidR="00921898" w:rsidRPr="004754C8">
        <w:rPr>
          <w:rFonts w:ascii="Times New Roman" w:hAnsi="Times New Roman" w:cs="Times New Roman"/>
        </w:rPr>
        <w:t>2005, but</w:t>
      </w:r>
      <w:r w:rsidR="004871FB" w:rsidRPr="004754C8">
        <w:rPr>
          <w:rFonts w:ascii="Times New Roman" w:hAnsi="Times New Roman" w:cs="Times New Roman"/>
        </w:rPr>
        <w:t xml:space="preserve"> </w:t>
      </w:r>
      <w:r w:rsidR="003431A2" w:rsidRPr="004754C8">
        <w:rPr>
          <w:rFonts w:ascii="Times New Roman" w:hAnsi="Times New Roman" w:cs="Times New Roman"/>
        </w:rPr>
        <w:t>they</w:t>
      </w:r>
      <w:r w:rsidR="004871FB" w:rsidRPr="004754C8">
        <w:rPr>
          <w:rFonts w:ascii="Times New Roman" w:hAnsi="Times New Roman" w:cs="Times New Roman"/>
        </w:rPr>
        <w:t xml:space="preserve"> </w:t>
      </w:r>
      <w:r w:rsidR="003431A2" w:rsidRPr="004754C8">
        <w:rPr>
          <w:rFonts w:ascii="Times New Roman" w:hAnsi="Times New Roman" w:cs="Times New Roman"/>
        </w:rPr>
        <w:t>are</w:t>
      </w:r>
      <w:r w:rsidR="00921898" w:rsidRPr="004754C8">
        <w:rPr>
          <w:rFonts w:ascii="Times New Roman" w:hAnsi="Times New Roman" w:cs="Times New Roman"/>
        </w:rPr>
        <w:t xml:space="preserve"> </w:t>
      </w:r>
      <w:del w:id="1114" w:author="Mr. Wright" w:date="2016-06-26T10:16:00Z">
        <w:r w:rsidR="004871FB" w:rsidRPr="004754C8" w:rsidDel="00F11A7F">
          <w:rPr>
            <w:rFonts w:ascii="Times New Roman" w:hAnsi="Times New Roman" w:cs="Times New Roman"/>
          </w:rPr>
          <w:delText xml:space="preserve">not </w:delText>
        </w:r>
        <w:r w:rsidR="00921898" w:rsidRPr="004754C8" w:rsidDel="00F11A7F">
          <w:rPr>
            <w:rFonts w:ascii="Times New Roman" w:hAnsi="Times New Roman" w:cs="Times New Roman"/>
          </w:rPr>
          <w:delText>now</w:delText>
        </w:r>
      </w:del>
      <w:ins w:id="1115" w:author="Mr. Wright" w:date="2016-06-26T10:16:00Z">
        <w:r w:rsidR="00F11A7F">
          <w:rPr>
            <w:rFonts w:ascii="Times New Roman" w:hAnsi="Times New Roman" w:cs="Times New Roman"/>
          </w:rPr>
          <w:t>no longer KWCs</w:t>
        </w:r>
      </w:ins>
      <w:r w:rsidR="00921898" w:rsidRPr="004754C8">
        <w:rPr>
          <w:rFonts w:ascii="Times New Roman" w:hAnsi="Times New Roman" w:cs="Times New Roman"/>
        </w:rPr>
        <w:t>.</w:t>
      </w:r>
      <w:r w:rsidR="00C54499" w:rsidRPr="004754C8">
        <w:rPr>
          <w:rFonts w:ascii="Times New Roman" w:hAnsi="Times New Roman" w:cs="Times New Roman"/>
        </w:rPr>
        <w:t xml:space="preserve"> </w:t>
      </w:r>
      <w:r w:rsidR="006334DB" w:rsidRPr="004754C8">
        <w:rPr>
          <w:rFonts w:ascii="Times New Roman" w:hAnsi="Times New Roman" w:cs="Times New Roman"/>
        </w:rPr>
        <w:t xml:space="preserve">For example, </w:t>
      </w:r>
      <w:r w:rsidR="004F6FDF" w:rsidRPr="004754C8">
        <w:rPr>
          <w:rFonts w:ascii="Times New Roman" w:hAnsi="Times New Roman" w:cs="Times New Roman"/>
        </w:rPr>
        <w:t xml:space="preserve">AlphaGo is </w:t>
      </w:r>
      <w:del w:id="1116" w:author="Mr. Wright" w:date="2016-06-26T10:17:00Z">
        <w:r w:rsidR="004F6FDF" w:rsidRPr="004754C8" w:rsidDel="00F11A7F">
          <w:rPr>
            <w:rFonts w:ascii="Times New Roman" w:hAnsi="Times New Roman" w:cs="Times New Roman"/>
          </w:rPr>
          <w:delText xml:space="preserve">the </w:delText>
        </w:r>
      </w:del>
      <w:ins w:id="1117" w:author="Mr. Wright" w:date="2016-06-26T10:17:00Z">
        <w:r w:rsidR="00F11A7F">
          <w:rPr>
            <w:rFonts w:ascii="Times New Roman" w:hAnsi="Times New Roman" w:cs="Times New Roman"/>
          </w:rPr>
          <w:t>a</w:t>
        </w:r>
        <w:r w:rsidR="00F11A7F" w:rsidRPr="004754C8">
          <w:rPr>
            <w:rFonts w:ascii="Times New Roman" w:hAnsi="Times New Roman" w:cs="Times New Roman"/>
          </w:rPr>
          <w:t xml:space="preserve"> </w:t>
        </w:r>
      </w:ins>
      <w:r w:rsidR="004F6FDF" w:rsidRPr="004754C8">
        <w:rPr>
          <w:rFonts w:ascii="Times New Roman" w:hAnsi="Times New Roman" w:cs="Times New Roman"/>
        </w:rPr>
        <w:t xml:space="preserve">KWC of the </w:t>
      </w:r>
      <w:ins w:id="1118" w:author="Mr. Wright" w:date="2016-06-26T10:17:00Z">
        <w:r w:rsidR="00F11A7F">
          <w:rPr>
            <w:rFonts w:ascii="Times New Roman" w:hAnsi="Times New Roman" w:cs="Times New Roman"/>
          </w:rPr>
          <w:t xml:space="preserve">current tech </w:t>
        </w:r>
      </w:ins>
      <w:r w:rsidR="004F6FDF" w:rsidRPr="004754C8">
        <w:rPr>
          <w:rFonts w:ascii="Times New Roman" w:hAnsi="Times New Roman" w:cs="Times New Roman"/>
        </w:rPr>
        <w:t>category</w:t>
      </w:r>
      <w:del w:id="1119" w:author="Mr. Wright" w:date="2016-06-26T10:17:00Z">
        <w:r w:rsidR="004F6FDF" w:rsidRPr="004754C8" w:rsidDel="00F11A7F">
          <w:rPr>
            <w:rFonts w:ascii="Times New Roman" w:hAnsi="Times New Roman" w:cs="Times New Roman"/>
          </w:rPr>
          <w:delText xml:space="preserve"> tech now</w:delText>
        </w:r>
      </w:del>
      <w:del w:id="1120" w:author="Mr. Wright" w:date="2016-06-25T08:31:00Z">
        <w:r w:rsidR="004F6FDF" w:rsidRPr="004754C8" w:rsidDel="004F4B0D">
          <w:rPr>
            <w:rFonts w:ascii="Times New Roman" w:hAnsi="Times New Roman" w:cs="Times New Roman"/>
          </w:rPr>
          <w:delText xml:space="preserve"> </w:delText>
        </w:r>
      </w:del>
      <w:r w:rsidR="004F6FDF" w:rsidRPr="004754C8">
        <w:rPr>
          <w:rFonts w:ascii="Times New Roman" w:hAnsi="Times New Roman" w:cs="Times New Roman"/>
        </w:rPr>
        <w:t>, but</w:t>
      </w:r>
      <w:ins w:id="1121" w:author="Mr. Wright" w:date="2016-06-26T10:17:00Z">
        <w:r w:rsidR="00F11A7F">
          <w:rPr>
            <w:rFonts w:ascii="Times New Roman" w:hAnsi="Times New Roman" w:cs="Times New Roman"/>
          </w:rPr>
          <w:t xml:space="preserve"> it</w:t>
        </w:r>
      </w:ins>
      <w:r w:rsidR="004F6FDF" w:rsidRPr="004754C8">
        <w:rPr>
          <w:rFonts w:ascii="Times New Roman" w:hAnsi="Times New Roman" w:cs="Times New Roman"/>
        </w:rPr>
        <w:t xml:space="preserve"> does not appear any text </w:t>
      </w:r>
      <w:del w:id="1122" w:author="Mr. Wright" w:date="2016-06-26T10:17:00Z">
        <w:r w:rsidR="004F6FDF" w:rsidRPr="004754C8" w:rsidDel="00F11A7F">
          <w:rPr>
            <w:rFonts w:ascii="Times New Roman" w:hAnsi="Times New Roman" w:cs="Times New Roman"/>
          </w:rPr>
          <w:delText>in </w:delText>
        </w:r>
      </w:del>
      <w:ins w:id="1123" w:author="Mr. Wright" w:date="2016-06-26T10:17:00Z">
        <w:r w:rsidR="00F11A7F">
          <w:rPr>
            <w:rFonts w:ascii="Times New Roman" w:hAnsi="Times New Roman" w:cs="Times New Roman"/>
          </w:rPr>
          <w:t>between</w:t>
        </w:r>
        <w:r w:rsidR="00F11A7F" w:rsidRPr="004754C8">
          <w:rPr>
            <w:rFonts w:ascii="Times New Roman" w:hAnsi="Times New Roman" w:cs="Times New Roman"/>
          </w:rPr>
          <w:t> </w:t>
        </w:r>
      </w:ins>
      <w:r w:rsidR="004F6FDF" w:rsidRPr="004754C8">
        <w:rPr>
          <w:rFonts w:ascii="Times New Roman" w:hAnsi="Times New Roman" w:cs="Times New Roman"/>
        </w:rPr>
        <w:t>2004</w:t>
      </w:r>
      <w:ins w:id="1124" w:author="Mr. Wright" w:date="2016-06-26T10:17:00Z">
        <w:r w:rsidR="00F11A7F">
          <w:rPr>
            <w:rFonts w:ascii="Times New Roman" w:hAnsi="Times New Roman" w:cs="Times New Roman"/>
          </w:rPr>
          <w:t xml:space="preserve"> and </w:t>
        </w:r>
      </w:ins>
      <w:del w:id="1125" w:author="Mr. Wright" w:date="2016-06-26T10:17:00Z">
        <w:r w:rsidR="004F6FDF" w:rsidRPr="004754C8" w:rsidDel="00F11A7F">
          <w:rPr>
            <w:rFonts w:ascii="Times New Roman" w:hAnsi="Times New Roman" w:cs="Times New Roman"/>
          </w:rPr>
          <w:delText>-</w:delText>
        </w:r>
      </w:del>
      <w:r w:rsidR="004F6FDF" w:rsidRPr="004754C8">
        <w:rPr>
          <w:rFonts w:ascii="Times New Roman" w:hAnsi="Times New Roman" w:cs="Times New Roman"/>
        </w:rPr>
        <w:t>2005.</w:t>
      </w:r>
      <w:r w:rsidR="006E326C" w:rsidRPr="004754C8">
        <w:rPr>
          <w:rFonts w:ascii="Times New Roman" w:hAnsi="Times New Roman" w:cs="Times New Roman"/>
        </w:rPr>
        <w:t xml:space="preserve"> Michael Jordan </w:t>
      </w:r>
      <w:del w:id="1126" w:author="Mr. Wright" w:date="2016-06-26T10:17:00Z">
        <w:r w:rsidR="006E326C" w:rsidRPr="004754C8" w:rsidDel="00F11A7F">
          <w:rPr>
            <w:rFonts w:ascii="Times New Roman" w:hAnsi="Times New Roman" w:cs="Times New Roman"/>
          </w:rPr>
          <w:delText xml:space="preserve">is </w:delText>
        </w:r>
      </w:del>
      <w:ins w:id="1127" w:author="Mr. Wright" w:date="2016-06-26T10:17:00Z">
        <w:r w:rsidR="00F11A7F">
          <w:rPr>
            <w:rFonts w:ascii="Times New Roman" w:hAnsi="Times New Roman" w:cs="Times New Roman"/>
          </w:rPr>
          <w:t>was</w:t>
        </w:r>
        <w:r w:rsidR="00F11A7F" w:rsidRPr="004754C8">
          <w:rPr>
            <w:rFonts w:ascii="Times New Roman" w:hAnsi="Times New Roman" w:cs="Times New Roman"/>
          </w:rPr>
          <w:t xml:space="preserve"> </w:t>
        </w:r>
      </w:ins>
      <w:del w:id="1128" w:author="Mr. Wright" w:date="2016-06-26T10:17:00Z">
        <w:r w:rsidR="006E326C" w:rsidRPr="004754C8" w:rsidDel="00F11A7F">
          <w:rPr>
            <w:rFonts w:ascii="Times New Roman" w:hAnsi="Times New Roman" w:cs="Times New Roman"/>
          </w:rPr>
          <w:delText xml:space="preserve">the </w:delText>
        </w:r>
      </w:del>
      <w:ins w:id="1129" w:author="Mr. Wright" w:date="2016-06-26T10:17:00Z">
        <w:r w:rsidR="00F11A7F">
          <w:rPr>
            <w:rFonts w:ascii="Times New Roman" w:hAnsi="Times New Roman" w:cs="Times New Roman"/>
          </w:rPr>
          <w:t>a</w:t>
        </w:r>
        <w:r w:rsidR="00F11A7F" w:rsidRPr="004754C8">
          <w:rPr>
            <w:rFonts w:ascii="Times New Roman" w:hAnsi="Times New Roman" w:cs="Times New Roman"/>
          </w:rPr>
          <w:t xml:space="preserve"> </w:t>
        </w:r>
      </w:ins>
      <w:r w:rsidR="006E326C" w:rsidRPr="004754C8">
        <w:rPr>
          <w:rFonts w:ascii="Times New Roman" w:hAnsi="Times New Roman" w:cs="Times New Roman"/>
        </w:rPr>
        <w:t xml:space="preserve">KWC </w:t>
      </w:r>
      <w:del w:id="1130" w:author="Mr. Wright" w:date="2016-06-26T10:17:00Z">
        <w:r w:rsidR="006E326C" w:rsidRPr="004754C8" w:rsidDel="00F11A7F">
          <w:rPr>
            <w:rFonts w:ascii="Times New Roman" w:hAnsi="Times New Roman" w:cs="Times New Roman"/>
          </w:rPr>
          <w:delText xml:space="preserve">of </w:delText>
        </w:r>
      </w:del>
      <w:ins w:id="1131" w:author="Mr. Wright" w:date="2016-06-26T10:17:00Z">
        <w:r w:rsidR="00F11A7F">
          <w:rPr>
            <w:rFonts w:ascii="Times New Roman" w:hAnsi="Times New Roman" w:cs="Times New Roman"/>
          </w:rPr>
          <w:t>in the sports</w:t>
        </w:r>
      </w:ins>
      <w:del w:id="1132" w:author="Mr. Wright" w:date="2016-06-26T10:17:00Z">
        <w:r w:rsidR="006E326C" w:rsidRPr="004754C8" w:rsidDel="00F11A7F">
          <w:rPr>
            <w:rFonts w:ascii="Times New Roman" w:hAnsi="Times New Roman" w:cs="Times New Roman"/>
          </w:rPr>
          <w:delText>the</w:delText>
        </w:r>
      </w:del>
      <w:r w:rsidR="006E326C" w:rsidRPr="004754C8">
        <w:rPr>
          <w:rFonts w:ascii="Times New Roman" w:hAnsi="Times New Roman" w:cs="Times New Roman"/>
        </w:rPr>
        <w:t xml:space="preserve"> category </w:t>
      </w:r>
      <w:del w:id="1133" w:author="Mr. Wright" w:date="2016-06-26T10:17:00Z">
        <w:r w:rsidR="006E326C" w:rsidRPr="004754C8" w:rsidDel="00F11A7F">
          <w:rPr>
            <w:rFonts w:ascii="Times New Roman" w:hAnsi="Times New Roman" w:cs="Times New Roman"/>
          </w:rPr>
          <w:delText>sport </w:delText>
        </w:r>
      </w:del>
      <w:ins w:id="1134" w:author="Mr. Wright" w:date="2016-06-26T10:17:00Z">
        <w:r w:rsidR="00F11A7F">
          <w:rPr>
            <w:rFonts w:ascii="Times New Roman" w:hAnsi="Times New Roman" w:cs="Times New Roman"/>
          </w:rPr>
          <w:t xml:space="preserve">in </w:t>
        </w:r>
      </w:ins>
      <w:r w:rsidR="006E326C" w:rsidRPr="004754C8">
        <w:rPr>
          <w:rFonts w:ascii="Times New Roman" w:hAnsi="Times New Roman" w:cs="Times New Roman"/>
        </w:rPr>
        <w:t>2004</w:t>
      </w:r>
      <w:ins w:id="1135" w:author="Mr. Wright" w:date="2016-06-26T10:17:00Z">
        <w:r w:rsidR="00F11A7F">
          <w:rPr>
            <w:rFonts w:ascii="Times New Roman" w:hAnsi="Times New Roman" w:cs="Times New Roman"/>
          </w:rPr>
          <w:t xml:space="preserve"> to</w:t>
        </w:r>
      </w:ins>
      <w:del w:id="1136" w:author="Mr. Wright" w:date="2016-06-26T10:17:00Z">
        <w:r w:rsidR="006E326C" w:rsidRPr="004754C8" w:rsidDel="00F11A7F">
          <w:rPr>
            <w:rFonts w:ascii="Times New Roman" w:hAnsi="Times New Roman" w:cs="Times New Roman"/>
          </w:rPr>
          <w:delText>-</w:delText>
        </w:r>
      </w:del>
      <w:ins w:id="1137" w:author="Mr. Wright" w:date="2016-06-26T10:17:00Z">
        <w:r w:rsidR="00F11A7F">
          <w:rPr>
            <w:rFonts w:ascii="Times New Roman" w:hAnsi="Times New Roman" w:cs="Times New Roman"/>
          </w:rPr>
          <w:t xml:space="preserve"> </w:t>
        </w:r>
      </w:ins>
      <w:r w:rsidR="006E326C" w:rsidRPr="004754C8">
        <w:rPr>
          <w:rFonts w:ascii="Times New Roman" w:hAnsi="Times New Roman" w:cs="Times New Roman"/>
        </w:rPr>
        <w:t xml:space="preserve">2005, but </w:t>
      </w:r>
      <w:ins w:id="1138" w:author="Mr. Wright" w:date="2016-06-26T10:18:00Z">
        <w:r w:rsidR="00F11A7F">
          <w:rPr>
            <w:rFonts w:ascii="Times New Roman" w:hAnsi="Times New Roman" w:cs="Times New Roman"/>
          </w:rPr>
          <w:t xml:space="preserve">it </w:t>
        </w:r>
        <w:r w:rsidR="00F11A7F" w:rsidRPr="004754C8">
          <w:rPr>
            <w:rFonts w:ascii="Times New Roman" w:hAnsi="Times New Roman" w:cs="Times New Roman"/>
          </w:rPr>
          <w:t xml:space="preserve">rarely </w:t>
        </w:r>
      </w:ins>
      <w:r w:rsidR="006E326C" w:rsidRPr="004754C8">
        <w:rPr>
          <w:rFonts w:ascii="Times New Roman" w:hAnsi="Times New Roman" w:cs="Times New Roman"/>
        </w:rPr>
        <w:t>appear</w:t>
      </w:r>
      <w:ins w:id="1139" w:author="Mr. Wright" w:date="2016-06-26T10:17:00Z">
        <w:r w:rsidR="00F11A7F">
          <w:rPr>
            <w:rFonts w:ascii="Times New Roman" w:hAnsi="Times New Roman" w:cs="Times New Roman"/>
          </w:rPr>
          <w:t>s</w:t>
        </w:r>
      </w:ins>
      <w:r w:rsidR="006E326C" w:rsidRPr="004754C8">
        <w:rPr>
          <w:rFonts w:ascii="Times New Roman" w:hAnsi="Times New Roman" w:cs="Times New Roman"/>
        </w:rPr>
        <w:t> </w:t>
      </w:r>
      <w:del w:id="1140" w:author="Mr. Wright" w:date="2016-06-26T10:18:00Z">
        <w:r w:rsidR="006E326C" w:rsidRPr="004754C8" w:rsidDel="00F11A7F">
          <w:rPr>
            <w:rFonts w:ascii="Times New Roman" w:hAnsi="Times New Roman" w:cs="Times New Roman"/>
          </w:rPr>
          <w:delText>rarely</w:delText>
        </w:r>
      </w:del>
      <w:del w:id="1141" w:author="Mr. Wright" w:date="2016-06-26T11:10:00Z">
        <w:r w:rsidR="006E326C" w:rsidRPr="004754C8" w:rsidDel="00FE24DC">
          <w:rPr>
            <w:rFonts w:ascii="Times New Roman" w:hAnsi="Times New Roman" w:cs="Times New Roman"/>
          </w:rPr>
          <w:delText xml:space="preserve"> </w:delText>
        </w:r>
      </w:del>
      <w:r w:rsidR="006E326C" w:rsidRPr="004754C8">
        <w:rPr>
          <w:rFonts w:ascii="Times New Roman" w:hAnsi="Times New Roman" w:cs="Times New Roman"/>
        </w:rPr>
        <w:t>now.</w:t>
      </w:r>
      <w:r w:rsidR="00F45889" w:rsidRPr="004754C8">
        <w:rPr>
          <w:rFonts w:ascii="Times New Roman" w:hAnsi="Times New Roman" w:cs="Times New Roman"/>
        </w:rPr>
        <w:t xml:space="preserve"> We call </w:t>
      </w:r>
      <w:commentRangeStart w:id="1142"/>
      <w:r w:rsidR="00F45889" w:rsidRPr="004754C8">
        <w:rPr>
          <w:rFonts w:ascii="Times New Roman" w:hAnsi="Times New Roman" w:cs="Times New Roman"/>
        </w:rPr>
        <w:t xml:space="preserve">that </w:t>
      </w:r>
      <w:commentRangeEnd w:id="1142"/>
      <w:r w:rsidR="00F11A7F">
        <w:rPr>
          <w:rStyle w:val="CommentReference"/>
        </w:rPr>
        <w:commentReference w:id="1142"/>
      </w:r>
      <w:ins w:id="1143" w:author="Mr. Wright" w:date="2016-06-25T08:28:00Z">
        <w:r w:rsidR="0004492F">
          <w:rPr>
            <w:rFonts w:ascii="Times New Roman" w:hAnsi="Times New Roman" w:cs="Times New Roman"/>
          </w:rPr>
          <w:t>c</w:t>
        </w:r>
      </w:ins>
      <w:del w:id="1144" w:author="Mr. Wright" w:date="2016-06-25T08:28:00Z">
        <w:r w:rsidR="00F45889" w:rsidRPr="004754C8" w:rsidDel="0004492F">
          <w:rPr>
            <w:rFonts w:ascii="Times New Roman" w:hAnsi="Times New Roman" w:cs="Times New Roman"/>
          </w:rPr>
          <w:delText>C</w:delText>
        </w:r>
      </w:del>
      <w:r w:rsidR="00F45889" w:rsidRPr="004754C8">
        <w:rPr>
          <w:rFonts w:ascii="Times New Roman" w:hAnsi="Times New Roman" w:cs="Times New Roman"/>
        </w:rPr>
        <w:t>old start.</w:t>
      </w:r>
      <w:r w:rsidR="00171D29" w:rsidRPr="004754C8">
        <w:rPr>
          <w:rFonts w:ascii="Times New Roman" w:hAnsi="Times New Roman" w:cs="Times New Roman"/>
        </w:rPr>
        <w:t xml:space="preserve"> It is a potential problem in computer-based information systems </w:t>
      </w:r>
      <w:del w:id="1145" w:author="Mr. Wright" w:date="2016-06-26T10:18:00Z">
        <w:r w:rsidR="00171D29" w:rsidRPr="004754C8" w:rsidDel="00F11A7F">
          <w:rPr>
            <w:rFonts w:ascii="Times New Roman" w:hAnsi="Times New Roman" w:cs="Times New Roman"/>
          </w:rPr>
          <w:delText xml:space="preserve">which </w:delText>
        </w:r>
      </w:del>
      <w:ins w:id="1146" w:author="Mr. Wright" w:date="2016-06-26T10:18:00Z">
        <w:r w:rsidR="00F11A7F">
          <w:rPr>
            <w:rFonts w:ascii="Times New Roman" w:hAnsi="Times New Roman" w:cs="Times New Roman"/>
          </w:rPr>
          <w:t>that</w:t>
        </w:r>
        <w:r w:rsidR="00F11A7F" w:rsidRPr="004754C8">
          <w:rPr>
            <w:rFonts w:ascii="Times New Roman" w:hAnsi="Times New Roman" w:cs="Times New Roman"/>
          </w:rPr>
          <w:t xml:space="preserve"> </w:t>
        </w:r>
      </w:ins>
      <w:r w:rsidR="00171D29" w:rsidRPr="004754C8">
        <w:rPr>
          <w:rFonts w:ascii="Times New Roman" w:hAnsi="Times New Roman" w:cs="Times New Roman"/>
        </w:rPr>
        <w:t>involve a degree of automated data model</w:t>
      </w:r>
      <w:ins w:id="1147" w:author="Mr. Wright" w:date="2016-06-25T08:21:00Z">
        <w:r w:rsidR="0004492F">
          <w:rPr>
            <w:rFonts w:ascii="Times New Roman" w:hAnsi="Times New Roman" w:cs="Times New Roman"/>
          </w:rPr>
          <w:t>ing</w:t>
        </w:r>
      </w:ins>
      <w:del w:id="1148" w:author="Mr. Wright" w:date="2016-06-25T08:21:00Z">
        <w:r w:rsidR="00171D29" w:rsidRPr="004754C8" w:rsidDel="0004492F">
          <w:rPr>
            <w:rFonts w:ascii="Times New Roman" w:hAnsi="Times New Roman" w:cs="Times New Roman"/>
          </w:rPr>
          <w:delText>ling</w:delText>
        </w:r>
      </w:del>
      <w:r w:rsidR="00171D29" w:rsidRPr="004754C8">
        <w:rPr>
          <w:rFonts w:ascii="Times New Roman" w:hAnsi="Times New Roman" w:cs="Times New Roman"/>
        </w:rPr>
        <w:t xml:space="preserve">. </w:t>
      </w:r>
      <w:r w:rsidR="00823040" w:rsidRPr="004754C8">
        <w:rPr>
          <w:rFonts w:ascii="Times New Roman" w:hAnsi="Times New Roman" w:cs="Times New Roman"/>
        </w:rPr>
        <w:t xml:space="preserve">Common classification algorithms </w:t>
      </w:r>
      <w:del w:id="1149" w:author="Mr. Wright" w:date="2016-06-26T10:18:00Z">
        <w:r w:rsidR="00823040" w:rsidRPr="004754C8" w:rsidDel="00F11A7F">
          <w:rPr>
            <w:rFonts w:ascii="Times New Roman" w:hAnsi="Times New Roman" w:cs="Times New Roman"/>
          </w:rPr>
          <w:delText>can not</w:delText>
        </w:r>
      </w:del>
      <w:ins w:id="1150" w:author="Mr. Wright" w:date="2016-06-26T10:18:00Z">
        <w:r w:rsidR="00F11A7F" w:rsidRPr="004754C8">
          <w:rPr>
            <w:rFonts w:ascii="Times New Roman" w:hAnsi="Times New Roman" w:cs="Times New Roman"/>
          </w:rPr>
          <w:t>cannot</w:t>
        </w:r>
      </w:ins>
      <w:r w:rsidR="00823040" w:rsidRPr="004754C8">
        <w:rPr>
          <w:rFonts w:ascii="Times New Roman" w:hAnsi="Times New Roman" w:cs="Times New Roman"/>
        </w:rPr>
        <w:t xml:space="preserve"> avoid cold start problems</w:t>
      </w:r>
      <w:r w:rsidR="001E395A" w:rsidRPr="004754C8">
        <w:rPr>
          <w:rFonts w:ascii="Times New Roman" w:hAnsi="Times New Roman" w:cs="Times New Roman"/>
        </w:rPr>
        <w:t xml:space="preserve">, </w:t>
      </w:r>
      <w:r w:rsidR="00853307" w:rsidRPr="004754C8">
        <w:rPr>
          <w:rFonts w:ascii="Times New Roman" w:hAnsi="Times New Roman" w:cs="Times New Roman"/>
        </w:rPr>
        <w:t xml:space="preserve">and </w:t>
      </w:r>
      <w:r w:rsidR="0099040A" w:rsidRPr="004754C8">
        <w:rPr>
          <w:rFonts w:ascii="Times New Roman" w:hAnsi="Times New Roman" w:cs="Times New Roman"/>
        </w:rPr>
        <w:t>t</w:t>
      </w:r>
      <w:r w:rsidR="00C90104" w:rsidRPr="004754C8">
        <w:rPr>
          <w:rFonts w:ascii="Times New Roman" w:hAnsi="Times New Roman" w:cs="Times New Roman"/>
        </w:rPr>
        <w:t>he only solution is to re-collect the data to train the model</w:t>
      </w:r>
      <w:r w:rsidR="00823040" w:rsidRPr="004754C8">
        <w:rPr>
          <w:rFonts w:ascii="Times New Roman" w:hAnsi="Times New Roman" w:cs="Times New Roman"/>
        </w:rPr>
        <w:t>.</w:t>
      </w:r>
      <w:r w:rsidR="0069343E" w:rsidRPr="004754C8">
        <w:rPr>
          <w:rFonts w:ascii="Times New Roman" w:hAnsi="Times New Roman" w:cs="Times New Roman"/>
        </w:rPr>
        <w:t xml:space="preserve"> </w:t>
      </w:r>
      <w:del w:id="1151" w:author="Mr. Wright" w:date="2016-06-26T10:18:00Z">
        <w:r w:rsidR="001F5CB2" w:rsidRPr="004754C8" w:rsidDel="000C4571">
          <w:rPr>
            <w:rFonts w:ascii="Times New Roman" w:hAnsi="Times New Roman" w:cs="Times New Roman"/>
          </w:rPr>
          <w:delText xml:space="preserve">So </w:delText>
        </w:r>
      </w:del>
      <w:ins w:id="1152" w:author="Mr. Wright" w:date="2016-06-26T10:18:00Z">
        <w:r w:rsidR="000C4571">
          <w:rPr>
            <w:rFonts w:ascii="Times New Roman" w:hAnsi="Times New Roman" w:cs="Times New Roman"/>
          </w:rPr>
          <w:t>Therefore,</w:t>
        </w:r>
        <w:r w:rsidR="003402CB">
          <w:rPr>
            <w:rFonts w:ascii="Times New Roman" w:hAnsi="Times New Roman" w:cs="Times New Roman"/>
          </w:rPr>
          <w:t xml:space="preserve"> in order </w:t>
        </w:r>
      </w:ins>
      <w:r w:rsidR="001F5CB2" w:rsidRPr="004754C8">
        <w:rPr>
          <w:rFonts w:ascii="Times New Roman" w:hAnsi="Times New Roman" w:cs="Times New Roman"/>
        </w:rPr>
        <w:t xml:space="preserve">to </w:t>
      </w:r>
      <w:commentRangeStart w:id="1153"/>
      <w:r w:rsidR="001F5CB2" w:rsidRPr="004754C8">
        <w:rPr>
          <w:rFonts w:ascii="Times New Roman" w:hAnsi="Times New Roman" w:cs="Times New Roman"/>
        </w:rPr>
        <w:t xml:space="preserve">ensure the performance of the new classification </w:t>
      </w:r>
      <w:r w:rsidR="006B294C" w:rsidRPr="004754C8">
        <w:rPr>
          <w:rFonts w:ascii="Times New Roman" w:hAnsi="Times New Roman" w:cs="Times New Roman"/>
        </w:rPr>
        <w:t>approach</w:t>
      </w:r>
      <w:commentRangeEnd w:id="1153"/>
      <w:r w:rsidR="003402CB">
        <w:rPr>
          <w:rStyle w:val="CommentReference"/>
        </w:rPr>
        <w:commentReference w:id="1153"/>
      </w:r>
      <w:r w:rsidR="00B568C5" w:rsidRPr="004754C8">
        <w:rPr>
          <w:rFonts w:ascii="Times New Roman" w:hAnsi="Times New Roman" w:cs="Times New Roman"/>
        </w:rPr>
        <w:t xml:space="preserve">, </w:t>
      </w:r>
      <w:r w:rsidR="005C3236" w:rsidRPr="004754C8">
        <w:rPr>
          <w:rFonts w:ascii="Times New Roman" w:hAnsi="Times New Roman" w:cs="Times New Roman"/>
        </w:rPr>
        <w:t>there</w:t>
      </w:r>
      <w:r w:rsidR="00D324C6" w:rsidRPr="004754C8">
        <w:rPr>
          <w:rFonts w:ascii="Times New Roman" w:hAnsi="Times New Roman" w:cs="Times New Roman"/>
        </w:rPr>
        <w:t xml:space="preserve"> must be a mechanism to ensure </w:t>
      </w:r>
      <w:ins w:id="1154" w:author="Mr. Wright" w:date="2016-06-26T10:19:00Z">
        <w:r w:rsidR="003402CB">
          <w:rPr>
            <w:rFonts w:ascii="Times New Roman" w:hAnsi="Times New Roman" w:cs="Times New Roman"/>
          </w:rPr>
          <w:t xml:space="preserve">the </w:t>
        </w:r>
      </w:ins>
      <w:r w:rsidR="00D324C6" w:rsidRPr="004754C8">
        <w:rPr>
          <w:rFonts w:ascii="Times New Roman" w:hAnsi="Times New Roman" w:cs="Times New Roman"/>
        </w:rPr>
        <w:t>KWC</w:t>
      </w:r>
      <w:ins w:id="1155" w:author="Mr. Wright" w:date="2016-06-26T10:19:00Z">
        <w:r w:rsidR="003402CB">
          <w:rPr>
            <w:rFonts w:ascii="Times New Roman" w:hAnsi="Times New Roman" w:cs="Times New Roman"/>
          </w:rPr>
          <w:t>s</w:t>
        </w:r>
      </w:ins>
      <w:r w:rsidR="00893A2F" w:rsidRPr="004754C8">
        <w:rPr>
          <w:rFonts w:ascii="Times New Roman" w:hAnsi="Times New Roman" w:cs="Times New Roman"/>
        </w:rPr>
        <w:t xml:space="preserve"> </w:t>
      </w:r>
      <w:r w:rsidR="00D324C6" w:rsidRPr="004754C8">
        <w:rPr>
          <w:rFonts w:ascii="Times New Roman" w:hAnsi="Times New Roman" w:cs="Times New Roman"/>
        </w:rPr>
        <w:t>update</w:t>
      </w:r>
      <w:del w:id="1156" w:author="Mr. Wright" w:date="2016-06-26T10:19:00Z">
        <w:r w:rsidR="00D324C6" w:rsidRPr="004754C8" w:rsidDel="003402CB">
          <w:rPr>
            <w:rFonts w:ascii="Times New Roman" w:hAnsi="Times New Roman" w:cs="Times New Roman"/>
          </w:rPr>
          <w:delText>s</w:delText>
        </w:r>
      </w:del>
      <w:r w:rsidR="00290F17" w:rsidRPr="004754C8">
        <w:rPr>
          <w:rFonts w:ascii="Times New Roman" w:hAnsi="Times New Roman" w:cs="Times New Roman"/>
        </w:rPr>
        <w:t xml:space="preserve"> automatically.</w:t>
      </w:r>
    </w:p>
    <w:p w14:paraId="7DD41E88" w14:textId="58BCAE6B" w:rsidR="00445A07" w:rsidRPr="004754C8" w:rsidRDefault="00DB2069" w:rsidP="00325238">
      <w:pPr>
        <w:pStyle w:val="lw"/>
        <w:ind w:firstLine="420"/>
        <w:rPr>
          <w:rFonts w:ascii="Times New Roman" w:hAnsi="Times New Roman" w:cs="Times New Roman"/>
        </w:rPr>
      </w:pPr>
      <w:r w:rsidRPr="004754C8">
        <w:rPr>
          <w:rFonts w:ascii="Times New Roman" w:hAnsi="Times New Roman" w:cs="Times New Roman"/>
        </w:rPr>
        <w:t xml:space="preserve">In this </w:t>
      </w:r>
      <w:del w:id="1157" w:author="Mr. Wright" w:date="2016-06-26T10:19:00Z">
        <w:r w:rsidRPr="004754C8" w:rsidDel="003402CB">
          <w:rPr>
            <w:rFonts w:ascii="Times New Roman" w:hAnsi="Times New Roman" w:cs="Times New Roman"/>
          </w:rPr>
          <w:delText>paper</w:delText>
        </w:r>
      </w:del>
      <w:ins w:id="1158" w:author="Mr. Wright" w:date="2016-06-26T10:19:00Z">
        <w:r w:rsidR="003402CB">
          <w:rPr>
            <w:rFonts w:ascii="Times New Roman" w:hAnsi="Times New Roman" w:cs="Times New Roman"/>
          </w:rPr>
          <w:t>study</w:t>
        </w:r>
      </w:ins>
      <w:del w:id="1159" w:author="Mr. Wright" w:date="2016-06-25T08:31:00Z">
        <w:r w:rsidRPr="004754C8" w:rsidDel="004F4B0D">
          <w:rPr>
            <w:rFonts w:ascii="Times New Roman" w:hAnsi="Times New Roman" w:cs="Times New Roman"/>
          </w:rPr>
          <w:delText xml:space="preserve"> </w:delText>
        </w:r>
      </w:del>
      <w:r w:rsidRPr="004754C8">
        <w:rPr>
          <w:rFonts w:ascii="Times New Roman" w:hAnsi="Times New Roman" w:cs="Times New Roman"/>
        </w:rPr>
        <w:t xml:space="preserve">, </w:t>
      </w:r>
      <w:r w:rsidR="00A660D8" w:rsidRPr="004754C8">
        <w:rPr>
          <w:rFonts w:ascii="Times New Roman" w:hAnsi="Times New Roman" w:cs="Times New Roman"/>
        </w:rPr>
        <w:t xml:space="preserve">we set the threshold function to </w:t>
      </w:r>
      <w:commentRangeStart w:id="1160"/>
      <w:r w:rsidR="00A660D8" w:rsidRPr="004754C8">
        <w:rPr>
          <w:rFonts w:ascii="Times New Roman" w:hAnsi="Times New Roman" w:cs="Times New Roman"/>
        </w:rPr>
        <w:t xml:space="preserve">ensure the performance </w:t>
      </w:r>
      <w:commentRangeEnd w:id="1160"/>
      <w:r w:rsidR="003402CB">
        <w:rPr>
          <w:rStyle w:val="CommentReference"/>
        </w:rPr>
        <w:commentReference w:id="1160"/>
      </w:r>
      <w:r w:rsidR="00A660D8" w:rsidRPr="004754C8">
        <w:rPr>
          <w:rFonts w:ascii="Times New Roman" w:hAnsi="Times New Roman" w:cs="Times New Roman"/>
        </w:rPr>
        <w:t xml:space="preserve">of the new classification </w:t>
      </w:r>
      <w:r w:rsidR="006B294C" w:rsidRPr="004754C8">
        <w:rPr>
          <w:rFonts w:ascii="Times New Roman" w:hAnsi="Times New Roman" w:cs="Times New Roman"/>
        </w:rPr>
        <w:t>approach</w:t>
      </w:r>
      <w:r w:rsidR="00A660D8" w:rsidRPr="004754C8">
        <w:rPr>
          <w:rFonts w:ascii="Times New Roman" w:hAnsi="Times New Roman" w:cs="Times New Roman"/>
        </w:rPr>
        <w:t>.</w:t>
      </w:r>
      <w:r w:rsidR="00100862" w:rsidRPr="004754C8">
        <w:rPr>
          <w:rFonts w:ascii="Times New Roman" w:hAnsi="Times New Roman" w:cs="Times New Roman"/>
        </w:rPr>
        <w:t xml:space="preserve"> </w:t>
      </w:r>
      <w:commentRangeStart w:id="1161"/>
      <w:r w:rsidR="004A2D6A" w:rsidRPr="004754C8">
        <w:rPr>
          <w:rFonts w:ascii="Times New Roman" w:hAnsi="Times New Roman" w:cs="Times New Roman"/>
        </w:rPr>
        <w:t>When the category similarity of testing text reach</w:t>
      </w:r>
      <w:ins w:id="1162" w:author="Mr. Wright" w:date="2016-06-26T10:19:00Z">
        <w:r w:rsidR="003402CB">
          <w:rPr>
            <w:rFonts w:ascii="Times New Roman" w:hAnsi="Times New Roman" w:cs="Times New Roman"/>
          </w:rPr>
          <w:t>es</w:t>
        </w:r>
      </w:ins>
      <w:r w:rsidR="004A2D6A" w:rsidRPr="004754C8">
        <w:rPr>
          <w:rFonts w:ascii="Times New Roman" w:hAnsi="Times New Roman" w:cs="Times New Roman"/>
        </w:rPr>
        <w:t xml:space="preserve"> the threshold condition</w:t>
      </w:r>
      <w:commentRangeEnd w:id="1161"/>
      <w:r w:rsidR="003402CB">
        <w:rPr>
          <w:rStyle w:val="CommentReference"/>
        </w:rPr>
        <w:commentReference w:id="1161"/>
      </w:r>
      <w:r w:rsidR="004A2D6A" w:rsidRPr="004754C8">
        <w:rPr>
          <w:rFonts w:ascii="Times New Roman" w:hAnsi="Times New Roman" w:cs="Times New Roman"/>
        </w:rPr>
        <w:t>, we append the testing text to the training corpus</w:t>
      </w:r>
      <w:ins w:id="1163" w:author="Mr. Wright" w:date="2016-06-26T10:19:00Z">
        <w:r w:rsidR="003402CB">
          <w:rPr>
            <w:rFonts w:ascii="Times New Roman" w:hAnsi="Times New Roman" w:cs="Times New Roman"/>
          </w:rPr>
          <w:t xml:space="preserve"> and</w:t>
        </w:r>
      </w:ins>
      <w:del w:id="1164" w:author="Mr. Wright" w:date="2016-06-25T08:31:00Z">
        <w:r w:rsidR="004A2D6A" w:rsidRPr="004754C8" w:rsidDel="004F4B0D">
          <w:rPr>
            <w:rFonts w:ascii="Times New Roman" w:hAnsi="Times New Roman" w:cs="Times New Roman"/>
          </w:rPr>
          <w:delText xml:space="preserve"> </w:delText>
        </w:r>
      </w:del>
      <w:del w:id="1165" w:author="Mr. Wright" w:date="2016-06-26T10:19:00Z">
        <w:r w:rsidR="004A2D6A" w:rsidRPr="004754C8" w:rsidDel="003402CB">
          <w:rPr>
            <w:rFonts w:ascii="Times New Roman" w:hAnsi="Times New Roman" w:cs="Times New Roman"/>
          </w:rPr>
          <w:delText>,then</w:delText>
        </w:r>
      </w:del>
      <w:r w:rsidR="004A2D6A" w:rsidRPr="004754C8">
        <w:rPr>
          <w:rFonts w:ascii="Times New Roman" w:hAnsi="Times New Roman" w:cs="Times New Roman"/>
        </w:rPr>
        <w:t xml:space="preserve"> repeat</w:t>
      </w:r>
      <w:ins w:id="1166" w:author="Mr. Wright" w:date="2016-06-26T10:19:00Z">
        <w:r w:rsidR="003402CB">
          <w:rPr>
            <w:rFonts w:ascii="Times New Roman" w:hAnsi="Times New Roman" w:cs="Times New Roman"/>
          </w:rPr>
          <w:t>ed</w:t>
        </w:r>
      </w:ins>
      <w:r w:rsidR="004A2D6A" w:rsidRPr="004754C8">
        <w:rPr>
          <w:rFonts w:ascii="Times New Roman" w:hAnsi="Times New Roman" w:cs="Times New Roman"/>
        </w:rPr>
        <w:t xml:space="preserve"> the </w:t>
      </w:r>
      <w:ins w:id="1167" w:author="Mr. Wright" w:date="2016-06-25T08:29:00Z">
        <w:r w:rsidR="004F4B0D">
          <w:rPr>
            <w:rFonts w:ascii="Times New Roman" w:hAnsi="Times New Roman" w:cs="Times New Roman"/>
          </w:rPr>
          <w:t>t</w:t>
        </w:r>
      </w:ins>
      <w:del w:id="1168" w:author="Mr. Wright" w:date="2016-06-25T08:29:00Z">
        <w:r w:rsidR="004A2D6A" w:rsidRPr="004754C8" w:rsidDel="004F4B0D">
          <w:rPr>
            <w:rFonts w:ascii="Times New Roman" w:hAnsi="Times New Roman" w:cs="Times New Roman"/>
          </w:rPr>
          <w:delText>T</w:delText>
        </w:r>
      </w:del>
      <w:r w:rsidR="004A2D6A" w:rsidRPr="004754C8">
        <w:rPr>
          <w:rFonts w:ascii="Times New Roman" w:hAnsi="Times New Roman" w:cs="Times New Roman"/>
        </w:rPr>
        <w:t xml:space="preserve">raining </w:t>
      </w:r>
      <w:ins w:id="1169" w:author="Mr. Wright" w:date="2016-06-25T08:29:00Z">
        <w:r w:rsidR="004F4B0D">
          <w:rPr>
            <w:rFonts w:ascii="Times New Roman" w:hAnsi="Times New Roman" w:cs="Times New Roman"/>
          </w:rPr>
          <w:t>p</w:t>
        </w:r>
      </w:ins>
      <w:del w:id="1170" w:author="Mr. Wright" w:date="2016-06-25T08:29:00Z">
        <w:r w:rsidR="004A2D6A" w:rsidRPr="004754C8" w:rsidDel="004F4B0D">
          <w:rPr>
            <w:rFonts w:ascii="Times New Roman" w:hAnsi="Times New Roman" w:cs="Times New Roman"/>
          </w:rPr>
          <w:delText>P</w:delText>
        </w:r>
      </w:del>
      <w:r w:rsidR="004A2D6A" w:rsidRPr="004754C8">
        <w:rPr>
          <w:rFonts w:ascii="Times New Roman" w:hAnsi="Times New Roman" w:cs="Times New Roman"/>
        </w:rPr>
        <w:t>hase to update the KWC.</w:t>
      </w:r>
      <w:r w:rsidR="00223836" w:rsidRPr="004754C8">
        <w:rPr>
          <w:rFonts w:ascii="Times New Roman" w:hAnsi="Times New Roman" w:cs="Times New Roman"/>
        </w:rPr>
        <w:t xml:space="preserve"> </w:t>
      </w:r>
      <w:del w:id="1171" w:author="Mr. Wright" w:date="2016-06-26T10:20:00Z">
        <w:r w:rsidR="00223836" w:rsidRPr="004754C8" w:rsidDel="003402CB">
          <w:rPr>
            <w:rFonts w:ascii="Times New Roman" w:hAnsi="Times New Roman" w:cs="Times New Roman"/>
          </w:rPr>
          <w:delText xml:space="preserve">Under </w:delText>
        </w:r>
      </w:del>
      <w:ins w:id="1172" w:author="Mr. Wright" w:date="2016-06-26T10:20:00Z">
        <w:r w:rsidR="003402CB">
          <w:rPr>
            <w:rFonts w:ascii="Times New Roman" w:hAnsi="Times New Roman" w:cs="Times New Roman"/>
          </w:rPr>
          <w:t>By using this</w:t>
        </w:r>
        <w:r w:rsidR="003402CB" w:rsidRPr="004754C8">
          <w:rPr>
            <w:rFonts w:ascii="Times New Roman" w:hAnsi="Times New Roman" w:cs="Times New Roman"/>
          </w:rPr>
          <w:t xml:space="preserve"> </w:t>
        </w:r>
      </w:ins>
      <w:r w:rsidR="00223836" w:rsidRPr="004754C8">
        <w:rPr>
          <w:rFonts w:ascii="Times New Roman" w:hAnsi="Times New Roman" w:cs="Times New Roman"/>
        </w:rPr>
        <w:t xml:space="preserve">this mechanism, </w:t>
      </w:r>
      <w:commentRangeStart w:id="1173"/>
      <w:r w:rsidR="00223836" w:rsidRPr="004754C8">
        <w:rPr>
          <w:rFonts w:ascii="Times New Roman" w:hAnsi="Times New Roman" w:cs="Times New Roman"/>
        </w:rPr>
        <w:t>we can ensure the performance of the classifier</w:t>
      </w:r>
      <w:commentRangeEnd w:id="1173"/>
      <w:r w:rsidR="003402CB">
        <w:rPr>
          <w:rStyle w:val="CommentReference"/>
        </w:rPr>
        <w:commentReference w:id="1173"/>
      </w:r>
      <w:r w:rsidR="00223836" w:rsidRPr="004754C8">
        <w:rPr>
          <w:rFonts w:ascii="Times New Roman" w:hAnsi="Times New Roman" w:cs="Times New Roman"/>
        </w:rPr>
        <w:t>.</w:t>
      </w:r>
    </w:p>
    <w:p w14:paraId="0055F548" w14:textId="61FE959F" w:rsidR="00FF7C45" w:rsidRPr="004754C8" w:rsidRDefault="00AD32BC" w:rsidP="00152ABE">
      <w:pPr>
        <w:pStyle w:val="lw"/>
        <w:ind w:firstLine="420"/>
        <w:rPr>
          <w:rFonts w:ascii="Times New Roman" w:hAnsi="Times New Roman" w:cs="Times New Roman"/>
        </w:rPr>
      </w:pPr>
      <w:r w:rsidRPr="004754C8">
        <w:rPr>
          <w:rFonts w:ascii="Times New Roman" w:hAnsi="Times New Roman" w:cs="Times New Roman"/>
        </w:rPr>
        <w:t>Algorithm classification</w:t>
      </w:r>
      <w:ins w:id="1174" w:author="Mr. Wright" w:date="2016-06-26T10:20:00Z">
        <w:r w:rsidR="003402CB">
          <w:rPr>
            <w:rFonts w:ascii="Times New Roman" w:hAnsi="Times New Roman" w:cs="Times New Roman"/>
          </w:rPr>
          <w:t xml:space="preserve"> by</w:t>
        </w:r>
      </w:ins>
      <w:del w:id="1175" w:author="Mr. Wright" w:date="2016-06-26T10:20:00Z">
        <w:r w:rsidRPr="004754C8" w:rsidDel="003402CB">
          <w:rPr>
            <w:rFonts w:ascii="Times New Roman" w:hAnsi="Times New Roman" w:cs="Times New Roman"/>
          </w:rPr>
          <w:delText>By</w:delText>
        </w:r>
      </w:del>
      <w:ins w:id="1176" w:author="Mr. Wright" w:date="2016-06-26T10:20:00Z">
        <w:r w:rsidR="003402CB">
          <w:rPr>
            <w:rFonts w:ascii="Times New Roman" w:hAnsi="Times New Roman" w:cs="Times New Roman"/>
          </w:rPr>
          <w:t xml:space="preserve"> </w:t>
        </w:r>
      </w:ins>
      <w:r w:rsidRPr="004754C8">
        <w:rPr>
          <w:rFonts w:ascii="Times New Roman" w:hAnsi="Times New Roman" w:cs="Times New Roman"/>
        </w:rPr>
        <w:t>CS is applied to classify test</w:t>
      </w:r>
      <w:del w:id="1177" w:author="Mr. Wright" w:date="2016-06-26T10:20:00Z">
        <w:r w:rsidRPr="004754C8" w:rsidDel="003402CB">
          <w:rPr>
            <w:rFonts w:ascii="Times New Roman" w:hAnsi="Times New Roman" w:cs="Times New Roman"/>
          </w:rPr>
          <w:delText>ing</w:delText>
        </w:r>
      </w:del>
      <w:r w:rsidRPr="004754C8">
        <w:rPr>
          <w:rFonts w:ascii="Times New Roman" w:hAnsi="Times New Roman" w:cs="Times New Roman"/>
        </w:rPr>
        <w:t xml:space="preserve"> text</w:t>
      </w:r>
      <w:ins w:id="1178" w:author="Mr. Wright" w:date="2016-06-26T10:20:00Z">
        <w:r w:rsidR="003402CB">
          <w:rPr>
            <w:rFonts w:ascii="Times New Roman" w:hAnsi="Times New Roman" w:cs="Times New Roman"/>
          </w:rPr>
          <w:t>s</w:t>
        </w:r>
      </w:ins>
      <w:r w:rsidRPr="004754C8">
        <w:rPr>
          <w:rFonts w:ascii="Times New Roman" w:hAnsi="Times New Roman" w:cs="Times New Roman"/>
        </w:rPr>
        <w:t xml:space="preserve"> by </w:t>
      </w:r>
      <w:ins w:id="1179" w:author="Mr. Wright" w:date="2016-06-25T08:28:00Z">
        <w:r w:rsidR="0004492F">
          <w:rPr>
            <w:rFonts w:ascii="Times New Roman" w:hAnsi="Times New Roman" w:cs="Times New Roman"/>
          </w:rPr>
          <w:t>c</w:t>
        </w:r>
      </w:ins>
      <w:del w:id="1180" w:author="Mr. Wright" w:date="2016-06-25T08:28:00Z">
        <w:r w:rsidRPr="004754C8" w:rsidDel="0004492F">
          <w:rPr>
            <w:rFonts w:ascii="Times New Roman" w:hAnsi="Times New Roman" w:cs="Times New Roman"/>
          </w:rPr>
          <w:delText>C</w:delText>
        </w:r>
      </w:del>
      <w:r w:rsidRPr="004754C8">
        <w:rPr>
          <w:rFonts w:ascii="Times New Roman" w:hAnsi="Times New Roman" w:cs="Times New Roman"/>
        </w:rPr>
        <w:t xml:space="preserve">osine </w:t>
      </w:r>
      <w:ins w:id="1181" w:author="Mr. Wright" w:date="2016-06-25T08:28:00Z">
        <w:r w:rsidR="0004492F">
          <w:rPr>
            <w:rFonts w:ascii="Times New Roman" w:hAnsi="Times New Roman" w:cs="Times New Roman"/>
          </w:rPr>
          <w:t>s</w:t>
        </w:r>
      </w:ins>
      <w:del w:id="1182" w:author="Mr. Wright" w:date="2016-06-25T08:28:00Z">
        <w:r w:rsidRPr="004754C8" w:rsidDel="0004492F">
          <w:rPr>
            <w:rFonts w:ascii="Times New Roman" w:hAnsi="Times New Roman" w:cs="Times New Roman"/>
          </w:rPr>
          <w:delText>S</w:delText>
        </w:r>
      </w:del>
      <w:r w:rsidRPr="004754C8">
        <w:rPr>
          <w:rFonts w:ascii="Times New Roman" w:hAnsi="Times New Roman" w:cs="Times New Roman"/>
        </w:rPr>
        <w:t>imilarity.</w:t>
      </w:r>
      <w:commentRangeStart w:id="1183"/>
      <w:r w:rsidRPr="004754C8">
        <w:rPr>
          <w:rFonts w:ascii="Times New Roman" w:hAnsi="Times New Roman" w:cs="Times New Roman"/>
        </w:rPr>
        <w:t xml:space="preserve"> </w:t>
      </w:r>
      <w:r w:rsidR="00961418" w:rsidRPr="004754C8">
        <w:rPr>
          <w:rFonts w:ascii="Times New Roman" w:hAnsi="Times New Roman" w:cs="Times New Roman"/>
        </w:rPr>
        <w:t>Adding step 8-9 for KWC update operations</w:t>
      </w:r>
      <w:commentRangeEnd w:id="1183"/>
      <w:r w:rsidR="003402CB">
        <w:rPr>
          <w:rStyle w:val="CommentReference"/>
        </w:rPr>
        <w:commentReference w:id="1183"/>
      </w:r>
      <w:r w:rsidR="00961418" w:rsidRPr="004754C8">
        <w:rPr>
          <w:rFonts w:ascii="Times New Roman" w:hAnsi="Times New Roman" w:cs="Times New Roman"/>
        </w:rPr>
        <w:t>.</w:t>
      </w:r>
      <w:r w:rsidR="009735BE" w:rsidRPr="004754C8">
        <w:rPr>
          <w:rFonts w:ascii="Times New Roman" w:hAnsi="Times New Roman" w:cs="Times New Roman"/>
        </w:rPr>
        <w:t xml:space="preserve"> </w:t>
      </w:r>
      <w:r w:rsidR="000B439E" w:rsidRPr="004754C8">
        <w:rPr>
          <w:rFonts w:ascii="Times New Roman" w:hAnsi="Times New Roman" w:cs="Times New Roman"/>
        </w:rPr>
        <w:t>If the max similarity reach</w:t>
      </w:r>
      <w:ins w:id="1184" w:author="Mr. Wright" w:date="2016-06-26T10:21:00Z">
        <w:r w:rsidR="003402CB">
          <w:rPr>
            <w:rFonts w:ascii="Times New Roman" w:hAnsi="Times New Roman" w:cs="Times New Roman"/>
          </w:rPr>
          <w:t>es</w:t>
        </w:r>
      </w:ins>
      <w:r w:rsidR="000B439E" w:rsidRPr="004754C8">
        <w:rPr>
          <w:rFonts w:ascii="Times New Roman" w:hAnsi="Times New Roman" w:cs="Times New Roman"/>
        </w:rPr>
        <w:t xml:space="preserve"> the threshold function</w:t>
      </w:r>
      <w:ins w:id="1185" w:author="Mr. Wright" w:date="2016-06-25T08:26:00Z">
        <w:r w:rsidR="0004492F">
          <w:rPr>
            <w:rFonts w:ascii="Times New Roman" w:hAnsi="Times New Roman" w:cs="Times New Roman"/>
          </w:rPr>
          <w:t xml:space="preserve"> </w:t>
        </w:r>
      </w:ins>
      <w:r w:rsidR="000B439E" w:rsidRPr="004754C8">
        <w:rPr>
          <w:rFonts w:ascii="Times New Roman" w:hAnsi="Times New Roman" w:cs="Times New Roman"/>
        </w:rPr>
        <w:t xml:space="preserve">(step 8), </w:t>
      </w:r>
      <w:commentRangeStart w:id="1186"/>
      <w:r w:rsidR="000B439E" w:rsidRPr="004754C8">
        <w:rPr>
          <w:rFonts w:ascii="Times New Roman" w:hAnsi="Times New Roman" w:cs="Times New Roman"/>
        </w:rPr>
        <w:t xml:space="preserve">it </w:t>
      </w:r>
      <w:commentRangeEnd w:id="1186"/>
      <w:r w:rsidR="003402CB">
        <w:rPr>
          <w:rStyle w:val="CommentReference"/>
        </w:rPr>
        <w:commentReference w:id="1186"/>
      </w:r>
      <w:r w:rsidR="000B439E" w:rsidRPr="004754C8">
        <w:rPr>
          <w:rFonts w:ascii="Times New Roman" w:hAnsi="Times New Roman" w:cs="Times New Roman"/>
        </w:rPr>
        <w:t xml:space="preserve">will repeat the </w:t>
      </w:r>
      <w:ins w:id="1187" w:author="Mr. Wright" w:date="2016-06-25T08:29:00Z">
        <w:r w:rsidR="004F4B0D">
          <w:rPr>
            <w:rFonts w:ascii="Times New Roman" w:hAnsi="Times New Roman" w:cs="Times New Roman"/>
          </w:rPr>
          <w:t>t</w:t>
        </w:r>
      </w:ins>
      <w:del w:id="1188" w:author="Mr. Wright" w:date="2016-06-25T08:29:00Z">
        <w:r w:rsidR="000B439E" w:rsidRPr="004754C8" w:rsidDel="004F4B0D">
          <w:rPr>
            <w:rFonts w:ascii="Times New Roman" w:hAnsi="Times New Roman" w:cs="Times New Roman"/>
          </w:rPr>
          <w:delText>T</w:delText>
        </w:r>
      </w:del>
      <w:r w:rsidR="000B439E" w:rsidRPr="004754C8">
        <w:rPr>
          <w:rFonts w:ascii="Times New Roman" w:hAnsi="Times New Roman" w:cs="Times New Roman"/>
        </w:rPr>
        <w:t xml:space="preserve">raining </w:t>
      </w:r>
      <w:ins w:id="1189" w:author="Mr. Wright" w:date="2016-06-25T08:29:00Z">
        <w:r w:rsidR="004F4B0D">
          <w:rPr>
            <w:rFonts w:ascii="Times New Roman" w:hAnsi="Times New Roman" w:cs="Times New Roman"/>
          </w:rPr>
          <w:t>p</w:t>
        </w:r>
      </w:ins>
      <w:del w:id="1190" w:author="Mr. Wright" w:date="2016-06-25T08:29:00Z">
        <w:r w:rsidR="000B439E" w:rsidRPr="004754C8" w:rsidDel="004F4B0D">
          <w:rPr>
            <w:rFonts w:ascii="Times New Roman" w:hAnsi="Times New Roman" w:cs="Times New Roman"/>
          </w:rPr>
          <w:delText>P</w:delText>
        </w:r>
      </w:del>
      <w:r w:rsidR="000B439E" w:rsidRPr="004754C8">
        <w:rPr>
          <w:rFonts w:ascii="Times New Roman" w:hAnsi="Times New Roman" w:cs="Times New Roman"/>
        </w:rPr>
        <w:t>hase to update the KWC</w:t>
      </w:r>
      <w:r w:rsidR="00893A2F" w:rsidRPr="004754C8">
        <w:rPr>
          <w:rFonts w:ascii="Times New Roman" w:hAnsi="Times New Roman" w:cs="Times New Roman"/>
        </w:rPr>
        <w:t xml:space="preserve"> automatically</w:t>
      </w:r>
      <w:r w:rsidR="007A186C" w:rsidRPr="004754C8">
        <w:rPr>
          <w:rFonts w:ascii="Times New Roman" w:hAnsi="Times New Roman" w:cs="Times New Roman"/>
        </w:rPr>
        <w:t>.</w:t>
      </w:r>
      <w:r w:rsidR="00C127A7" w:rsidRPr="004754C8">
        <w:rPr>
          <w:rFonts w:ascii="Times New Roman" w:hAnsi="Times New Roman" w:cs="Times New Roman"/>
        </w:rPr>
        <w:t xml:space="preserve"> </w:t>
      </w:r>
      <w:r w:rsidR="00971ECC" w:rsidRPr="004754C8">
        <w:rPr>
          <w:rFonts w:ascii="Times New Roman" w:hAnsi="Times New Roman" w:cs="Times New Roman"/>
        </w:rPr>
        <w:t>This phase can guarantee the performance of the classifier</w:t>
      </w:r>
      <w:r w:rsidR="00F64FE2" w:rsidRPr="004754C8">
        <w:rPr>
          <w:rFonts w:ascii="Times New Roman" w:hAnsi="Times New Roman" w:cs="Times New Roman"/>
        </w:rPr>
        <w:t>.</w:t>
      </w:r>
    </w:p>
    <w:p w14:paraId="7CAF79C2" w14:textId="77777777" w:rsidR="00155518" w:rsidRPr="004754C8" w:rsidRDefault="00155518" w:rsidP="00152ABE">
      <w:pPr>
        <w:pStyle w:val="lw"/>
        <w:ind w:firstLine="422"/>
        <w:rPr>
          <w:rFonts w:ascii="Times New Roman" w:hAnsi="Times New Roman" w:cs="Times New Roman"/>
          <w:b/>
        </w:rPr>
      </w:pPr>
    </w:p>
    <w:p w14:paraId="72DF06EE" w14:textId="77777777" w:rsidR="00152ABE" w:rsidRPr="004754C8" w:rsidRDefault="00B97567" w:rsidP="00810430">
      <w:pPr>
        <w:pStyle w:val="lw1"/>
        <w:spacing w:before="156" w:after="156"/>
        <w:rPr>
          <w:rFonts w:ascii="Times New Roman" w:hAnsi="Times New Roman" w:cs="Times New Roman"/>
        </w:rPr>
      </w:pPr>
      <w:bookmarkStart w:id="1191" w:name="_Toc454224038"/>
      <w:r w:rsidRPr="004754C8">
        <w:rPr>
          <w:rFonts w:ascii="Times New Roman" w:hAnsi="Times New Roman" w:cs="Times New Roman"/>
        </w:rPr>
        <w:lastRenderedPageBreak/>
        <w:t>3</w:t>
      </w:r>
      <w:r w:rsidR="00152ABE" w:rsidRPr="004754C8">
        <w:rPr>
          <w:rFonts w:ascii="Times New Roman" w:hAnsi="Times New Roman" w:cs="Times New Roman"/>
        </w:rPr>
        <w:t xml:space="preserve"> EXPERIMENTAL RESULTS</w:t>
      </w:r>
      <w:bookmarkEnd w:id="1191"/>
    </w:p>
    <w:p w14:paraId="7119BFA2" w14:textId="32AC1160" w:rsidR="00152ABE" w:rsidRPr="004754C8" w:rsidRDefault="00B97567" w:rsidP="009432DE">
      <w:pPr>
        <w:pStyle w:val="lw2"/>
        <w:rPr>
          <w:rFonts w:ascii="Times New Roman" w:hAnsi="Times New Roman" w:cs="Times New Roman"/>
        </w:rPr>
      </w:pPr>
      <w:bookmarkStart w:id="1192" w:name="_Toc454224039"/>
      <w:r w:rsidRPr="004754C8">
        <w:rPr>
          <w:rFonts w:ascii="Times New Roman" w:hAnsi="Times New Roman" w:cs="Times New Roman"/>
        </w:rPr>
        <w:t>3</w:t>
      </w:r>
      <w:r w:rsidR="00152ABE" w:rsidRPr="004754C8">
        <w:rPr>
          <w:rFonts w:ascii="Times New Roman" w:hAnsi="Times New Roman" w:cs="Times New Roman"/>
        </w:rPr>
        <w:t>.1 Data</w:t>
      </w:r>
      <w:ins w:id="1193" w:author="Mr. Wright" w:date="2016-06-26T10:21:00Z">
        <w:r w:rsidR="00F5591F">
          <w:rPr>
            <w:rFonts w:ascii="Times New Roman" w:hAnsi="Times New Roman" w:cs="Times New Roman"/>
          </w:rPr>
          <w:t>s</w:t>
        </w:r>
      </w:ins>
      <w:del w:id="1194" w:author="Mr. Wright" w:date="2016-06-26T10:21:00Z">
        <w:r w:rsidR="00152ABE" w:rsidRPr="004754C8" w:rsidDel="00F5591F">
          <w:rPr>
            <w:rFonts w:ascii="Times New Roman" w:hAnsi="Times New Roman" w:cs="Times New Roman"/>
          </w:rPr>
          <w:delText xml:space="preserve"> S</w:delText>
        </w:r>
      </w:del>
      <w:r w:rsidR="00152ABE" w:rsidRPr="004754C8">
        <w:rPr>
          <w:rFonts w:ascii="Times New Roman" w:hAnsi="Times New Roman" w:cs="Times New Roman"/>
        </w:rPr>
        <w:t>et Descriptions</w:t>
      </w:r>
      <w:bookmarkEnd w:id="1192"/>
    </w:p>
    <w:p w14:paraId="03D9AEB4" w14:textId="35E5CC98" w:rsidR="00761C96" w:rsidRPr="004754C8" w:rsidRDefault="00F156C4" w:rsidP="00E779FE">
      <w:pPr>
        <w:pStyle w:val="lw"/>
        <w:ind w:firstLine="442"/>
        <w:rPr>
          <w:rFonts w:ascii="Times New Roman" w:hAnsi="Times New Roman" w:cs="Times New Roman"/>
        </w:rPr>
      </w:pPr>
      <w:r w:rsidRPr="004754C8">
        <w:rPr>
          <w:rFonts w:ascii="Times New Roman" w:hAnsi="Times New Roman" w:cs="Times New Roman" w:hint="eastAsia"/>
          <w:b/>
          <w:sz w:val="22"/>
        </w:rPr>
        <w:t>BBC</w:t>
      </w:r>
      <w:r w:rsidRPr="004754C8">
        <w:rPr>
          <w:rFonts w:ascii="Times New Roman" w:hAnsi="Times New Roman" w:cs="Times New Roman"/>
          <w:b/>
          <w:sz w:val="22"/>
        </w:rPr>
        <w:t xml:space="preserve"> </w:t>
      </w:r>
      <w:r w:rsidRPr="004754C8">
        <w:rPr>
          <w:rFonts w:ascii="Times New Roman" w:hAnsi="Times New Roman" w:cs="Times New Roman" w:hint="eastAsia"/>
          <w:b/>
          <w:sz w:val="22"/>
        </w:rPr>
        <w:t>data</w:t>
      </w:r>
      <w:del w:id="1195" w:author="Mr. Wright" w:date="2016-06-26T10:21:00Z">
        <w:r w:rsidRPr="004754C8" w:rsidDel="00F5591F">
          <w:rPr>
            <w:rFonts w:ascii="Times New Roman" w:hAnsi="Times New Roman" w:cs="Times New Roman"/>
            <w:b/>
            <w:sz w:val="22"/>
          </w:rPr>
          <w:delText xml:space="preserve"> </w:delText>
        </w:r>
      </w:del>
      <w:r w:rsidRPr="004754C8">
        <w:rPr>
          <w:rFonts w:ascii="Times New Roman" w:hAnsi="Times New Roman" w:cs="Times New Roman" w:hint="eastAsia"/>
          <w:b/>
          <w:sz w:val="22"/>
        </w:rPr>
        <w:t>set</w:t>
      </w:r>
      <w:r w:rsidR="00674A3D" w:rsidRPr="004754C8">
        <w:rPr>
          <w:rFonts w:ascii="Times New Roman" w:hAnsi="Times New Roman" w:cs="Times New Roman" w:hint="eastAsia"/>
        </w:rPr>
        <w:t xml:space="preserve">: </w:t>
      </w:r>
      <w:r w:rsidR="00FA141C" w:rsidRPr="004754C8">
        <w:rPr>
          <w:rFonts w:ascii="Times New Roman" w:hAnsi="Times New Roman" w:cs="Times New Roman"/>
        </w:rPr>
        <w:t>We make use of the BBC corp</w:t>
      </w:r>
      <w:del w:id="1196" w:author="Mr. Wright" w:date="2016-06-26T10:22:00Z">
        <w:r w:rsidR="00FA141C" w:rsidRPr="004754C8" w:rsidDel="00F5591F">
          <w:rPr>
            <w:rFonts w:ascii="Times New Roman" w:hAnsi="Times New Roman" w:cs="Times New Roman"/>
          </w:rPr>
          <w:delText>o</w:delText>
        </w:r>
      </w:del>
      <w:r w:rsidR="00FA141C" w:rsidRPr="004754C8">
        <w:rPr>
          <w:rFonts w:ascii="Times New Roman" w:hAnsi="Times New Roman" w:cs="Times New Roman"/>
        </w:rPr>
        <w:t xml:space="preserve">ra </w:t>
      </w:r>
      <w:del w:id="1197" w:author="Mr. Wright" w:date="2016-06-26T10:23:00Z">
        <w:r w:rsidR="00FA141C" w:rsidRPr="004754C8" w:rsidDel="00F5591F">
          <w:rPr>
            <w:rFonts w:ascii="Times New Roman" w:hAnsi="Times New Roman" w:cs="Times New Roman"/>
          </w:rPr>
          <w:delText xml:space="preserve">which </w:delText>
        </w:r>
      </w:del>
      <w:ins w:id="1198" w:author="Mr. Wright" w:date="2016-06-26T10:23:00Z">
        <w:r w:rsidR="00F5591F">
          <w:rPr>
            <w:rFonts w:ascii="Times New Roman" w:hAnsi="Times New Roman" w:cs="Times New Roman"/>
          </w:rPr>
          <w:t>that</w:t>
        </w:r>
        <w:r w:rsidR="00F5591F" w:rsidRPr="004754C8">
          <w:rPr>
            <w:rFonts w:ascii="Times New Roman" w:hAnsi="Times New Roman" w:cs="Times New Roman"/>
          </w:rPr>
          <w:t xml:space="preserve"> </w:t>
        </w:r>
      </w:ins>
      <w:r w:rsidR="00FA141C" w:rsidRPr="004754C8">
        <w:rPr>
          <w:rFonts w:ascii="Times New Roman" w:hAnsi="Times New Roman" w:cs="Times New Roman"/>
        </w:rPr>
        <w:t>have been previously used in document classif</w:t>
      </w:r>
      <w:ins w:id="1199" w:author="Mr. Wright" w:date="2016-06-26T10:23:00Z">
        <w:r w:rsidR="00212301">
          <w:rPr>
            <w:rFonts w:ascii="Times New Roman" w:hAnsi="Times New Roman" w:cs="Times New Roman"/>
          </w:rPr>
          <w:t>ication</w:t>
        </w:r>
      </w:ins>
      <w:del w:id="1200" w:author="Mr. Wright" w:date="2016-06-26T10:23:00Z">
        <w:r w:rsidR="00FA141C" w:rsidRPr="004754C8" w:rsidDel="00212301">
          <w:rPr>
            <w:rFonts w:ascii="Times New Roman" w:hAnsi="Times New Roman" w:cs="Times New Roman"/>
          </w:rPr>
          <w:delText>ying</w:delText>
        </w:r>
      </w:del>
      <w:r w:rsidR="00FA141C" w:rsidRPr="004754C8">
        <w:rPr>
          <w:rFonts w:ascii="Times New Roman" w:hAnsi="Times New Roman" w:cs="Times New Roman"/>
        </w:rPr>
        <w:t xml:space="preserve"> and clustering tasks</w:t>
      </w:r>
      <w:del w:id="1201" w:author="Mr. Wright" w:date="2016-06-26T10:23:00Z">
        <w:r w:rsidR="00FA141C" w:rsidRPr="004754C8" w:rsidDel="00212301">
          <w:rPr>
            <w:rFonts w:ascii="Times New Roman" w:hAnsi="Times New Roman" w:cs="Times New Roman"/>
          </w:rPr>
          <w:delText>,</w:delText>
        </w:r>
      </w:del>
      <w:r w:rsidR="00FA141C" w:rsidRPr="004754C8">
        <w:rPr>
          <w:rFonts w:ascii="Times New Roman" w:hAnsi="Times New Roman" w:cs="Times New Roman"/>
        </w:rPr>
        <w:t xml:space="preserve"> and extract the keywords based on </w:t>
      </w:r>
      <w:ins w:id="1202" w:author="Mr. Wright" w:date="2016-06-26T10:23:00Z">
        <w:r w:rsidR="00212301">
          <w:rPr>
            <w:rFonts w:ascii="Times New Roman" w:hAnsi="Times New Roman" w:cs="Times New Roman"/>
          </w:rPr>
          <w:t xml:space="preserve">the </w:t>
        </w:r>
      </w:ins>
      <w:r w:rsidR="00FA141C" w:rsidRPr="004754C8">
        <w:rPr>
          <w:rFonts w:ascii="Times New Roman" w:hAnsi="Times New Roman" w:cs="Times New Roman"/>
        </w:rPr>
        <w:t>TF</w:t>
      </w:r>
      <w:ins w:id="1203" w:author="Mr. Wright" w:date="2016-06-26T10:23:00Z">
        <w:r w:rsidR="00212301">
          <w:rPr>
            <w:rFonts w:ascii="Times New Roman" w:hAnsi="Times New Roman" w:cs="Times New Roman"/>
          </w:rPr>
          <w:t>-</w:t>
        </w:r>
      </w:ins>
      <w:r w:rsidR="00FA141C" w:rsidRPr="004754C8">
        <w:rPr>
          <w:rFonts w:ascii="Times New Roman" w:hAnsi="Times New Roman" w:cs="Times New Roman"/>
        </w:rPr>
        <w:t>IDF algorithm.</w:t>
      </w:r>
      <w:r w:rsidR="00CA70AC" w:rsidRPr="004754C8">
        <w:rPr>
          <w:rFonts w:ascii="Times New Roman" w:hAnsi="Times New Roman" w:cs="Times New Roman"/>
        </w:rPr>
        <w:t xml:space="preserve"> The original </w:t>
      </w:r>
      <w:r w:rsidR="00A36B4F" w:rsidRPr="004754C8">
        <w:rPr>
          <w:rFonts w:ascii="Times New Roman" w:hAnsi="Times New Roman" w:cs="Times New Roman"/>
        </w:rPr>
        <w:t>BBC</w:t>
      </w:r>
      <w:r w:rsidR="00CA70AC" w:rsidRPr="004754C8">
        <w:rPr>
          <w:rFonts w:ascii="Times New Roman" w:hAnsi="Times New Roman" w:cs="Times New Roman"/>
        </w:rPr>
        <w:t xml:space="preserve"> corpus contains a total of 2</w:t>
      </w:r>
      <w:ins w:id="1204" w:author="Mr. Wright" w:date="2016-06-26T10:23:00Z">
        <w:r w:rsidR="00212301">
          <w:rPr>
            <w:rFonts w:ascii="Times New Roman" w:hAnsi="Times New Roman" w:cs="Times New Roman"/>
          </w:rPr>
          <w:t>,</w:t>
        </w:r>
      </w:ins>
      <w:r w:rsidR="00CA70AC" w:rsidRPr="004754C8">
        <w:rPr>
          <w:rFonts w:ascii="Times New Roman" w:hAnsi="Times New Roman" w:cs="Times New Roman"/>
        </w:rPr>
        <w:t>225 documents with 5 annotated topic labels</w:t>
      </w:r>
      <w:r w:rsidR="00A36B4F" w:rsidRPr="004754C8">
        <w:rPr>
          <w:rFonts w:ascii="Times New Roman" w:hAnsi="Times New Roman" w:cs="Times New Roman"/>
        </w:rPr>
        <w:t xml:space="preserve"> from the BBC </w:t>
      </w:r>
      <w:r w:rsidR="00212301" w:rsidRPr="004754C8">
        <w:rPr>
          <w:rFonts w:ascii="Times New Roman" w:hAnsi="Times New Roman" w:cs="Times New Roman"/>
        </w:rPr>
        <w:t xml:space="preserve">News </w:t>
      </w:r>
      <w:r w:rsidR="00A36B4F" w:rsidRPr="004754C8">
        <w:rPr>
          <w:rFonts w:ascii="Times New Roman" w:hAnsi="Times New Roman" w:cs="Times New Roman"/>
        </w:rPr>
        <w:t>website corresponding to stories in five topical areas from 2004</w:t>
      </w:r>
      <w:ins w:id="1205" w:author="Mr. Wright" w:date="2016-06-26T10:24:00Z">
        <w:r w:rsidR="00212301">
          <w:rPr>
            <w:rFonts w:ascii="Times New Roman" w:hAnsi="Times New Roman" w:cs="Times New Roman"/>
          </w:rPr>
          <w:t xml:space="preserve"> to </w:t>
        </w:r>
      </w:ins>
      <w:del w:id="1206" w:author="Mr. Wright" w:date="2016-06-26T10:24:00Z">
        <w:r w:rsidR="00A36B4F" w:rsidRPr="004754C8" w:rsidDel="00212301">
          <w:rPr>
            <w:rFonts w:ascii="Times New Roman" w:hAnsi="Times New Roman" w:cs="Times New Roman"/>
          </w:rPr>
          <w:delText>-</w:delText>
        </w:r>
      </w:del>
      <w:r w:rsidR="00A36B4F" w:rsidRPr="004754C8">
        <w:rPr>
          <w:rFonts w:ascii="Times New Roman" w:hAnsi="Times New Roman" w:cs="Times New Roman"/>
        </w:rPr>
        <w:t>2005</w:t>
      </w:r>
      <w:r w:rsidR="00CA70AC" w:rsidRPr="004754C8">
        <w:rPr>
          <w:rFonts w:ascii="Times New Roman" w:hAnsi="Times New Roman" w:cs="Times New Roman"/>
        </w:rPr>
        <w:t xml:space="preserve">. </w:t>
      </w:r>
      <w:r w:rsidR="001A6DF8" w:rsidRPr="004754C8">
        <w:rPr>
          <w:rFonts w:ascii="Times New Roman" w:hAnsi="Times New Roman" w:cs="Times New Roman"/>
        </w:rPr>
        <w:t xml:space="preserve">These five topics are </w:t>
      </w:r>
      <w:del w:id="1207" w:author="Mr. Wright" w:date="2016-06-26T10:24:00Z">
        <w:r w:rsidR="001A6DF8" w:rsidRPr="004754C8" w:rsidDel="00212301">
          <w:rPr>
            <w:rFonts w:ascii="Times New Roman" w:hAnsi="Times New Roman" w:cs="Times New Roman"/>
          </w:rPr>
          <w:delText xml:space="preserve">respectively </w:delText>
        </w:r>
      </w:del>
      <w:r w:rsidR="001A6DF8" w:rsidRPr="004754C8">
        <w:rPr>
          <w:rFonts w:ascii="Times New Roman" w:hAnsi="Times New Roman" w:cs="Times New Roman"/>
        </w:rPr>
        <w:t>business</w:t>
      </w:r>
      <w:del w:id="1208" w:author="Mr. Wright" w:date="2016-06-25T08:31:00Z">
        <w:r w:rsidR="001A6DF8" w:rsidRPr="004754C8" w:rsidDel="004F4B0D">
          <w:rPr>
            <w:rFonts w:ascii="Times New Roman" w:hAnsi="Times New Roman" w:cs="Times New Roman"/>
          </w:rPr>
          <w:delText xml:space="preserve"> </w:delText>
        </w:r>
      </w:del>
      <w:r w:rsidR="001A6DF8" w:rsidRPr="004754C8">
        <w:rPr>
          <w:rFonts w:ascii="Times New Roman" w:hAnsi="Times New Roman" w:cs="Times New Roman"/>
        </w:rPr>
        <w:t>, entertainment, politics, sport</w:t>
      </w:r>
      <w:ins w:id="1209" w:author="Mr. Wright" w:date="2016-06-26T10:24:00Z">
        <w:r w:rsidR="00212301">
          <w:rPr>
            <w:rFonts w:ascii="Times New Roman" w:hAnsi="Times New Roman" w:cs="Times New Roman"/>
          </w:rPr>
          <w:t>s</w:t>
        </w:r>
      </w:ins>
      <w:r w:rsidR="001A6DF8" w:rsidRPr="004754C8">
        <w:rPr>
          <w:rFonts w:ascii="Times New Roman" w:hAnsi="Times New Roman" w:cs="Times New Roman"/>
        </w:rPr>
        <w:t>,</w:t>
      </w:r>
      <w:ins w:id="1210" w:author="Mr. Wright" w:date="2016-06-26T10:24:00Z">
        <w:r w:rsidR="00212301">
          <w:rPr>
            <w:rFonts w:ascii="Times New Roman" w:hAnsi="Times New Roman" w:cs="Times New Roman"/>
          </w:rPr>
          <w:t xml:space="preserve"> and</w:t>
        </w:r>
      </w:ins>
      <w:r w:rsidR="001A6DF8" w:rsidRPr="004754C8">
        <w:rPr>
          <w:rFonts w:ascii="Times New Roman" w:hAnsi="Times New Roman" w:cs="Times New Roman"/>
        </w:rPr>
        <w:t xml:space="preserve"> tech.</w:t>
      </w:r>
      <w:r w:rsidR="0011338D" w:rsidRPr="004754C8">
        <w:rPr>
          <w:rFonts w:ascii="Times New Roman" w:hAnsi="Times New Roman" w:cs="Times New Roman"/>
        </w:rPr>
        <w:t xml:space="preserve"> Detailed corpus data </w:t>
      </w:r>
      <w:del w:id="1211" w:author="Mr. Wright" w:date="2016-06-26T10:24:00Z">
        <w:r w:rsidR="0011338D" w:rsidRPr="004754C8" w:rsidDel="00212301">
          <w:rPr>
            <w:rFonts w:ascii="Times New Roman" w:hAnsi="Times New Roman" w:cs="Times New Roman"/>
          </w:rPr>
          <w:delText xml:space="preserve">is as </w:delText>
        </w:r>
      </w:del>
      <w:r w:rsidR="0011338D" w:rsidRPr="004754C8">
        <w:rPr>
          <w:rFonts w:ascii="Times New Roman" w:hAnsi="Times New Roman" w:cs="Times New Roman"/>
        </w:rPr>
        <w:t>follows</w:t>
      </w:r>
      <w:ins w:id="1212" w:author="Mr. Wright" w:date="2016-06-26T10:24:00Z">
        <w:r w:rsidR="00212301">
          <w:rPr>
            <w:rFonts w:ascii="Times New Roman" w:hAnsi="Times New Roman" w:cs="Times New Roman"/>
          </w:rPr>
          <w:t>.</w:t>
        </w:r>
      </w:ins>
      <w:del w:id="1213" w:author="Mr. Wright" w:date="2016-06-26T10:24:00Z">
        <w:r w:rsidR="0011338D" w:rsidRPr="004754C8" w:rsidDel="00212301">
          <w:rPr>
            <w:rFonts w:ascii="Times New Roman" w:hAnsi="Times New Roman" w:cs="Times New Roman"/>
          </w:rPr>
          <w:delText>:</w:delText>
        </w:r>
      </w:del>
    </w:p>
    <w:p w14:paraId="15D5C94E" w14:textId="7F776633" w:rsidR="00C73962" w:rsidRPr="004754C8" w:rsidRDefault="00351867" w:rsidP="00E779FE">
      <w:pPr>
        <w:pStyle w:val="lw"/>
        <w:ind w:firstLine="442"/>
        <w:rPr>
          <w:rFonts w:ascii="Times New Roman" w:hAnsi="Times New Roman" w:cs="Times New Roman"/>
        </w:rPr>
      </w:pPr>
      <w:r w:rsidRPr="004754C8">
        <w:rPr>
          <w:rFonts w:ascii="Times New Roman" w:hAnsi="Times New Roman" w:cs="Times New Roman"/>
          <w:b/>
          <w:sz w:val="22"/>
        </w:rPr>
        <w:t>20 Newsgroups</w:t>
      </w:r>
      <w:del w:id="1214" w:author="Mr. Wright" w:date="2016-06-26T10:21:00Z">
        <w:r w:rsidRPr="004754C8" w:rsidDel="00F5591F">
          <w:rPr>
            <w:rFonts w:ascii="Times New Roman" w:hAnsi="Times New Roman" w:cs="Times New Roman"/>
            <w:b/>
            <w:sz w:val="22"/>
          </w:rPr>
          <w:delText xml:space="preserve"> </w:delText>
        </w:r>
      </w:del>
      <w:r w:rsidRPr="004754C8">
        <w:rPr>
          <w:rFonts w:ascii="Times New Roman" w:hAnsi="Times New Roman" w:cs="Times New Roman" w:hint="eastAsia"/>
          <w:b/>
          <w:sz w:val="22"/>
        </w:rPr>
        <w:t>:</w:t>
      </w:r>
      <w:ins w:id="1215" w:author="Mr. Wright" w:date="2016-06-26T10:21:00Z">
        <w:r w:rsidR="00F5591F">
          <w:rPr>
            <w:rFonts w:ascii="Times New Roman" w:hAnsi="Times New Roman" w:cs="Times New Roman"/>
            <w:b/>
            <w:sz w:val="22"/>
          </w:rPr>
          <w:t xml:space="preserve"> </w:t>
        </w:r>
      </w:ins>
      <w:r w:rsidRPr="004754C8">
        <w:rPr>
          <w:rFonts w:ascii="Times New Roman" w:hAnsi="Times New Roman" w:cs="Times New Roman"/>
        </w:rPr>
        <w:t>The 20 Newsgroups data set</w:t>
      </w:r>
      <w:del w:id="1216" w:author="Mr. Wright" w:date="2016-06-25T08:31:00Z">
        <w:r w:rsidR="00F44DF9" w:rsidRPr="004754C8" w:rsidDel="004F4B0D">
          <w:rPr>
            <w:rFonts w:ascii="Times New Roman" w:hAnsi="Times New Roman" w:cs="Times New Roman"/>
          </w:rPr>
          <w:delText xml:space="preserve"> </w:delText>
        </w:r>
      </w:del>
      <w:r w:rsidRPr="004754C8">
        <w:rPr>
          <w:rFonts w:ascii="Times New Roman" w:hAnsi="Times New Roman" w:cs="Times New Roman"/>
        </w:rPr>
        <w:t>,</w:t>
      </w:r>
      <w:ins w:id="1217" w:author="Mr. Wright" w:date="2016-06-26T10:22:00Z">
        <w:r w:rsidR="00F5591F">
          <w:rPr>
            <w:rFonts w:ascii="Times New Roman" w:hAnsi="Times New Roman" w:cs="Times New Roman"/>
          </w:rPr>
          <w:t xml:space="preserve"> </w:t>
        </w:r>
      </w:ins>
      <w:ins w:id="1218" w:author="Mr. Wright" w:date="2016-06-26T10:24:00Z">
        <w:r w:rsidR="00212301">
          <w:rPr>
            <w:rFonts w:ascii="Times New Roman" w:hAnsi="Times New Roman" w:cs="Times New Roman"/>
          </w:rPr>
          <w:t xml:space="preserve">which was </w:t>
        </w:r>
      </w:ins>
      <w:r w:rsidRPr="004754C8">
        <w:rPr>
          <w:rFonts w:ascii="Times New Roman" w:hAnsi="Times New Roman" w:cs="Times New Roman"/>
        </w:rPr>
        <w:t>collected by Ken Lang, consists of 20</w:t>
      </w:r>
      <w:ins w:id="1219" w:author="Mr. Wright" w:date="2016-06-26T10:24:00Z">
        <w:r w:rsidR="00212301">
          <w:rPr>
            <w:rFonts w:ascii="Times New Roman" w:hAnsi="Times New Roman" w:cs="Times New Roman"/>
          </w:rPr>
          <w:t>,</w:t>
        </w:r>
      </w:ins>
      <w:r w:rsidRPr="004754C8">
        <w:rPr>
          <w:rFonts w:ascii="Times New Roman" w:hAnsi="Times New Roman" w:cs="Times New Roman"/>
        </w:rPr>
        <w:t xml:space="preserve">017 articles divided almost evenly among 20 different UseNet discussion groups. The task is to classify an article into the one newsgroup (of twenty) to which it was posted. When words from a </w:t>
      </w:r>
      <w:del w:id="1220" w:author="Mr. Wright" w:date="2016-06-26T10:24:00Z">
        <w:r w:rsidRPr="004754C8" w:rsidDel="00212301">
          <w:rPr>
            <w:rFonts w:ascii="Times New Roman" w:hAnsi="Times New Roman" w:cs="Times New Roman"/>
          </w:rPr>
          <w:delText>stoplist</w:delText>
        </w:r>
      </w:del>
      <w:ins w:id="1221" w:author="Mr. Wright" w:date="2016-06-26T10:24:00Z">
        <w:r w:rsidR="00212301" w:rsidRPr="004754C8">
          <w:rPr>
            <w:rFonts w:ascii="Times New Roman" w:hAnsi="Times New Roman" w:cs="Times New Roman"/>
          </w:rPr>
          <w:t>stop list</w:t>
        </w:r>
      </w:ins>
      <w:r w:rsidRPr="004754C8">
        <w:rPr>
          <w:rFonts w:ascii="Times New Roman" w:hAnsi="Times New Roman" w:cs="Times New Roman"/>
        </w:rPr>
        <w:t xml:space="preserve"> of common short words are removed, there are 62</w:t>
      </w:r>
      <w:ins w:id="1222" w:author="Mr. Wright" w:date="2016-06-26T10:24:00Z">
        <w:r w:rsidR="00212301">
          <w:rPr>
            <w:rFonts w:ascii="Times New Roman" w:hAnsi="Times New Roman" w:cs="Times New Roman"/>
          </w:rPr>
          <w:t>,</w:t>
        </w:r>
      </w:ins>
      <w:r w:rsidRPr="004754C8">
        <w:rPr>
          <w:rFonts w:ascii="Times New Roman" w:hAnsi="Times New Roman" w:cs="Times New Roman"/>
        </w:rPr>
        <w:t xml:space="preserve">258 unique words that occur more than once; other feature selection is not used. The word counts of each document are scaled such that each document has </w:t>
      </w:r>
      <w:ins w:id="1223" w:author="Mr. Wright" w:date="2016-06-26T10:25:00Z">
        <w:r w:rsidR="00212301">
          <w:rPr>
            <w:rFonts w:ascii="Times New Roman" w:hAnsi="Times New Roman" w:cs="Times New Roman"/>
          </w:rPr>
          <w:t xml:space="preserve">a </w:t>
        </w:r>
      </w:ins>
      <w:r w:rsidRPr="004754C8">
        <w:rPr>
          <w:rFonts w:ascii="Times New Roman" w:hAnsi="Times New Roman" w:cs="Times New Roman"/>
        </w:rPr>
        <w:t>constant length</w:t>
      </w:r>
      <w:del w:id="1224" w:author="Mr. Wright" w:date="2016-06-26T10:25:00Z">
        <w:r w:rsidRPr="004754C8" w:rsidDel="00212301">
          <w:rPr>
            <w:rFonts w:ascii="Times New Roman" w:hAnsi="Times New Roman" w:cs="Times New Roman"/>
          </w:rPr>
          <w:delText>,</w:delText>
        </w:r>
      </w:del>
      <w:r w:rsidRPr="004754C8">
        <w:rPr>
          <w:rFonts w:ascii="Times New Roman" w:hAnsi="Times New Roman" w:cs="Times New Roman"/>
        </w:rPr>
        <w:t xml:space="preserve"> with potentially fractional word counts.</w:t>
      </w:r>
      <w:r w:rsidR="00D92217" w:rsidRPr="004754C8">
        <w:rPr>
          <w:rFonts w:ascii="Times New Roman" w:hAnsi="Times New Roman" w:cs="Times New Roman"/>
        </w:rPr>
        <w:t xml:space="preserve"> </w:t>
      </w:r>
      <w:del w:id="1225" w:author="Mr. Wright" w:date="2016-06-25T08:30:00Z">
        <w:r w:rsidR="00D92217" w:rsidRPr="004754C8" w:rsidDel="004F4B0D">
          <w:rPr>
            <w:rFonts w:ascii="Times New Roman" w:hAnsi="Times New Roman" w:cs="Times New Roman"/>
          </w:rPr>
          <w:delText> </w:delText>
        </w:r>
      </w:del>
      <w:r w:rsidR="00D92217" w:rsidRPr="004754C8">
        <w:rPr>
          <w:rFonts w:ascii="Times New Roman" w:hAnsi="Times New Roman" w:cs="Times New Roman"/>
        </w:rPr>
        <w:t xml:space="preserve">The 20 </w:t>
      </w:r>
      <w:ins w:id="1226" w:author="Mr. Wright" w:date="2016-06-25T08:26:00Z">
        <w:r w:rsidR="0004492F">
          <w:rPr>
            <w:rFonts w:ascii="Times New Roman" w:hAnsi="Times New Roman" w:cs="Times New Roman"/>
          </w:rPr>
          <w:t>N</w:t>
        </w:r>
      </w:ins>
      <w:del w:id="1227" w:author="Mr. Wright" w:date="2016-06-25T08:26:00Z">
        <w:r w:rsidR="00D92217" w:rsidRPr="004754C8" w:rsidDel="0004492F">
          <w:rPr>
            <w:rFonts w:ascii="Times New Roman" w:hAnsi="Times New Roman" w:cs="Times New Roman"/>
          </w:rPr>
          <w:delText>n</w:delText>
        </w:r>
      </w:del>
      <w:r w:rsidR="00D92217" w:rsidRPr="004754C8">
        <w:rPr>
          <w:rFonts w:ascii="Times New Roman" w:hAnsi="Times New Roman" w:cs="Times New Roman"/>
        </w:rPr>
        <w:t>ewsgroups collection has become a popular data set for experiments in text applications of machine learning techniques, such as text classification and text clustering.</w:t>
      </w:r>
      <w:r w:rsidR="00C73962" w:rsidRPr="004754C8">
        <w:rPr>
          <w:rFonts w:ascii="Times New Roman" w:hAnsi="Times New Roman" w:cs="Times New Roman"/>
        </w:rPr>
        <w:t xml:space="preserve"> Detailed corpus data </w:t>
      </w:r>
      <w:del w:id="1228" w:author="Mr. Wright" w:date="2016-06-26T10:25:00Z">
        <w:r w:rsidR="00C73962" w:rsidRPr="004754C8" w:rsidDel="00212301">
          <w:rPr>
            <w:rFonts w:ascii="Times New Roman" w:hAnsi="Times New Roman" w:cs="Times New Roman"/>
          </w:rPr>
          <w:delText xml:space="preserve">is as </w:delText>
        </w:r>
      </w:del>
      <w:r w:rsidR="00C73962" w:rsidRPr="004754C8">
        <w:rPr>
          <w:rFonts w:ascii="Times New Roman" w:hAnsi="Times New Roman" w:cs="Times New Roman"/>
        </w:rPr>
        <w:t>follows</w:t>
      </w:r>
      <w:ins w:id="1229" w:author="Mr. Wright" w:date="2016-06-26T10:25:00Z">
        <w:r w:rsidR="00212301">
          <w:rPr>
            <w:rFonts w:ascii="Times New Roman" w:hAnsi="Times New Roman" w:cs="Times New Roman"/>
          </w:rPr>
          <w:t>.</w:t>
        </w:r>
      </w:ins>
      <w:del w:id="1230" w:author="Mr. Wright" w:date="2016-06-26T10:25:00Z">
        <w:r w:rsidR="00C73962" w:rsidRPr="004754C8" w:rsidDel="00212301">
          <w:rPr>
            <w:rFonts w:ascii="Times New Roman" w:hAnsi="Times New Roman" w:cs="Times New Roman"/>
          </w:rPr>
          <w:delText>:</w:delText>
        </w:r>
      </w:del>
    </w:p>
    <w:p w14:paraId="4525CF45" w14:textId="77777777" w:rsidR="009A6944" w:rsidRPr="004754C8" w:rsidRDefault="009A6944" w:rsidP="00152ABE">
      <w:pPr>
        <w:pStyle w:val="lw"/>
        <w:ind w:firstLine="420"/>
        <w:rPr>
          <w:rFonts w:ascii="Times New Roman" w:hAnsi="Times New Roman" w:cs="Times New Roman"/>
        </w:rPr>
      </w:pPr>
    </w:p>
    <w:p w14:paraId="568D53DF" w14:textId="77777777" w:rsidR="00375792" w:rsidRPr="004754C8" w:rsidRDefault="00375792" w:rsidP="00152ABE">
      <w:pPr>
        <w:pStyle w:val="lw"/>
        <w:ind w:firstLine="420"/>
        <w:rPr>
          <w:rFonts w:ascii="Times New Roman" w:hAnsi="Times New Roman" w:cs="Times New Roman"/>
        </w:rPr>
      </w:pPr>
    </w:p>
    <w:p w14:paraId="06D768A2" w14:textId="2FAF4265" w:rsidR="009432DE" w:rsidRPr="004754C8" w:rsidRDefault="000E5B77" w:rsidP="00E779FE">
      <w:pPr>
        <w:pStyle w:val="lw"/>
        <w:ind w:firstLine="442"/>
        <w:rPr>
          <w:rFonts w:ascii="Times New Roman" w:hAnsi="Times New Roman" w:cs="Times New Roman"/>
        </w:rPr>
      </w:pPr>
      <w:r w:rsidRPr="004754C8">
        <w:rPr>
          <w:rFonts w:ascii="Times New Roman" w:hAnsi="Times New Roman" w:cs="Times New Roman"/>
          <w:b/>
          <w:sz w:val="22"/>
        </w:rPr>
        <w:t>Reuters-21578:</w:t>
      </w:r>
      <w:r w:rsidR="003D3B90" w:rsidRPr="004754C8">
        <w:rPr>
          <w:rFonts w:ascii="Times New Roman" w:hAnsi="Times New Roman" w:cs="Times New Roman"/>
        </w:rPr>
        <w:t xml:space="preserve"> </w:t>
      </w:r>
      <w:r w:rsidR="007E7571" w:rsidRPr="004754C8">
        <w:rPr>
          <w:rFonts w:ascii="Times New Roman" w:hAnsi="Times New Roman" w:cs="Times New Roman"/>
        </w:rPr>
        <w:t>This is a very often used test set for text categori</w:t>
      </w:r>
      <w:ins w:id="1231" w:author="Mr. Wright" w:date="2016-06-25T08:21:00Z">
        <w:r w:rsidR="0004492F">
          <w:rPr>
            <w:rFonts w:ascii="Times New Roman" w:hAnsi="Times New Roman" w:cs="Times New Roman"/>
          </w:rPr>
          <w:t>z</w:t>
        </w:r>
      </w:ins>
      <w:del w:id="1232" w:author="Mr. Wright" w:date="2016-06-25T08:21:00Z">
        <w:r w:rsidR="007E7571" w:rsidRPr="004754C8" w:rsidDel="0004492F">
          <w:rPr>
            <w:rFonts w:ascii="Times New Roman" w:hAnsi="Times New Roman" w:cs="Times New Roman"/>
          </w:rPr>
          <w:delText>s</w:delText>
        </w:r>
      </w:del>
      <w:r w:rsidR="007E7571" w:rsidRPr="004754C8">
        <w:rPr>
          <w:rFonts w:ascii="Times New Roman" w:hAnsi="Times New Roman" w:cs="Times New Roman"/>
        </w:rPr>
        <w:t>ation tasks. It contains 21</w:t>
      </w:r>
      <w:ins w:id="1233" w:author="Mr. Wright" w:date="2016-06-26T10:26:00Z">
        <w:r w:rsidR="00212301">
          <w:rPr>
            <w:rFonts w:ascii="Times New Roman" w:hAnsi="Times New Roman" w:cs="Times New Roman"/>
          </w:rPr>
          <w:t>,</w:t>
        </w:r>
      </w:ins>
      <w:r w:rsidR="007E7571" w:rsidRPr="004754C8">
        <w:rPr>
          <w:rFonts w:ascii="Times New Roman" w:hAnsi="Times New Roman" w:cs="Times New Roman"/>
        </w:rPr>
        <w:t xml:space="preserve">578 Reuters </w:t>
      </w:r>
      <w:r w:rsidR="00212301" w:rsidRPr="004754C8">
        <w:rPr>
          <w:rFonts w:ascii="Times New Roman" w:hAnsi="Times New Roman" w:cs="Times New Roman"/>
        </w:rPr>
        <w:t xml:space="preserve">News </w:t>
      </w:r>
      <w:r w:rsidR="007E7571" w:rsidRPr="004754C8">
        <w:rPr>
          <w:rFonts w:ascii="Times New Roman" w:hAnsi="Times New Roman" w:cs="Times New Roman"/>
        </w:rPr>
        <w:t>documents from 1987</w:t>
      </w:r>
      <w:ins w:id="1234" w:author="Mr. Wright" w:date="2016-06-26T10:26:00Z">
        <w:r w:rsidR="00212301">
          <w:rPr>
            <w:rFonts w:ascii="Times New Roman" w:hAnsi="Times New Roman" w:cs="Times New Roman"/>
          </w:rPr>
          <w:t xml:space="preserve"> </w:t>
        </w:r>
      </w:ins>
      <w:r w:rsidR="00624AF9" w:rsidRPr="004754C8">
        <w:rPr>
          <w:rFonts w:ascii="Times New Roman" w:hAnsi="Times New Roman" w:cs="Times New Roman"/>
        </w:rPr>
        <w:fldChar w:fldCharType="begin"/>
      </w:r>
      <w:r w:rsidR="00624AF9" w:rsidRPr="004754C8">
        <w:rPr>
          <w:rFonts w:ascii="Times New Roman" w:hAnsi="Times New Roman" w:cs="Times New Roman"/>
        </w:rPr>
        <w:instrText xml:space="preserve"> REF _Ref447789274 \r \h </w:instrText>
      </w:r>
      <w:r w:rsidR="00E779FE" w:rsidRPr="004754C8">
        <w:rPr>
          <w:rFonts w:ascii="Times New Roman" w:hAnsi="Times New Roman" w:cs="Times New Roman"/>
        </w:rPr>
        <w:instrText xml:space="preserve"> \* MERGEFORMAT </w:instrText>
      </w:r>
      <w:r w:rsidR="00624AF9" w:rsidRPr="004754C8">
        <w:rPr>
          <w:rFonts w:ascii="Times New Roman" w:hAnsi="Times New Roman" w:cs="Times New Roman"/>
        </w:rPr>
      </w:r>
      <w:r w:rsidR="00624AF9" w:rsidRPr="004754C8">
        <w:rPr>
          <w:rFonts w:ascii="Times New Roman" w:hAnsi="Times New Roman" w:cs="Times New Roman"/>
        </w:rPr>
        <w:fldChar w:fldCharType="separate"/>
      </w:r>
      <w:r w:rsidR="00624AF9" w:rsidRPr="004754C8">
        <w:rPr>
          <w:rFonts w:ascii="Times New Roman" w:hAnsi="Times New Roman" w:cs="Times New Roman"/>
        </w:rPr>
        <w:t>[1]</w:t>
      </w:r>
      <w:r w:rsidR="00624AF9" w:rsidRPr="004754C8">
        <w:rPr>
          <w:rFonts w:ascii="Times New Roman" w:hAnsi="Times New Roman" w:cs="Times New Roman"/>
        </w:rPr>
        <w:fldChar w:fldCharType="end"/>
      </w:r>
      <w:r w:rsidR="002757B4" w:rsidRPr="004754C8">
        <w:rPr>
          <w:rFonts w:ascii="Times New Roman" w:hAnsi="Times New Roman" w:cs="Times New Roman"/>
        </w:rPr>
        <w:fldChar w:fldCharType="begin"/>
      </w:r>
      <w:r w:rsidR="002757B4" w:rsidRPr="004754C8">
        <w:rPr>
          <w:rFonts w:ascii="Times New Roman" w:hAnsi="Times New Roman" w:cs="Times New Roman"/>
        </w:rPr>
        <w:instrText xml:space="preserve"> REF _Ref448820453 \r \h </w:instrText>
      </w:r>
      <w:r w:rsidR="00E779FE" w:rsidRPr="004754C8">
        <w:rPr>
          <w:rFonts w:ascii="Times New Roman" w:hAnsi="Times New Roman" w:cs="Times New Roman"/>
        </w:rPr>
        <w:instrText xml:space="preserve"> \* MERGEFORMAT </w:instrText>
      </w:r>
      <w:r w:rsidR="002757B4" w:rsidRPr="004754C8">
        <w:rPr>
          <w:rFonts w:ascii="Times New Roman" w:hAnsi="Times New Roman" w:cs="Times New Roman"/>
        </w:rPr>
      </w:r>
      <w:r w:rsidR="002757B4" w:rsidRPr="004754C8">
        <w:rPr>
          <w:rFonts w:ascii="Times New Roman" w:hAnsi="Times New Roman" w:cs="Times New Roman"/>
        </w:rPr>
        <w:fldChar w:fldCharType="separate"/>
      </w:r>
      <w:r w:rsidR="002757B4" w:rsidRPr="004754C8">
        <w:rPr>
          <w:rFonts w:ascii="Times New Roman" w:hAnsi="Times New Roman" w:cs="Times New Roman"/>
        </w:rPr>
        <w:t>[34]</w:t>
      </w:r>
      <w:r w:rsidR="002757B4" w:rsidRPr="004754C8">
        <w:rPr>
          <w:rFonts w:ascii="Times New Roman" w:hAnsi="Times New Roman" w:cs="Times New Roman"/>
        </w:rPr>
        <w:fldChar w:fldCharType="end"/>
      </w:r>
      <w:r w:rsidR="007E7571" w:rsidRPr="004754C8">
        <w:rPr>
          <w:rFonts w:ascii="Times New Roman" w:hAnsi="Times New Roman" w:cs="Times New Roman"/>
        </w:rPr>
        <w:t>. They were labeled manually by Reuters personnel. Labels belong to 5 different category classes</w:t>
      </w:r>
      <w:del w:id="1235" w:author="Mr. Wright" w:date="2016-06-26T10:26:00Z">
        <w:r w:rsidR="007E7571" w:rsidRPr="004754C8" w:rsidDel="00212301">
          <w:rPr>
            <w:rFonts w:ascii="Times New Roman" w:hAnsi="Times New Roman" w:cs="Times New Roman"/>
          </w:rPr>
          <w:delText xml:space="preserve">, such as </w:delText>
        </w:r>
      </w:del>
      <w:ins w:id="1236" w:author="Mr. Wright" w:date="2016-06-26T10:26:00Z">
        <w:r w:rsidR="00212301">
          <w:rPr>
            <w:rFonts w:ascii="Times New Roman" w:hAnsi="Times New Roman" w:cs="Times New Roman"/>
          </w:rPr>
          <w:t xml:space="preserve">, including </w:t>
        </w:r>
      </w:ins>
      <w:del w:id="1237" w:author="Mr. Wright" w:date="2016-06-25T08:13:00Z">
        <w:r w:rsidR="007E7571" w:rsidRPr="004754C8" w:rsidDel="004754C8">
          <w:rPr>
            <w:rFonts w:ascii="Times New Roman" w:hAnsi="Times New Roman" w:cs="Times New Roman"/>
          </w:rPr>
          <w:delText>'</w:delText>
        </w:r>
      </w:del>
      <w:r w:rsidR="007E7571" w:rsidRPr="004754C8">
        <w:rPr>
          <w:rFonts w:ascii="Times New Roman" w:hAnsi="Times New Roman" w:cs="Times New Roman"/>
        </w:rPr>
        <w:t>people</w:t>
      </w:r>
      <w:del w:id="1238" w:author="Mr. Wright" w:date="2016-06-25T08:13:00Z">
        <w:r w:rsidR="007E7571" w:rsidRPr="004754C8" w:rsidDel="004754C8">
          <w:rPr>
            <w:rFonts w:ascii="Times New Roman" w:hAnsi="Times New Roman" w:cs="Times New Roman"/>
          </w:rPr>
          <w:delText>'</w:delText>
        </w:r>
      </w:del>
      <w:r w:rsidR="007E7571" w:rsidRPr="004754C8">
        <w:rPr>
          <w:rFonts w:ascii="Times New Roman" w:hAnsi="Times New Roman" w:cs="Times New Roman"/>
        </w:rPr>
        <w:t xml:space="preserve">, </w:t>
      </w:r>
      <w:del w:id="1239" w:author="Mr. Wright" w:date="2016-06-25T08:13:00Z">
        <w:r w:rsidR="007E7571" w:rsidRPr="004754C8" w:rsidDel="004754C8">
          <w:rPr>
            <w:rFonts w:ascii="Times New Roman" w:hAnsi="Times New Roman" w:cs="Times New Roman"/>
          </w:rPr>
          <w:delText>'</w:delText>
        </w:r>
      </w:del>
      <w:r w:rsidR="007E7571" w:rsidRPr="004754C8">
        <w:rPr>
          <w:rFonts w:ascii="Times New Roman" w:hAnsi="Times New Roman" w:cs="Times New Roman"/>
        </w:rPr>
        <w:t>places</w:t>
      </w:r>
      <w:ins w:id="1240" w:author="Mr. Wright" w:date="2016-06-26T10:26:00Z">
        <w:r w:rsidR="00212301">
          <w:rPr>
            <w:rFonts w:ascii="Times New Roman" w:hAnsi="Times New Roman" w:cs="Times New Roman"/>
          </w:rPr>
          <w:t>,</w:t>
        </w:r>
      </w:ins>
      <w:del w:id="1241" w:author="Mr. Wright" w:date="2016-06-25T08:13:00Z">
        <w:r w:rsidR="007E7571" w:rsidRPr="004754C8" w:rsidDel="004754C8">
          <w:rPr>
            <w:rFonts w:ascii="Times New Roman" w:hAnsi="Times New Roman" w:cs="Times New Roman"/>
          </w:rPr>
          <w:delText>'</w:delText>
        </w:r>
      </w:del>
      <w:r w:rsidR="007E7571" w:rsidRPr="004754C8">
        <w:rPr>
          <w:rFonts w:ascii="Times New Roman" w:hAnsi="Times New Roman" w:cs="Times New Roman"/>
        </w:rPr>
        <w:t xml:space="preserve"> and </w:t>
      </w:r>
      <w:del w:id="1242" w:author="Mr. Wright" w:date="2016-06-25T08:13:00Z">
        <w:r w:rsidR="007E7571" w:rsidRPr="004754C8" w:rsidDel="004754C8">
          <w:rPr>
            <w:rFonts w:ascii="Times New Roman" w:hAnsi="Times New Roman" w:cs="Times New Roman"/>
          </w:rPr>
          <w:delText>'</w:delText>
        </w:r>
      </w:del>
      <w:r w:rsidR="007E7571" w:rsidRPr="004754C8">
        <w:rPr>
          <w:rFonts w:ascii="Times New Roman" w:hAnsi="Times New Roman" w:cs="Times New Roman"/>
        </w:rPr>
        <w:t>topics</w:t>
      </w:r>
      <w:del w:id="1243" w:author="Mr. Wright" w:date="2016-06-25T08:13:00Z">
        <w:r w:rsidR="007E7571" w:rsidRPr="004754C8" w:rsidDel="004754C8">
          <w:rPr>
            <w:rFonts w:ascii="Times New Roman" w:hAnsi="Times New Roman" w:cs="Times New Roman"/>
          </w:rPr>
          <w:delText>'</w:delText>
        </w:r>
      </w:del>
      <w:r w:rsidR="007E7571" w:rsidRPr="004754C8">
        <w:rPr>
          <w:rFonts w:ascii="Times New Roman" w:hAnsi="Times New Roman" w:cs="Times New Roman"/>
        </w:rPr>
        <w:t xml:space="preserve">. The total number of categories is 672, but many of them occur </w:t>
      </w:r>
      <w:del w:id="1244" w:author="Mr. Wright" w:date="2016-06-26T10:27:00Z">
        <w:r w:rsidR="007E7571" w:rsidRPr="004754C8" w:rsidDel="00212301">
          <w:rPr>
            <w:rFonts w:ascii="Times New Roman" w:hAnsi="Times New Roman" w:cs="Times New Roman"/>
          </w:rPr>
          <w:delText xml:space="preserve">only </w:delText>
        </w:r>
      </w:del>
      <w:r w:rsidR="007E7571" w:rsidRPr="004754C8">
        <w:rPr>
          <w:rFonts w:ascii="Times New Roman" w:hAnsi="Times New Roman" w:cs="Times New Roman"/>
        </w:rPr>
        <w:t>very rarely. Some documents belong to many different categories</w:t>
      </w:r>
      <w:ins w:id="1245" w:author="Mr. Wright" w:date="2016-06-26T10:28:00Z">
        <w:r w:rsidR="00212301">
          <w:rPr>
            <w:rFonts w:ascii="Times New Roman" w:hAnsi="Times New Roman" w:cs="Times New Roman"/>
          </w:rPr>
          <w:t xml:space="preserve">, </w:t>
        </w:r>
      </w:ins>
      <w:del w:id="1246" w:author="Mr. Wright" w:date="2016-06-26T10:27:00Z">
        <w:r w:rsidR="007E7571" w:rsidRPr="004754C8" w:rsidDel="00212301">
          <w:rPr>
            <w:rFonts w:ascii="Times New Roman" w:hAnsi="Times New Roman" w:cs="Times New Roman"/>
          </w:rPr>
          <w:delText xml:space="preserve">, </w:delText>
        </w:r>
      </w:del>
      <w:r w:rsidR="007E7571" w:rsidRPr="004754C8">
        <w:rPr>
          <w:rFonts w:ascii="Times New Roman" w:hAnsi="Times New Roman" w:cs="Times New Roman"/>
        </w:rPr>
        <w:t xml:space="preserve">others </w:t>
      </w:r>
      <w:ins w:id="1247" w:author="Mr. Wright" w:date="2016-06-26T10:27:00Z">
        <w:r w:rsidR="00212301">
          <w:rPr>
            <w:rFonts w:ascii="Times New Roman" w:hAnsi="Times New Roman" w:cs="Times New Roman"/>
          </w:rPr>
          <w:t xml:space="preserve">belong </w:t>
        </w:r>
      </w:ins>
      <w:r w:rsidR="007E7571" w:rsidRPr="004754C8">
        <w:rPr>
          <w:rFonts w:ascii="Times New Roman" w:hAnsi="Times New Roman" w:cs="Times New Roman"/>
        </w:rPr>
        <w:t>to only one</w:t>
      </w:r>
      <w:ins w:id="1248" w:author="Mr. Wright" w:date="2016-06-26T10:28:00Z">
        <w:r w:rsidR="00212301">
          <w:rPr>
            <w:rFonts w:ascii="Times New Roman" w:hAnsi="Times New Roman" w:cs="Times New Roman"/>
          </w:rPr>
          <w:t xml:space="preserve"> category</w:t>
        </w:r>
      </w:ins>
      <w:r w:rsidR="007E7571" w:rsidRPr="004754C8">
        <w:rPr>
          <w:rFonts w:ascii="Times New Roman" w:hAnsi="Times New Roman" w:cs="Times New Roman"/>
        </w:rPr>
        <w:t>, and some have no category.</w:t>
      </w:r>
      <w:r w:rsidR="00450B3E" w:rsidRPr="004754C8">
        <w:rPr>
          <w:rFonts w:ascii="Times New Roman" w:hAnsi="Times New Roman" w:cs="Times New Roman"/>
        </w:rPr>
        <w:t xml:space="preserve"> Over the past decade, there have been many efforts to clean the database up</w:t>
      </w:r>
      <w:del w:id="1249" w:author="Mr. Wright" w:date="2016-06-26T10:28:00Z">
        <w:r w:rsidR="00450B3E" w:rsidRPr="004754C8" w:rsidDel="00212301">
          <w:rPr>
            <w:rFonts w:ascii="Times New Roman" w:hAnsi="Times New Roman" w:cs="Times New Roman"/>
          </w:rPr>
          <w:delText>,</w:delText>
        </w:r>
      </w:del>
      <w:r w:rsidR="00D44192" w:rsidRPr="004754C8">
        <w:rPr>
          <w:rFonts w:ascii="Times New Roman" w:hAnsi="Times New Roman" w:cs="Times New Roman"/>
        </w:rPr>
        <w:t xml:space="preserve"> </w:t>
      </w:r>
      <w:r w:rsidR="00450B3E" w:rsidRPr="004754C8">
        <w:rPr>
          <w:rFonts w:ascii="Times New Roman" w:hAnsi="Times New Roman" w:cs="Times New Roman"/>
        </w:rPr>
        <w:t>and improve it for use in scientific research.</w:t>
      </w:r>
      <w:r w:rsidR="000E0F14" w:rsidRPr="004754C8">
        <w:rPr>
          <w:rFonts w:ascii="Times New Roman" w:hAnsi="Times New Roman" w:cs="Times New Roman"/>
        </w:rPr>
        <w:t xml:space="preserve"> In this </w:t>
      </w:r>
      <w:r w:rsidR="00350C7D" w:rsidRPr="004754C8">
        <w:rPr>
          <w:rFonts w:ascii="Times New Roman" w:hAnsi="Times New Roman" w:cs="Times New Roman" w:hint="eastAsia"/>
        </w:rPr>
        <w:t>paper</w:t>
      </w:r>
      <w:r w:rsidR="000E0F14" w:rsidRPr="004754C8">
        <w:rPr>
          <w:rFonts w:ascii="Times New Roman" w:hAnsi="Times New Roman" w:cs="Times New Roman"/>
        </w:rPr>
        <w:t>, we use a </w:t>
      </w:r>
      <w:del w:id="1250" w:author="Mr. Wright" w:date="2016-06-25T08:30:00Z">
        <w:r w:rsidR="000E0F14" w:rsidRPr="004754C8" w:rsidDel="004F4B0D">
          <w:rPr>
            <w:rFonts w:ascii="Times New Roman" w:hAnsi="Times New Roman" w:cs="Times New Roman"/>
          </w:rPr>
          <w:delText> </w:delText>
        </w:r>
      </w:del>
      <w:r w:rsidR="000E0F14" w:rsidRPr="004754C8">
        <w:rPr>
          <w:rFonts w:ascii="Times New Roman" w:hAnsi="Times New Roman" w:cs="Times New Roman"/>
        </w:rPr>
        <w:t xml:space="preserve">Reuters </w:t>
      </w:r>
      <w:r w:rsidR="00212301" w:rsidRPr="004754C8">
        <w:rPr>
          <w:rFonts w:ascii="Times New Roman" w:hAnsi="Times New Roman" w:cs="Times New Roman"/>
        </w:rPr>
        <w:t>transcribed subset data set</w:t>
      </w:r>
      <w:r w:rsidR="00460D90" w:rsidRPr="004754C8">
        <w:rPr>
          <w:rFonts w:ascii="Times New Roman" w:hAnsi="Times New Roman" w:cs="Times New Roman" w:hint="eastAsia"/>
        </w:rPr>
        <w:t xml:space="preserve">. </w:t>
      </w:r>
      <w:r w:rsidR="00EB50D5" w:rsidRPr="004754C8">
        <w:rPr>
          <w:rFonts w:ascii="Times New Roman" w:hAnsi="Times New Roman" w:cs="Times New Roman"/>
        </w:rPr>
        <w:t xml:space="preserve">This dataset is created by reading out 200 files from the 10 largest Reuters classes and using an </w:t>
      </w:r>
      <w:r w:rsidR="00212301" w:rsidRPr="004754C8">
        <w:rPr>
          <w:rFonts w:ascii="Times New Roman" w:hAnsi="Times New Roman" w:cs="Times New Roman"/>
        </w:rPr>
        <w:t>automatic speech recognitio</w:t>
      </w:r>
      <w:r w:rsidR="00EB50D5" w:rsidRPr="004754C8">
        <w:rPr>
          <w:rFonts w:ascii="Times New Roman" w:hAnsi="Times New Roman" w:cs="Times New Roman"/>
        </w:rPr>
        <w:t>n system to create</w:t>
      </w:r>
      <w:r w:rsidR="00566ED7" w:rsidRPr="004754C8">
        <w:rPr>
          <w:rFonts w:ascii="Times New Roman" w:hAnsi="Times New Roman" w:cs="Times New Roman"/>
        </w:rPr>
        <w:t xml:space="preserve"> </w:t>
      </w:r>
      <w:r w:rsidR="00EB50D5" w:rsidRPr="004754C8">
        <w:rPr>
          <w:rFonts w:ascii="Times New Roman" w:hAnsi="Times New Roman" w:cs="Times New Roman"/>
        </w:rPr>
        <w:t>corresponding</w:t>
      </w:r>
      <w:r w:rsidR="000925B3" w:rsidRPr="004754C8">
        <w:rPr>
          <w:rFonts w:ascii="Times New Roman" w:hAnsi="Times New Roman" w:cs="Times New Roman"/>
        </w:rPr>
        <w:t xml:space="preserve"> </w:t>
      </w:r>
      <w:r w:rsidR="00EB50D5" w:rsidRPr="004754C8">
        <w:rPr>
          <w:rFonts w:ascii="Times New Roman" w:hAnsi="Times New Roman" w:cs="Times New Roman"/>
        </w:rPr>
        <w:t>transcriptions.</w:t>
      </w:r>
      <w:r w:rsidR="000925B3" w:rsidRPr="004754C8">
        <w:rPr>
          <w:rFonts w:ascii="Times New Roman" w:hAnsi="Times New Roman" w:cs="Times New Roman"/>
        </w:rPr>
        <w:t xml:space="preserve"> </w:t>
      </w:r>
      <w:commentRangeStart w:id="1251"/>
      <w:r w:rsidR="00295C6E" w:rsidRPr="004754C8">
        <w:rPr>
          <w:rFonts w:ascii="Times New Roman" w:hAnsi="Times New Roman" w:cs="Times New Roman"/>
        </w:rPr>
        <w:t>Researchers</w:t>
      </w:r>
      <w:r w:rsidR="000925B3" w:rsidRPr="004754C8">
        <w:rPr>
          <w:rFonts w:ascii="Times New Roman" w:hAnsi="Times New Roman" w:cs="Times New Roman"/>
        </w:rPr>
        <w:t xml:space="preserve"> </w:t>
      </w:r>
      <w:commentRangeEnd w:id="1251"/>
      <w:r w:rsidR="00212301">
        <w:rPr>
          <w:rStyle w:val="CommentReference"/>
        </w:rPr>
        <w:commentReference w:id="1251"/>
      </w:r>
      <w:r w:rsidR="00295C6E" w:rsidRPr="004754C8">
        <w:rPr>
          <w:rFonts w:ascii="Times New Roman" w:hAnsi="Times New Roman" w:cs="Times New Roman"/>
        </w:rPr>
        <w:t>often use</w:t>
      </w:r>
      <w:r w:rsidR="000925B3" w:rsidRPr="004754C8">
        <w:rPr>
          <w:rFonts w:ascii="Times New Roman" w:hAnsi="Times New Roman" w:cs="Times New Roman"/>
        </w:rPr>
        <w:t xml:space="preserve"> </w:t>
      </w:r>
      <w:r w:rsidR="00295C6E" w:rsidRPr="004754C8">
        <w:rPr>
          <w:rFonts w:ascii="Times New Roman" w:hAnsi="Times New Roman" w:cs="Times New Roman"/>
        </w:rPr>
        <w:t>this</w:t>
      </w:r>
      <w:r w:rsidR="000925B3" w:rsidRPr="004754C8">
        <w:rPr>
          <w:rFonts w:ascii="Times New Roman" w:hAnsi="Times New Roman" w:cs="Times New Roman"/>
        </w:rPr>
        <w:t xml:space="preserve"> </w:t>
      </w:r>
      <w:r w:rsidR="00295C6E" w:rsidRPr="004754C8">
        <w:rPr>
          <w:rFonts w:ascii="Times New Roman" w:hAnsi="Times New Roman" w:cs="Times New Roman"/>
        </w:rPr>
        <w:t>data</w:t>
      </w:r>
      <w:del w:id="1252" w:author="Mr. Wright" w:date="2016-06-26T10:29:00Z">
        <w:r w:rsidR="000925B3" w:rsidRPr="004754C8" w:rsidDel="00212301">
          <w:rPr>
            <w:rFonts w:ascii="Times New Roman" w:hAnsi="Times New Roman" w:cs="Times New Roman"/>
          </w:rPr>
          <w:delText xml:space="preserve"> </w:delText>
        </w:r>
      </w:del>
      <w:r w:rsidR="003C7C20" w:rsidRPr="004754C8">
        <w:rPr>
          <w:rFonts w:ascii="Times New Roman" w:hAnsi="Times New Roman" w:cs="Times New Roman"/>
        </w:rPr>
        <w:t xml:space="preserve">set </w:t>
      </w:r>
      <w:r w:rsidR="00295C6E" w:rsidRPr="004754C8">
        <w:rPr>
          <w:rFonts w:ascii="Times New Roman" w:hAnsi="Times New Roman" w:cs="Times New Roman"/>
        </w:rPr>
        <w:t>for classification </w:t>
      </w:r>
      <w:del w:id="1253" w:author="Mr. Wright" w:date="2016-06-25T08:30:00Z">
        <w:r w:rsidR="00295C6E" w:rsidRPr="004754C8" w:rsidDel="004F4B0D">
          <w:rPr>
            <w:rFonts w:ascii="Times New Roman" w:hAnsi="Times New Roman" w:cs="Times New Roman"/>
          </w:rPr>
          <w:delText> </w:delText>
        </w:r>
      </w:del>
      <w:r w:rsidR="00295C6E" w:rsidRPr="004754C8">
        <w:rPr>
          <w:rFonts w:ascii="Times New Roman" w:hAnsi="Times New Roman" w:cs="Times New Roman"/>
        </w:rPr>
        <w:t>experiment</w:t>
      </w:r>
      <w:ins w:id="1254" w:author="Mr. Wright" w:date="2016-06-26T10:29:00Z">
        <w:r w:rsidR="00212301">
          <w:rPr>
            <w:rFonts w:ascii="Times New Roman" w:hAnsi="Times New Roman" w:cs="Times New Roman"/>
          </w:rPr>
          <w:t>s</w:t>
        </w:r>
      </w:ins>
      <w:r w:rsidR="00295C6E" w:rsidRPr="004754C8">
        <w:rPr>
          <w:rFonts w:ascii="Times New Roman" w:hAnsi="Times New Roman" w:cs="Times New Roman"/>
        </w:rPr>
        <w:t> instead of </w:t>
      </w:r>
      <w:ins w:id="1255" w:author="Mr. Wright" w:date="2016-06-26T10:29:00Z">
        <w:r w:rsidR="00212301">
          <w:rPr>
            <w:rFonts w:ascii="Times New Roman" w:hAnsi="Times New Roman" w:cs="Times New Roman"/>
          </w:rPr>
          <w:t xml:space="preserve">the </w:t>
        </w:r>
      </w:ins>
      <w:r w:rsidR="00295C6E" w:rsidRPr="004754C8">
        <w:rPr>
          <w:rFonts w:ascii="Times New Roman" w:hAnsi="Times New Roman" w:cs="Times New Roman"/>
        </w:rPr>
        <w:t>original Reuters data</w:t>
      </w:r>
      <w:del w:id="1256" w:author="Mr. Wright" w:date="2016-06-26T10:29:00Z">
        <w:r w:rsidR="00295C6E" w:rsidRPr="004754C8" w:rsidDel="00212301">
          <w:rPr>
            <w:rFonts w:ascii="Times New Roman" w:hAnsi="Times New Roman" w:cs="Times New Roman"/>
          </w:rPr>
          <w:delText xml:space="preserve"> </w:delText>
        </w:r>
      </w:del>
      <w:r w:rsidR="00295C6E" w:rsidRPr="004754C8">
        <w:rPr>
          <w:rFonts w:ascii="Times New Roman" w:hAnsi="Times New Roman" w:cs="Times New Roman"/>
        </w:rPr>
        <w:t>set.</w:t>
      </w:r>
      <w:r w:rsidR="002A350A" w:rsidRPr="004754C8">
        <w:rPr>
          <w:rFonts w:ascii="Times New Roman" w:hAnsi="Times New Roman" w:cs="Times New Roman"/>
        </w:rPr>
        <w:t xml:space="preserve"> Detailed corpus data </w:t>
      </w:r>
      <w:del w:id="1257" w:author="Mr. Wright" w:date="2016-06-26T10:43:00Z">
        <w:r w:rsidR="002A350A" w:rsidRPr="004754C8" w:rsidDel="00212301">
          <w:rPr>
            <w:rFonts w:ascii="Times New Roman" w:hAnsi="Times New Roman" w:cs="Times New Roman"/>
          </w:rPr>
          <w:delText xml:space="preserve">is as </w:delText>
        </w:r>
      </w:del>
      <w:r w:rsidR="002A350A" w:rsidRPr="004754C8">
        <w:rPr>
          <w:rFonts w:ascii="Times New Roman" w:hAnsi="Times New Roman" w:cs="Times New Roman"/>
        </w:rPr>
        <w:t>follows</w:t>
      </w:r>
      <w:del w:id="1258" w:author="Mr. Wright" w:date="2016-06-26T10:43:00Z">
        <w:r w:rsidR="002A350A" w:rsidRPr="004754C8" w:rsidDel="00212301">
          <w:rPr>
            <w:rFonts w:ascii="Times New Roman" w:hAnsi="Times New Roman" w:cs="Times New Roman"/>
          </w:rPr>
          <w:delText>:</w:delText>
        </w:r>
      </w:del>
      <w:ins w:id="1259" w:author="Mr. Wright" w:date="2016-06-26T10:43:00Z">
        <w:r w:rsidR="00212301">
          <w:rPr>
            <w:rFonts w:ascii="Times New Roman" w:hAnsi="Times New Roman" w:cs="Times New Roman"/>
          </w:rPr>
          <w:t>.</w:t>
        </w:r>
      </w:ins>
    </w:p>
    <w:p w14:paraId="10D5C16E" w14:textId="77777777" w:rsidR="00181F66" w:rsidRPr="004754C8" w:rsidRDefault="00A31229" w:rsidP="00E779FE">
      <w:pPr>
        <w:pStyle w:val="lw"/>
        <w:ind w:firstLine="420"/>
        <w:rPr>
          <w:rFonts w:ascii="Times New Roman" w:hAnsi="Times New Roman" w:cs="Times New Roman"/>
        </w:rPr>
      </w:pPr>
      <w:r w:rsidRPr="004754C8">
        <w:rPr>
          <w:rFonts w:ascii="Times New Roman" w:hAnsi="Times New Roman" w:cs="Times New Roman" w:hint="eastAsia"/>
        </w:rPr>
        <w:t>(</w:t>
      </w:r>
      <w:r w:rsidRPr="004754C8">
        <w:rPr>
          <w:rFonts w:ascii="Times New Roman" w:hAnsi="Times New Roman" w:cs="Times New Roman"/>
        </w:rPr>
        <w:t>http://archive.ics.uci.edu/ml/datasets/Reuters+Transcribed+Subset</w:t>
      </w:r>
      <w:r w:rsidRPr="004754C8">
        <w:rPr>
          <w:rFonts w:ascii="Times New Roman" w:hAnsi="Times New Roman" w:cs="Times New Roman" w:hint="eastAsia"/>
        </w:rPr>
        <w:t>)</w:t>
      </w:r>
    </w:p>
    <w:p w14:paraId="3E9D10C9" w14:textId="77777777" w:rsidR="00B6588A" w:rsidRPr="004754C8" w:rsidRDefault="00B6588A" w:rsidP="00152ABE">
      <w:pPr>
        <w:pStyle w:val="lw"/>
        <w:ind w:firstLine="422"/>
        <w:rPr>
          <w:rFonts w:ascii="Times New Roman" w:hAnsi="Times New Roman" w:cs="Times New Roman"/>
          <w:b/>
        </w:rPr>
      </w:pPr>
    </w:p>
    <w:p w14:paraId="2A99BF7F" w14:textId="77777777" w:rsidR="009432DE" w:rsidRPr="004754C8" w:rsidRDefault="009432DE" w:rsidP="00152ABE">
      <w:pPr>
        <w:pStyle w:val="lw"/>
        <w:ind w:firstLine="422"/>
        <w:rPr>
          <w:rFonts w:ascii="Times New Roman" w:hAnsi="Times New Roman" w:cs="Times New Roman"/>
          <w:b/>
        </w:rPr>
      </w:pPr>
    </w:p>
    <w:p w14:paraId="675421C2" w14:textId="791C3ABE" w:rsidR="00152ABE" w:rsidRPr="004754C8" w:rsidRDefault="00B97567" w:rsidP="009432DE">
      <w:pPr>
        <w:pStyle w:val="lw2"/>
        <w:rPr>
          <w:rFonts w:ascii="Times New Roman" w:hAnsi="Times New Roman" w:cs="Times New Roman"/>
        </w:rPr>
      </w:pPr>
      <w:bookmarkStart w:id="1260" w:name="_Toc454224040"/>
      <w:r w:rsidRPr="004754C8">
        <w:rPr>
          <w:rFonts w:ascii="Times New Roman" w:hAnsi="Times New Roman" w:cs="Times New Roman"/>
        </w:rPr>
        <w:t>3</w:t>
      </w:r>
      <w:r w:rsidR="00152ABE" w:rsidRPr="004754C8">
        <w:rPr>
          <w:rFonts w:ascii="Times New Roman" w:hAnsi="Times New Roman" w:cs="Times New Roman"/>
        </w:rPr>
        <w:t>.2 Performance Measures</w:t>
      </w:r>
      <w:bookmarkEnd w:id="1260"/>
    </w:p>
    <w:p w14:paraId="219FF947" w14:textId="4550BB0C" w:rsidR="000E452C" w:rsidRPr="004754C8" w:rsidRDefault="00BD2FC1" w:rsidP="00E779FE">
      <w:pPr>
        <w:pStyle w:val="lw"/>
        <w:ind w:firstLine="420"/>
        <w:rPr>
          <w:rFonts w:ascii="Times New Roman" w:hAnsi="Times New Roman" w:cs="Times New Roman"/>
        </w:rPr>
      </w:pPr>
      <w:r w:rsidRPr="004754C8">
        <w:rPr>
          <w:rFonts w:ascii="Times New Roman" w:hAnsi="Times New Roman" w:cs="Times New Roman"/>
        </w:rPr>
        <w:t>For text classification algorithm evaluation, we often us</w:t>
      </w:r>
      <w:ins w:id="1261" w:author="Mr. Wright" w:date="2016-06-26T10:44:00Z">
        <w:r w:rsidR="00212301">
          <w:rPr>
            <w:rFonts w:ascii="Times New Roman" w:hAnsi="Times New Roman" w:cs="Times New Roman"/>
          </w:rPr>
          <w:t>e</w:t>
        </w:r>
      </w:ins>
      <w:del w:id="1262" w:author="Mr. Wright" w:date="2016-06-26T10:44:00Z">
        <w:r w:rsidRPr="004754C8" w:rsidDel="00212301">
          <w:rPr>
            <w:rFonts w:ascii="Times New Roman" w:hAnsi="Times New Roman" w:cs="Times New Roman"/>
          </w:rPr>
          <w:delText>ing</w:delText>
        </w:r>
      </w:del>
      <w:r w:rsidRPr="004754C8">
        <w:rPr>
          <w:rFonts w:ascii="Times New Roman" w:hAnsi="Times New Roman" w:cs="Times New Roman"/>
        </w:rPr>
        <w:t xml:space="preserve"> the following three indicators</w:t>
      </w:r>
      <w:ins w:id="1263" w:author="Mr. Wright" w:date="2016-06-26T10:44:00Z">
        <w:r w:rsidR="00212301">
          <w:rPr>
            <w:rFonts w:ascii="Times New Roman" w:hAnsi="Times New Roman" w:cs="Times New Roman"/>
          </w:rPr>
          <w:t>:</w:t>
        </w:r>
      </w:ins>
      <w:del w:id="1264" w:author="Mr. Wright" w:date="2016-06-26T10:44:00Z">
        <w:r w:rsidRPr="004754C8" w:rsidDel="00212301">
          <w:rPr>
            <w:rFonts w:ascii="Times New Roman" w:hAnsi="Times New Roman" w:cs="Times New Roman"/>
          </w:rPr>
          <w:delText>,</w:delText>
        </w:r>
      </w:del>
      <w:r w:rsidRPr="004754C8">
        <w:rPr>
          <w:rFonts w:ascii="Times New Roman" w:hAnsi="Times New Roman" w:cs="Times New Roman"/>
        </w:rPr>
        <w:t xml:space="preserve"> accuracy, recall, </w:t>
      </w:r>
      <w:ins w:id="1265" w:author="Mr. Wright" w:date="2016-06-26T10:44:00Z">
        <w:r w:rsidR="00212301">
          <w:rPr>
            <w:rFonts w:ascii="Times New Roman" w:hAnsi="Times New Roman" w:cs="Times New Roman"/>
          </w:rPr>
          <w:t xml:space="preserve">and </w:t>
        </w:r>
      </w:ins>
      <w:r w:rsidRPr="004754C8">
        <w:rPr>
          <w:rFonts w:ascii="Times New Roman" w:hAnsi="Times New Roman" w:cs="Times New Roman"/>
        </w:rPr>
        <w:t>F1 value</w:t>
      </w:r>
      <w:r w:rsidRPr="004754C8">
        <w:rPr>
          <w:rFonts w:ascii="Times New Roman" w:hAnsi="Times New Roman" w:cs="Times New Roman" w:hint="eastAsia"/>
        </w:rPr>
        <w:t>.</w:t>
      </w:r>
    </w:p>
    <w:p w14:paraId="112ADE8E" w14:textId="4CAFFBC3" w:rsidR="00BD2FC1" w:rsidRPr="004754C8" w:rsidDel="00B64E6F" w:rsidRDefault="00962649" w:rsidP="00E779FE">
      <w:pPr>
        <w:pStyle w:val="lw"/>
        <w:ind w:firstLine="420"/>
        <w:rPr>
          <w:del w:id="1266" w:author="Mr. Wright" w:date="2016-06-26T10:46:00Z"/>
          <w:rFonts w:ascii="Times New Roman" w:hAnsi="Times New Roman" w:cs="Times New Roman"/>
        </w:rPr>
      </w:pPr>
      <w:r w:rsidRPr="004754C8">
        <w:rPr>
          <w:rFonts w:ascii="Times New Roman" w:hAnsi="Times New Roman" w:cs="Times New Roman"/>
        </w:rPr>
        <w:t>Accuracy</w:t>
      </w:r>
      <w:r w:rsidR="00BD2FC1" w:rsidRPr="004754C8">
        <w:rPr>
          <w:rFonts w:ascii="Times New Roman" w:hAnsi="Times New Roman" w:cs="Times New Roman"/>
        </w:rPr>
        <w:t xml:space="preserve"> </w:t>
      </w:r>
      <w:del w:id="1267" w:author="Mr. Wright" w:date="2016-06-26T10:44:00Z">
        <w:r w:rsidR="00BD2FC1" w:rsidRPr="004754C8" w:rsidDel="00212301">
          <w:rPr>
            <w:rFonts w:ascii="Times New Roman" w:hAnsi="Times New Roman" w:cs="Times New Roman"/>
          </w:rPr>
          <w:delText xml:space="preserve">was </w:delText>
        </w:r>
      </w:del>
      <w:ins w:id="1268" w:author="Mr. Wright" w:date="2016-06-26T10:44:00Z">
        <w:r w:rsidR="00212301">
          <w:rPr>
            <w:rFonts w:ascii="Times New Roman" w:hAnsi="Times New Roman" w:cs="Times New Roman"/>
          </w:rPr>
          <w:t>is</w:t>
        </w:r>
        <w:r w:rsidR="00212301" w:rsidRPr="004754C8">
          <w:rPr>
            <w:rFonts w:ascii="Times New Roman" w:hAnsi="Times New Roman" w:cs="Times New Roman"/>
          </w:rPr>
          <w:t xml:space="preserve"> </w:t>
        </w:r>
      </w:ins>
      <w:r w:rsidR="00BD2FC1" w:rsidRPr="004754C8">
        <w:rPr>
          <w:rFonts w:ascii="Times New Roman" w:hAnsi="Times New Roman" w:cs="Times New Roman"/>
        </w:rPr>
        <w:t>defined as</w:t>
      </w:r>
      <w:ins w:id="1269" w:author="Mr. Wright" w:date="2016-06-26T10:44:00Z">
        <w:r w:rsidR="00212301">
          <w:rPr>
            <w:rFonts w:ascii="Times New Roman" w:hAnsi="Times New Roman" w:cs="Times New Roman"/>
          </w:rPr>
          <w:t xml:space="preserve"> the following</w:t>
        </w:r>
      </w:ins>
      <w:del w:id="1270" w:author="Mr. Wright" w:date="2016-06-26T10:44:00Z">
        <w:r w:rsidR="00BD2FC1" w:rsidRPr="004754C8" w:rsidDel="00212301">
          <w:rPr>
            <w:rFonts w:ascii="Times New Roman" w:hAnsi="Times New Roman" w:cs="Times New Roman"/>
          </w:rPr>
          <w:delText xml:space="preserve"> </w:delText>
        </w:r>
      </w:del>
      <w:r w:rsidR="00BD2FC1" w:rsidRPr="004754C8">
        <w:rPr>
          <w:rFonts w:ascii="Times New Roman" w:hAnsi="Times New Roman" w:cs="Times New Roman"/>
        </w:rPr>
        <w:t xml:space="preserve">: For a given set of test data, </w:t>
      </w:r>
      <w:ins w:id="1271" w:author="Mr. Wright" w:date="2016-06-26T10:45:00Z">
        <w:r w:rsidR="00212301">
          <w:rPr>
            <w:rFonts w:ascii="Times New Roman" w:hAnsi="Times New Roman" w:cs="Times New Roman"/>
          </w:rPr>
          <w:t>t</w:t>
        </w:r>
      </w:ins>
      <w:commentRangeStart w:id="1272"/>
      <w:del w:id="1273" w:author="Mr. Wright" w:date="2016-06-26T10:45:00Z">
        <w:r w:rsidR="00BD2FC1" w:rsidRPr="004754C8" w:rsidDel="00212301">
          <w:rPr>
            <w:rFonts w:ascii="Times New Roman" w:hAnsi="Times New Roman" w:cs="Times New Roman"/>
          </w:rPr>
          <w:delText>T</w:delText>
        </w:r>
      </w:del>
      <w:r w:rsidR="00BD2FC1" w:rsidRPr="004754C8">
        <w:rPr>
          <w:rFonts w:ascii="Times New Roman" w:hAnsi="Times New Roman" w:cs="Times New Roman"/>
        </w:rPr>
        <w:t>he ratio of </w:t>
      </w:r>
      <w:r w:rsidR="00212301" w:rsidRPr="004754C8">
        <w:rPr>
          <w:rFonts w:ascii="Times New Roman" w:hAnsi="Times New Roman" w:cs="Times New Roman"/>
        </w:rPr>
        <w:t>sa</w:t>
      </w:r>
      <w:r w:rsidR="00BD2FC1" w:rsidRPr="004754C8">
        <w:rPr>
          <w:rFonts w:ascii="Times New Roman" w:hAnsi="Times New Roman" w:cs="Times New Roman"/>
        </w:rPr>
        <w:t>mple of classifier classified correctly and the total number of samples</w:t>
      </w:r>
      <w:commentRangeEnd w:id="1272"/>
      <w:r w:rsidR="00212301">
        <w:rPr>
          <w:rStyle w:val="CommentReference"/>
        </w:rPr>
        <w:commentReference w:id="1272"/>
      </w:r>
      <w:r w:rsidR="00BD2FC1" w:rsidRPr="004754C8">
        <w:rPr>
          <w:rFonts w:ascii="Times New Roman" w:hAnsi="Times New Roman" w:cs="Times New Roman"/>
        </w:rPr>
        <w:t>.</w:t>
      </w:r>
      <w:r w:rsidR="00A72A28" w:rsidRPr="004754C8">
        <w:rPr>
          <w:rFonts w:ascii="Times New Roman" w:hAnsi="Times New Roman" w:cs="Times New Roman"/>
        </w:rPr>
        <w:t xml:space="preserve"> Accuracy is also used as a statistical measure of </w:t>
      </w:r>
      <w:commentRangeStart w:id="1274"/>
      <w:r w:rsidR="00A72A28" w:rsidRPr="004754C8">
        <w:rPr>
          <w:rFonts w:ascii="Times New Roman" w:hAnsi="Times New Roman" w:cs="Times New Roman"/>
        </w:rPr>
        <w:t xml:space="preserve">how well a classifier testing </w:t>
      </w:r>
      <w:commentRangeStart w:id="1275"/>
      <w:r w:rsidR="00A72A28" w:rsidRPr="004754C8">
        <w:rPr>
          <w:rFonts w:ascii="Times New Roman" w:hAnsi="Times New Roman" w:cs="Times New Roman"/>
        </w:rPr>
        <w:t>correctly identifies</w:t>
      </w:r>
      <w:commentRangeEnd w:id="1274"/>
      <w:r w:rsidR="00212301">
        <w:rPr>
          <w:rStyle w:val="CommentReference"/>
        </w:rPr>
        <w:commentReference w:id="1274"/>
      </w:r>
      <w:commentRangeEnd w:id="1275"/>
      <w:r w:rsidR="00212301">
        <w:rPr>
          <w:rStyle w:val="CommentReference"/>
        </w:rPr>
        <w:commentReference w:id="1275"/>
      </w:r>
      <w:r w:rsidR="00A72A28" w:rsidRPr="004754C8">
        <w:rPr>
          <w:rFonts w:ascii="Times New Roman" w:hAnsi="Times New Roman" w:cs="Times New Roman"/>
        </w:rPr>
        <w:t>. The accuracy is the proportion of true results (both true positives and true negatives) among the total number of cases examined. An accuracy of 100% means that the measured values are exactly the same as the given values.</w:t>
      </w:r>
    </w:p>
    <w:p w14:paraId="44D5CD5F" w14:textId="165A3698" w:rsidR="009432DE" w:rsidRPr="004754C8" w:rsidRDefault="00B64E6F" w:rsidP="00E779FE">
      <w:pPr>
        <w:pStyle w:val="lw"/>
        <w:ind w:firstLine="420"/>
        <w:rPr>
          <w:rFonts w:ascii="Times New Roman" w:hAnsi="Times New Roman" w:cs="Times New Roman"/>
        </w:rPr>
      </w:pPr>
      <w:ins w:id="1276" w:author="Mr. Wright" w:date="2016-06-26T10:46:00Z">
        <w:r>
          <w:rPr>
            <w:rFonts w:ascii="Times New Roman" w:hAnsi="Times New Roman" w:cs="Times New Roman"/>
          </w:rPr>
          <w:t xml:space="preserve"> </w:t>
        </w:r>
      </w:ins>
      <w:r w:rsidR="00962649" w:rsidRPr="004754C8">
        <w:rPr>
          <w:rFonts w:ascii="Times New Roman" w:hAnsi="Times New Roman" w:cs="Times New Roman"/>
        </w:rPr>
        <w:t xml:space="preserve">On the </w:t>
      </w:r>
      <w:commentRangeStart w:id="1277"/>
      <w:del w:id="1278" w:author="Mr. Wright" w:date="2016-06-26T10:46:00Z">
        <w:r w:rsidR="00962649" w:rsidRPr="004754C8" w:rsidDel="00212301">
          <w:rPr>
            <w:rFonts w:ascii="Times New Roman" w:hAnsi="Times New Roman" w:cs="Times New Roman"/>
          </w:rPr>
          <w:delText>other hand</w:delText>
        </w:r>
      </w:del>
      <w:ins w:id="1279" w:author="Mr. Wright" w:date="2016-06-26T10:46:00Z">
        <w:r w:rsidR="00212301">
          <w:rPr>
            <w:rFonts w:ascii="Times New Roman" w:hAnsi="Times New Roman" w:cs="Times New Roman"/>
          </w:rPr>
          <w:t>contrary</w:t>
        </w:r>
        <w:commentRangeEnd w:id="1277"/>
        <w:r w:rsidR="00212301">
          <w:rPr>
            <w:rStyle w:val="CommentReference"/>
          </w:rPr>
          <w:commentReference w:id="1277"/>
        </w:r>
      </w:ins>
      <w:r w:rsidR="00962649" w:rsidRPr="004754C8">
        <w:rPr>
          <w:rFonts w:ascii="Times New Roman" w:hAnsi="Times New Roman" w:cs="Times New Roman"/>
        </w:rPr>
        <w:t>, precision or positive predictive value is defined as the proportion of the true positives against all the positive results.</w:t>
      </w:r>
    </w:p>
    <w:p w14:paraId="50E21C10" w14:textId="47178047" w:rsidR="009432DE" w:rsidRPr="004754C8" w:rsidRDefault="00CB22F9" w:rsidP="00E779FE">
      <w:pPr>
        <w:pStyle w:val="lw"/>
        <w:ind w:firstLine="420"/>
        <w:rPr>
          <w:rFonts w:ascii="Times New Roman" w:hAnsi="Times New Roman" w:cs="Times New Roman"/>
        </w:rPr>
      </w:pPr>
      <w:r w:rsidRPr="004754C8">
        <w:rPr>
          <w:rFonts w:ascii="Times New Roman" w:hAnsi="Times New Roman" w:cs="Times New Roman"/>
        </w:rPr>
        <w:t>Recall in information retrieval is the fraction of the documents that are relevant to the query that are successfully retrieved.</w:t>
      </w:r>
      <w:r w:rsidR="002812BC" w:rsidRPr="004754C8">
        <w:rPr>
          <w:rFonts w:ascii="Times New Roman" w:hAnsi="Times New Roman" w:cs="Times New Roman"/>
        </w:rPr>
        <w:t xml:space="preserve"> In classification, recall is called sensitivity. </w:t>
      </w:r>
      <w:del w:id="1280" w:author="Mr. Wright" w:date="2016-06-26T10:46:00Z">
        <w:r w:rsidR="002812BC" w:rsidRPr="004754C8" w:rsidDel="00B64E6F">
          <w:rPr>
            <w:rFonts w:ascii="Times New Roman" w:hAnsi="Times New Roman" w:cs="Times New Roman"/>
          </w:rPr>
          <w:delText xml:space="preserve">So </w:delText>
        </w:r>
      </w:del>
      <w:ins w:id="1281" w:author="Mr. Wright" w:date="2016-06-26T10:46:00Z">
        <w:r w:rsidR="00B64E6F">
          <w:rPr>
            <w:rFonts w:ascii="Times New Roman" w:hAnsi="Times New Roman" w:cs="Times New Roman"/>
          </w:rPr>
          <w:t>Therefore,</w:t>
        </w:r>
        <w:r w:rsidR="00B64E6F" w:rsidRPr="004754C8">
          <w:rPr>
            <w:rFonts w:ascii="Times New Roman" w:hAnsi="Times New Roman" w:cs="Times New Roman"/>
          </w:rPr>
          <w:t xml:space="preserve"> </w:t>
        </w:r>
      </w:ins>
      <w:r w:rsidR="002812BC" w:rsidRPr="004754C8">
        <w:rPr>
          <w:rFonts w:ascii="Times New Roman" w:hAnsi="Times New Roman" w:cs="Times New Roman"/>
        </w:rPr>
        <w:t>it can be looked at as the probability that a relevant document is retrieved by the query.</w:t>
      </w:r>
    </w:p>
    <w:p w14:paraId="0A9930AD" w14:textId="598BBE4B" w:rsidR="002812BC" w:rsidRPr="004754C8" w:rsidRDefault="00EE4588" w:rsidP="00E779FE">
      <w:pPr>
        <w:pStyle w:val="lw"/>
        <w:ind w:firstLine="420"/>
        <w:rPr>
          <w:rFonts w:ascii="Times New Roman" w:hAnsi="Times New Roman" w:cs="Times New Roman"/>
        </w:rPr>
      </w:pPr>
      <w:r w:rsidRPr="004754C8">
        <w:rPr>
          <w:rFonts w:ascii="Times New Roman" w:hAnsi="Times New Roman" w:cs="Times New Roman"/>
        </w:rPr>
        <w:t>In</w:t>
      </w:r>
      <w:ins w:id="1282" w:author="Mr. Wright" w:date="2016-06-26T10:47:00Z">
        <w:r w:rsidR="00F0168D">
          <w:rPr>
            <w:rFonts w:ascii="Times New Roman" w:hAnsi="Times New Roman" w:cs="Times New Roman"/>
          </w:rPr>
          <w:t xml:space="preserve"> the</w:t>
        </w:r>
      </w:ins>
      <w:r w:rsidRPr="004754C8">
        <w:rPr>
          <w:rFonts w:ascii="Times New Roman" w:hAnsi="Times New Roman" w:cs="Times New Roman"/>
        </w:rPr>
        <w:t> statistical analysis of classification, the F1 score (also F-score or F-measure) is a measure of a test</w:t>
      </w:r>
      <w:del w:id="1283" w:author="Mr. Wright" w:date="2016-06-25T08:13:00Z">
        <w:r w:rsidRPr="004754C8" w:rsidDel="004754C8">
          <w:rPr>
            <w:rFonts w:ascii="Times New Roman" w:hAnsi="Times New Roman" w:cs="Times New Roman"/>
          </w:rPr>
          <w:delText>'</w:delText>
        </w:r>
      </w:del>
      <w:ins w:id="1284" w:author="Mr. Wright" w:date="2016-06-25T08:13:00Z">
        <w:r w:rsidR="004754C8">
          <w:rPr>
            <w:rFonts w:ascii="Times New Roman" w:hAnsi="Times New Roman" w:cs="Times New Roman"/>
          </w:rPr>
          <w:t>’</w:t>
        </w:r>
      </w:ins>
      <w:r w:rsidRPr="004754C8">
        <w:rPr>
          <w:rFonts w:ascii="Times New Roman" w:hAnsi="Times New Roman" w:cs="Times New Roman"/>
        </w:rPr>
        <w:t>s accuracy. It considers both the precision</w:t>
      </w:r>
      <w:ins w:id="1285" w:author="Mr. Wright" w:date="2016-06-26T10:47:00Z">
        <w:r w:rsidR="00F0168D">
          <w:rPr>
            <w:rFonts w:ascii="Times New Roman" w:hAnsi="Times New Roman" w:cs="Times New Roman"/>
          </w:rPr>
          <w:t>,</w:t>
        </w:r>
      </w:ins>
      <w:r w:rsidRPr="004754C8">
        <w:rPr>
          <w:rFonts w:ascii="Times New Roman" w:hAnsi="Times New Roman" w:cs="Times New Roman"/>
        </w:rPr>
        <w:t> p</w:t>
      </w:r>
      <w:ins w:id="1286" w:author="Mr. Wright" w:date="2016-06-26T10:47:00Z">
        <w:r w:rsidR="00F0168D">
          <w:rPr>
            <w:rFonts w:ascii="Times New Roman" w:hAnsi="Times New Roman" w:cs="Times New Roman"/>
          </w:rPr>
          <w:t>,</w:t>
        </w:r>
      </w:ins>
      <w:r w:rsidRPr="004754C8">
        <w:rPr>
          <w:rFonts w:ascii="Times New Roman" w:hAnsi="Times New Roman" w:cs="Times New Roman"/>
        </w:rPr>
        <w:t> and the recall</w:t>
      </w:r>
      <w:ins w:id="1287" w:author="Mr. Wright" w:date="2016-06-26T10:47:00Z">
        <w:r w:rsidR="00F0168D">
          <w:rPr>
            <w:rFonts w:ascii="Times New Roman" w:hAnsi="Times New Roman" w:cs="Times New Roman"/>
          </w:rPr>
          <w:t>,</w:t>
        </w:r>
      </w:ins>
      <w:r w:rsidRPr="004754C8">
        <w:rPr>
          <w:rFonts w:ascii="Times New Roman" w:hAnsi="Times New Roman" w:cs="Times New Roman"/>
        </w:rPr>
        <w:t> r</w:t>
      </w:r>
      <w:ins w:id="1288" w:author="Mr. Wright" w:date="2016-06-26T10:47:00Z">
        <w:r w:rsidR="00F0168D">
          <w:rPr>
            <w:rFonts w:ascii="Times New Roman" w:hAnsi="Times New Roman" w:cs="Times New Roman"/>
          </w:rPr>
          <w:t>,</w:t>
        </w:r>
      </w:ins>
      <w:r w:rsidRPr="004754C8">
        <w:rPr>
          <w:rFonts w:ascii="Times New Roman" w:hAnsi="Times New Roman" w:cs="Times New Roman"/>
        </w:rPr>
        <w:t> of the test to compute the score</w:t>
      </w:r>
      <w:ins w:id="1289" w:author="Mr. Wright" w:date="2016-06-26T10:47:00Z">
        <w:r w:rsidR="00F0168D">
          <w:rPr>
            <w:rFonts w:ascii="Times New Roman" w:hAnsi="Times New Roman" w:cs="Times New Roman"/>
          </w:rPr>
          <w:t>;</w:t>
        </w:r>
      </w:ins>
      <w:del w:id="1290" w:author="Mr. Wright" w:date="2016-06-26T10:47:00Z">
        <w:r w:rsidRPr="004754C8" w:rsidDel="00F0168D">
          <w:rPr>
            <w:rFonts w:ascii="Times New Roman" w:hAnsi="Times New Roman" w:cs="Times New Roman"/>
          </w:rPr>
          <w:delText>:</w:delText>
        </w:r>
      </w:del>
      <w:r w:rsidRPr="004754C8">
        <w:rPr>
          <w:rFonts w:ascii="Times New Roman" w:hAnsi="Times New Roman" w:cs="Times New Roman"/>
        </w:rPr>
        <w:t xml:space="preserve"> p is the number of correct positive results divided by the number of all positive results, and r is the number of correct positive results divided by the number of positive results that should have been returned. The F1 score can be interpreted as a weighted average of </w:t>
      </w:r>
      <w:del w:id="1291" w:author="Mr. Wright" w:date="2016-06-26T10:47:00Z">
        <w:r w:rsidRPr="004754C8" w:rsidDel="00F0168D">
          <w:rPr>
            <w:rFonts w:ascii="Times New Roman" w:hAnsi="Times New Roman" w:cs="Times New Roman"/>
          </w:rPr>
          <w:delText xml:space="preserve">the </w:delText>
        </w:r>
      </w:del>
      <w:r w:rsidRPr="004754C8">
        <w:rPr>
          <w:rFonts w:ascii="Times New Roman" w:hAnsi="Times New Roman" w:cs="Times New Roman"/>
        </w:rPr>
        <w:t>precision and recall</w:t>
      </w:r>
      <w:ins w:id="1292" w:author="Mr. Wright" w:date="2016-06-26T10:47:00Z">
        <w:r w:rsidR="00F0168D">
          <w:rPr>
            <w:rFonts w:ascii="Times New Roman" w:hAnsi="Times New Roman" w:cs="Times New Roman"/>
          </w:rPr>
          <w:t>. A</w:t>
        </w:r>
      </w:ins>
      <w:del w:id="1293" w:author="Mr. Wright" w:date="2016-06-26T10:47:00Z">
        <w:r w:rsidRPr="004754C8" w:rsidDel="00F0168D">
          <w:rPr>
            <w:rFonts w:ascii="Times New Roman" w:hAnsi="Times New Roman" w:cs="Times New Roman"/>
          </w:rPr>
          <w:delText>, where a</w:delText>
        </w:r>
      </w:del>
      <w:r w:rsidRPr="004754C8">
        <w:rPr>
          <w:rFonts w:ascii="Times New Roman" w:hAnsi="Times New Roman" w:cs="Times New Roman"/>
        </w:rPr>
        <w:t xml:space="preserve">n F1 score reaches its best value at 1 and </w:t>
      </w:r>
      <w:ins w:id="1294" w:author="Mr. Wright" w:date="2016-06-26T10:47:00Z">
        <w:r w:rsidR="00F0168D">
          <w:rPr>
            <w:rFonts w:ascii="Times New Roman" w:hAnsi="Times New Roman" w:cs="Times New Roman"/>
          </w:rPr>
          <w:t xml:space="preserve">its </w:t>
        </w:r>
      </w:ins>
      <w:r w:rsidRPr="004754C8">
        <w:rPr>
          <w:rFonts w:ascii="Times New Roman" w:hAnsi="Times New Roman" w:cs="Times New Roman"/>
        </w:rPr>
        <w:t>worst</w:t>
      </w:r>
      <w:ins w:id="1295" w:author="Mr. Wright" w:date="2016-06-26T10:47:00Z">
        <w:r w:rsidR="00F0168D">
          <w:rPr>
            <w:rFonts w:ascii="Times New Roman" w:hAnsi="Times New Roman" w:cs="Times New Roman"/>
          </w:rPr>
          <w:t xml:space="preserve"> value</w:t>
        </w:r>
      </w:ins>
      <w:r w:rsidRPr="004754C8">
        <w:rPr>
          <w:rFonts w:ascii="Times New Roman" w:hAnsi="Times New Roman" w:cs="Times New Roman"/>
        </w:rPr>
        <w:t xml:space="preserve"> at 0. The F-measure or balanced F-score (F1 score) is the harmonic mean of precision and recall</w:t>
      </w:r>
      <w:ins w:id="1296" w:author="Mr. Wright" w:date="2016-06-26T10:48:00Z">
        <w:r w:rsidR="00F0168D">
          <w:rPr>
            <w:rFonts w:ascii="Times New Roman" w:hAnsi="Times New Roman" w:cs="Times New Roman"/>
          </w:rPr>
          <w:t xml:space="preserve">. </w:t>
        </w:r>
      </w:ins>
      <w:del w:id="1297" w:author="Mr. Wright" w:date="2016-06-26T10:48:00Z">
        <w:r w:rsidRPr="004754C8" w:rsidDel="00F0168D">
          <w:rPr>
            <w:rFonts w:ascii="Times New Roman" w:hAnsi="Times New Roman" w:cs="Times New Roman"/>
          </w:rPr>
          <w:delText>:</w:delText>
        </w:r>
      </w:del>
      <w:r w:rsidRPr="004754C8">
        <w:rPr>
          <w:rFonts w:ascii="Times New Roman" w:hAnsi="Times New Roman" w:cs="Times New Roman"/>
        </w:rPr>
        <w:t>The traditional F-measure or balanced F-score (F1 score) is the harmonic mean of precision and recall</w:t>
      </w:r>
      <w:del w:id="1298" w:author="Mr. Wright" w:date="2016-06-26T10:48:00Z">
        <w:r w:rsidRPr="004754C8" w:rsidDel="00F0168D">
          <w:rPr>
            <w:rFonts w:ascii="Times New Roman" w:hAnsi="Times New Roman" w:cs="Times New Roman"/>
          </w:rPr>
          <w:delText>:</w:delText>
        </w:r>
      </w:del>
      <w:ins w:id="1299" w:author="Mr. Wright" w:date="2016-06-26T10:48:00Z">
        <w:r w:rsidR="00F0168D">
          <w:rPr>
            <w:rFonts w:ascii="Times New Roman" w:hAnsi="Times New Roman" w:cs="Times New Roman"/>
          </w:rPr>
          <w:t>.</w:t>
        </w:r>
      </w:ins>
    </w:p>
    <w:p w14:paraId="6DD77A7D" w14:textId="557E4F5F" w:rsidR="00E7527C" w:rsidRPr="004754C8" w:rsidRDefault="00F0168D" w:rsidP="00E779FE">
      <w:pPr>
        <w:pStyle w:val="lw"/>
        <w:ind w:firstLine="420"/>
        <w:rPr>
          <w:rFonts w:ascii="Times New Roman" w:hAnsi="Times New Roman" w:cs="Times New Roman"/>
        </w:rPr>
      </w:pPr>
      <w:ins w:id="1300" w:author="Mr. Wright" w:date="2016-06-26T10:48:00Z">
        <w:r>
          <w:rPr>
            <w:rFonts w:ascii="Times New Roman" w:hAnsi="Times New Roman" w:cs="Times New Roman"/>
          </w:rPr>
          <w:t>H</w:t>
        </w:r>
      </w:ins>
      <w:del w:id="1301" w:author="Mr. Wright" w:date="2016-06-26T10:48:00Z">
        <w:r w:rsidR="00427382" w:rsidRPr="004754C8" w:rsidDel="00F0168D">
          <w:rPr>
            <w:rFonts w:ascii="Times New Roman" w:hAnsi="Times New Roman" w:cs="Times New Roman"/>
          </w:rPr>
          <w:delText xml:space="preserve">So </w:delText>
        </w:r>
      </w:del>
      <w:ins w:id="1302" w:author="Mr. Wright" w:date="2016-06-26T10:48:00Z">
        <w:r>
          <w:rPr>
            <w:rFonts w:ascii="Times New Roman" w:hAnsi="Times New Roman" w:cs="Times New Roman"/>
          </w:rPr>
          <w:t xml:space="preserve">ence, </w:t>
        </w:r>
      </w:ins>
      <w:r w:rsidR="00427382" w:rsidRPr="004754C8">
        <w:rPr>
          <w:rFonts w:ascii="Times New Roman" w:hAnsi="Times New Roman" w:cs="Times New Roman"/>
        </w:rPr>
        <w:t>this paper chose three of the most common evaluation index</w:t>
      </w:r>
      <w:ins w:id="1303" w:author="Mr. Wright" w:date="2016-06-26T10:48:00Z">
        <w:r>
          <w:rPr>
            <w:rFonts w:ascii="Times New Roman" w:hAnsi="Times New Roman" w:cs="Times New Roman"/>
          </w:rPr>
          <w:t>es</w:t>
        </w:r>
      </w:ins>
      <w:ins w:id="1304" w:author="Mr. Wright" w:date="2016-06-25T08:58:00Z">
        <w:r w:rsidR="00BC0C3B">
          <w:rPr>
            <w:rFonts w:ascii="Times New Roman" w:hAnsi="Times New Roman" w:cs="Times New Roman"/>
          </w:rPr>
          <w:t xml:space="preserve"> </w:t>
        </w:r>
      </w:ins>
      <w:r w:rsidR="00305119" w:rsidRPr="004754C8">
        <w:rPr>
          <w:rFonts w:ascii="Times New Roman" w:hAnsi="Times New Roman" w:cs="Times New Roman"/>
        </w:rPr>
        <w:t>(</w:t>
      </w:r>
      <w:r w:rsidRPr="004754C8">
        <w:rPr>
          <w:rFonts w:ascii="Times New Roman" w:hAnsi="Times New Roman" w:cs="Times New Roman"/>
        </w:rPr>
        <w:t>precision</w:t>
      </w:r>
      <w:ins w:id="1305" w:author="Mr. Wright" w:date="2016-06-25T08:57:00Z">
        <w:r>
          <w:rPr>
            <w:rFonts w:ascii="Times New Roman" w:hAnsi="Times New Roman" w:cs="Times New Roman"/>
          </w:rPr>
          <w:t xml:space="preserve">, </w:t>
        </w:r>
      </w:ins>
      <w:del w:id="1306" w:author="Mr. Wright" w:date="2016-06-25T08:57:00Z">
        <w:r w:rsidR="00305119" w:rsidRPr="004754C8" w:rsidDel="00BC0C3B">
          <w:rPr>
            <w:rFonts w:ascii="Times New Roman" w:hAnsi="Times New Roman" w:cs="Times New Roman"/>
          </w:rPr>
          <w:delText>，</w:delText>
        </w:r>
      </w:del>
      <w:r w:rsidRPr="004754C8">
        <w:rPr>
          <w:rFonts w:ascii="Times New Roman" w:hAnsi="Times New Roman" w:cs="Times New Roman"/>
        </w:rPr>
        <w:t>recall</w:t>
      </w:r>
      <w:del w:id="1307" w:author="Mr. Wright" w:date="2016-06-25T08:58:00Z">
        <w:r w:rsidR="00305119" w:rsidRPr="004754C8" w:rsidDel="00BC0C3B">
          <w:rPr>
            <w:rFonts w:ascii="Times New Roman" w:hAnsi="Times New Roman" w:cs="Times New Roman"/>
          </w:rPr>
          <w:delText>，</w:delText>
        </w:r>
      </w:del>
      <w:ins w:id="1308" w:author="Mr. Wright" w:date="2016-06-25T08:58:00Z">
        <w:r w:rsidR="00BC0C3B">
          <w:rPr>
            <w:rFonts w:ascii="Times New Roman" w:hAnsi="Times New Roman" w:cs="Times New Roman" w:hint="eastAsia"/>
          </w:rPr>
          <w:t>,</w:t>
        </w:r>
        <w:r w:rsidR="00BC0C3B">
          <w:rPr>
            <w:rFonts w:ascii="Times New Roman" w:hAnsi="Times New Roman" w:cs="Times New Roman"/>
          </w:rPr>
          <w:t xml:space="preserve"> </w:t>
        </w:r>
      </w:ins>
      <w:ins w:id="1309" w:author="Mr. Wright" w:date="2016-06-26T10:48:00Z">
        <w:r>
          <w:rPr>
            <w:rFonts w:ascii="Times New Roman" w:hAnsi="Times New Roman" w:cs="Times New Roman"/>
          </w:rPr>
          <w:t xml:space="preserve">and </w:t>
        </w:r>
      </w:ins>
      <w:r w:rsidR="00305119" w:rsidRPr="004754C8">
        <w:rPr>
          <w:rFonts w:ascii="Times New Roman" w:hAnsi="Times New Roman" w:cs="Times New Roman"/>
        </w:rPr>
        <w:t>F1)</w:t>
      </w:r>
      <w:r w:rsidR="00427382" w:rsidRPr="004754C8">
        <w:rPr>
          <w:rFonts w:ascii="Times New Roman" w:hAnsi="Times New Roman" w:cs="Times New Roman"/>
        </w:rPr>
        <w:t xml:space="preserve"> to compare </w:t>
      </w:r>
      <w:commentRangeStart w:id="1310"/>
      <w:r w:rsidR="00427382" w:rsidRPr="004754C8">
        <w:rPr>
          <w:rFonts w:ascii="Times New Roman" w:hAnsi="Times New Roman" w:cs="Times New Roman"/>
        </w:rPr>
        <w:t>four methods</w:t>
      </w:r>
      <w:ins w:id="1311" w:author="Mr. Wright" w:date="2016-06-25T08:30:00Z">
        <w:r w:rsidR="004F4B0D">
          <w:rPr>
            <w:rFonts w:ascii="Times New Roman" w:hAnsi="Times New Roman" w:cs="Times New Roman"/>
          </w:rPr>
          <w:t xml:space="preserve"> </w:t>
        </w:r>
      </w:ins>
      <w:r w:rsidR="00305119" w:rsidRPr="004754C8">
        <w:rPr>
          <w:rFonts w:ascii="Times New Roman" w:hAnsi="Times New Roman" w:cs="Times New Roman"/>
        </w:rPr>
        <w:t>(k-NN,</w:t>
      </w:r>
      <w:ins w:id="1312" w:author="Mr. Wright" w:date="2016-06-25T08:58:00Z">
        <w:r w:rsidR="00BC0C3B">
          <w:rPr>
            <w:rFonts w:ascii="Times New Roman" w:hAnsi="Times New Roman" w:cs="Times New Roman"/>
          </w:rPr>
          <w:t xml:space="preserve"> </w:t>
        </w:r>
      </w:ins>
      <w:r w:rsidR="00305119" w:rsidRPr="004754C8">
        <w:rPr>
          <w:rFonts w:ascii="Times New Roman" w:hAnsi="Times New Roman" w:cs="Times New Roman"/>
        </w:rPr>
        <w:t>SVM,</w:t>
      </w:r>
      <w:r w:rsidR="00077BD3" w:rsidRPr="004754C8">
        <w:rPr>
          <w:rFonts w:ascii="Times New Roman" w:hAnsi="Times New Roman" w:cs="Times New Roman"/>
        </w:rPr>
        <w:t xml:space="preserve"> Bayes</w:t>
      </w:r>
      <w:commentRangeEnd w:id="1310"/>
      <w:r>
        <w:rPr>
          <w:rStyle w:val="CommentReference"/>
        </w:rPr>
        <w:commentReference w:id="1310"/>
      </w:r>
      <w:r w:rsidR="00305119" w:rsidRPr="004754C8">
        <w:rPr>
          <w:rFonts w:ascii="Times New Roman" w:hAnsi="Times New Roman" w:cs="Times New Roman"/>
        </w:rPr>
        <w:t>)</w:t>
      </w:r>
      <w:r w:rsidR="00427382" w:rsidRPr="004754C8">
        <w:rPr>
          <w:rFonts w:ascii="Times New Roman" w:hAnsi="Times New Roman" w:cs="Times New Roman"/>
        </w:rPr>
        <w:t xml:space="preserve"> on the three common data</w:t>
      </w:r>
      <w:del w:id="1313" w:author="Mr. Wright" w:date="2016-06-26T10:48:00Z">
        <w:r w:rsidR="00427382" w:rsidRPr="004754C8" w:rsidDel="00F0168D">
          <w:rPr>
            <w:rFonts w:ascii="Times New Roman" w:hAnsi="Times New Roman" w:cs="Times New Roman"/>
          </w:rPr>
          <w:delText xml:space="preserve"> </w:delText>
        </w:r>
      </w:del>
      <w:r w:rsidR="00427382" w:rsidRPr="004754C8">
        <w:rPr>
          <w:rFonts w:ascii="Times New Roman" w:hAnsi="Times New Roman" w:cs="Times New Roman"/>
        </w:rPr>
        <w:t>set</w:t>
      </w:r>
      <w:ins w:id="1314" w:author="Mr. Wright" w:date="2016-06-26T10:48:00Z">
        <w:r>
          <w:rPr>
            <w:rFonts w:ascii="Times New Roman" w:hAnsi="Times New Roman" w:cs="Times New Roman"/>
          </w:rPr>
          <w:t>s</w:t>
        </w:r>
      </w:ins>
      <w:ins w:id="1315" w:author="Mr. Wright" w:date="2016-06-25T08:58:00Z">
        <w:r w:rsidR="00BC0C3B">
          <w:rPr>
            <w:rFonts w:ascii="Times New Roman" w:hAnsi="Times New Roman" w:cs="Times New Roman"/>
          </w:rPr>
          <w:t xml:space="preserve"> </w:t>
        </w:r>
      </w:ins>
      <w:r w:rsidR="00077BD3" w:rsidRPr="004754C8">
        <w:rPr>
          <w:rFonts w:ascii="Times New Roman" w:hAnsi="Times New Roman" w:cs="Times New Roman"/>
        </w:rPr>
        <w:t>(</w:t>
      </w:r>
      <w:r w:rsidR="00077BD3" w:rsidRPr="004754C8">
        <w:rPr>
          <w:rFonts w:ascii="Times New Roman" w:hAnsi="Times New Roman" w:cs="Times New Roman" w:hint="eastAsia"/>
        </w:rPr>
        <w:t>BBC</w:t>
      </w:r>
      <w:r w:rsidR="00077BD3" w:rsidRPr="004754C8">
        <w:rPr>
          <w:rFonts w:ascii="Times New Roman" w:hAnsi="Times New Roman" w:cs="Times New Roman"/>
        </w:rPr>
        <w:t xml:space="preserve"> </w:t>
      </w:r>
      <w:r w:rsidR="00077BD3" w:rsidRPr="004754C8">
        <w:rPr>
          <w:rFonts w:ascii="Times New Roman" w:hAnsi="Times New Roman" w:cs="Times New Roman" w:hint="eastAsia"/>
        </w:rPr>
        <w:t>data</w:t>
      </w:r>
      <w:del w:id="1316" w:author="Mr. Wright" w:date="2016-06-26T10:48:00Z">
        <w:r w:rsidR="00077BD3" w:rsidRPr="004754C8" w:rsidDel="00F0168D">
          <w:rPr>
            <w:rFonts w:ascii="Times New Roman" w:hAnsi="Times New Roman" w:cs="Times New Roman"/>
          </w:rPr>
          <w:delText xml:space="preserve"> </w:delText>
        </w:r>
      </w:del>
      <w:r w:rsidR="00077BD3" w:rsidRPr="004754C8">
        <w:rPr>
          <w:rFonts w:ascii="Times New Roman" w:hAnsi="Times New Roman" w:cs="Times New Roman" w:hint="eastAsia"/>
        </w:rPr>
        <w:t>set</w:t>
      </w:r>
      <w:r w:rsidR="00077BD3" w:rsidRPr="004754C8">
        <w:rPr>
          <w:rFonts w:ascii="Times New Roman" w:hAnsi="Times New Roman" w:cs="Times New Roman"/>
        </w:rPr>
        <w:t>,</w:t>
      </w:r>
      <w:ins w:id="1317" w:author="Mr. Wright" w:date="2016-06-26T10:48:00Z">
        <w:r>
          <w:rPr>
            <w:rFonts w:ascii="Times New Roman" w:hAnsi="Times New Roman" w:cs="Times New Roman"/>
          </w:rPr>
          <w:t xml:space="preserve"> </w:t>
        </w:r>
      </w:ins>
      <w:r w:rsidR="00077BD3" w:rsidRPr="004754C8">
        <w:rPr>
          <w:rFonts w:ascii="Times New Roman" w:hAnsi="Times New Roman" w:cs="Times New Roman"/>
        </w:rPr>
        <w:t>20 Newsgroups,</w:t>
      </w:r>
      <w:ins w:id="1318" w:author="Mr. Wright" w:date="2016-06-25T08:58:00Z">
        <w:r w:rsidR="00BC0C3B">
          <w:rPr>
            <w:rFonts w:ascii="Times New Roman" w:hAnsi="Times New Roman" w:cs="Times New Roman"/>
          </w:rPr>
          <w:t xml:space="preserve"> </w:t>
        </w:r>
      </w:ins>
      <w:r w:rsidR="00077BD3" w:rsidRPr="004754C8">
        <w:rPr>
          <w:rFonts w:ascii="Times New Roman" w:hAnsi="Times New Roman" w:cs="Times New Roman"/>
        </w:rPr>
        <w:t>Reuters-21578).</w:t>
      </w:r>
    </w:p>
    <w:p w14:paraId="7E82EE5D" w14:textId="63FDE619" w:rsidR="00152ABE" w:rsidRPr="004754C8" w:rsidRDefault="00B97567" w:rsidP="009432DE">
      <w:pPr>
        <w:pStyle w:val="lw2"/>
        <w:rPr>
          <w:rFonts w:ascii="Times New Roman" w:hAnsi="Times New Roman" w:cs="Times New Roman"/>
        </w:rPr>
      </w:pPr>
      <w:bookmarkStart w:id="1319" w:name="_Toc454224041"/>
      <w:r w:rsidRPr="004754C8">
        <w:rPr>
          <w:rFonts w:ascii="Times New Roman" w:hAnsi="Times New Roman" w:cs="Times New Roman"/>
        </w:rPr>
        <w:t>3</w:t>
      </w:r>
      <w:r w:rsidR="00152ABE" w:rsidRPr="004754C8">
        <w:rPr>
          <w:rFonts w:ascii="Times New Roman" w:hAnsi="Times New Roman" w:cs="Times New Roman"/>
        </w:rPr>
        <w:t xml:space="preserve">.3 </w:t>
      </w:r>
      <w:commentRangeStart w:id="1320"/>
      <w:r w:rsidR="00152ABE" w:rsidRPr="004754C8">
        <w:rPr>
          <w:rFonts w:ascii="Times New Roman" w:hAnsi="Times New Roman" w:cs="Times New Roman"/>
        </w:rPr>
        <w:t xml:space="preserve">Comparison </w:t>
      </w:r>
      <w:ins w:id="1321" w:author="Mr. Wright" w:date="2016-06-26T10:48:00Z">
        <w:r w:rsidR="00F0168D">
          <w:rPr>
            <w:rFonts w:ascii="Times New Roman" w:hAnsi="Times New Roman" w:cs="Times New Roman"/>
          </w:rPr>
          <w:t>to</w:t>
        </w:r>
      </w:ins>
      <w:del w:id="1322" w:author="Mr. Wright" w:date="2016-06-25T08:30:00Z">
        <w:r w:rsidR="00152ABE" w:rsidRPr="004754C8" w:rsidDel="004F4B0D">
          <w:rPr>
            <w:rFonts w:ascii="Times New Roman" w:hAnsi="Times New Roman" w:cs="Times New Roman"/>
          </w:rPr>
          <w:delText>w</w:delText>
        </w:r>
      </w:del>
      <w:del w:id="1323" w:author="Mr. Wright" w:date="2016-06-26T10:48:00Z">
        <w:r w:rsidR="00152ABE" w:rsidRPr="004754C8" w:rsidDel="00F0168D">
          <w:rPr>
            <w:rFonts w:ascii="Times New Roman" w:hAnsi="Times New Roman" w:cs="Times New Roman"/>
          </w:rPr>
          <w:delText>ith</w:delText>
        </w:r>
      </w:del>
      <w:r w:rsidR="00152ABE" w:rsidRPr="004754C8">
        <w:rPr>
          <w:rFonts w:ascii="Times New Roman" w:hAnsi="Times New Roman" w:cs="Times New Roman"/>
        </w:rPr>
        <w:t xml:space="preserve"> </w:t>
      </w:r>
      <w:commentRangeEnd w:id="1320"/>
      <w:r w:rsidR="00F0168D">
        <w:rPr>
          <w:rStyle w:val="CommentReference"/>
          <w:rFonts w:asciiTheme="minorHAnsi" w:eastAsiaTheme="minorEastAsia" w:hAnsiTheme="minorHAnsi" w:cstheme="minorBidi"/>
          <w:b w:val="0"/>
          <w:bCs w:val="0"/>
        </w:rPr>
        <w:commentReference w:id="1320"/>
      </w:r>
      <w:ins w:id="1324" w:author="Mr. Wright" w:date="2016-06-25T08:30:00Z">
        <w:r w:rsidR="004F4B0D">
          <w:rPr>
            <w:rFonts w:ascii="Times New Roman" w:hAnsi="Times New Roman" w:cs="Times New Roman"/>
          </w:rPr>
          <w:t>R</w:t>
        </w:r>
      </w:ins>
      <w:del w:id="1325" w:author="Mr. Wright" w:date="2016-06-25T08:30:00Z">
        <w:r w:rsidR="00152ABE" w:rsidRPr="004754C8" w:rsidDel="004F4B0D">
          <w:rPr>
            <w:rFonts w:ascii="Times New Roman" w:hAnsi="Times New Roman" w:cs="Times New Roman"/>
          </w:rPr>
          <w:delText>r</w:delText>
        </w:r>
      </w:del>
      <w:r w:rsidR="00152ABE" w:rsidRPr="004754C8">
        <w:rPr>
          <w:rFonts w:ascii="Times New Roman" w:hAnsi="Times New Roman" w:cs="Times New Roman"/>
        </w:rPr>
        <w:t xml:space="preserve">elated </w:t>
      </w:r>
      <w:ins w:id="1326" w:author="Mr. Wright" w:date="2016-06-25T08:30:00Z">
        <w:r w:rsidR="004F4B0D">
          <w:rPr>
            <w:rFonts w:ascii="Times New Roman" w:hAnsi="Times New Roman" w:cs="Times New Roman"/>
          </w:rPr>
          <w:t>W</w:t>
        </w:r>
      </w:ins>
      <w:del w:id="1327" w:author="Mr. Wright" w:date="2016-06-25T08:30:00Z">
        <w:r w:rsidR="00152ABE" w:rsidRPr="004754C8" w:rsidDel="004F4B0D">
          <w:rPr>
            <w:rFonts w:ascii="Times New Roman" w:hAnsi="Times New Roman" w:cs="Times New Roman"/>
          </w:rPr>
          <w:delText>w</w:delText>
        </w:r>
      </w:del>
      <w:r w:rsidR="00152ABE" w:rsidRPr="004754C8">
        <w:rPr>
          <w:rFonts w:ascii="Times New Roman" w:hAnsi="Times New Roman" w:cs="Times New Roman"/>
        </w:rPr>
        <w:t>ork</w:t>
      </w:r>
      <w:bookmarkEnd w:id="1319"/>
    </w:p>
    <w:p w14:paraId="7FFF67C8" w14:textId="02D82880" w:rsidR="000E452C" w:rsidRPr="004754C8" w:rsidRDefault="00D93A66" w:rsidP="00152ABE">
      <w:pPr>
        <w:pStyle w:val="lw"/>
        <w:ind w:firstLine="420"/>
        <w:rPr>
          <w:rFonts w:ascii="Times New Roman" w:hAnsi="Times New Roman" w:cs="Times New Roman"/>
        </w:rPr>
      </w:pPr>
      <w:r w:rsidRPr="004754C8">
        <w:rPr>
          <w:rFonts w:ascii="Times New Roman" w:hAnsi="Times New Roman" w:cs="Times New Roman"/>
        </w:rPr>
        <w:t xml:space="preserve">The experiments compare the three of most popular methods (KNN, Naïve Bayes, Support Vector Machine) and the new </w:t>
      </w:r>
      <w:r w:rsidR="006B294C" w:rsidRPr="004754C8">
        <w:rPr>
          <w:rFonts w:ascii="Times New Roman" w:hAnsi="Times New Roman" w:cs="Times New Roman"/>
        </w:rPr>
        <w:t>approach</w:t>
      </w:r>
      <w:r w:rsidRPr="004754C8">
        <w:rPr>
          <w:rFonts w:ascii="Times New Roman" w:hAnsi="Times New Roman" w:cs="Times New Roman"/>
        </w:rPr>
        <w:t xml:space="preserve"> on three benchmark corpuses (</w:t>
      </w:r>
      <w:r w:rsidR="00BC0C3B" w:rsidRPr="004754C8">
        <w:rPr>
          <w:rFonts w:ascii="Times New Roman" w:hAnsi="Times New Roman" w:cs="Times New Roman"/>
        </w:rPr>
        <w:t>BBC</w:t>
      </w:r>
      <w:r w:rsidRPr="004754C8">
        <w:rPr>
          <w:rFonts w:ascii="Times New Roman" w:hAnsi="Times New Roman" w:cs="Times New Roman"/>
        </w:rPr>
        <w:t>,</w:t>
      </w:r>
      <w:r w:rsidR="006468B7" w:rsidRPr="004754C8">
        <w:rPr>
          <w:rFonts w:ascii="Times New Roman" w:hAnsi="Times New Roman" w:cs="Times New Roman"/>
        </w:rPr>
        <w:t xml:space="preserve"> Reuters</w:t>
      </w:r>
      <w:ins w:id="1328" w:author="Mr. Wright" w:date="2016-06-25T08:58:00Z">
        <w:r w:rsidR="00BC0C3B">
          <w:rPr>
            <w:rFonts w:ascii="Times New Roman" w:hAnsi="Times New Roman" w:cs="Times New Roman"/>
          </w:rPr>
          <w:t xml:space="preserve"> </w:t>
        </w:r>
      </w:ins>
      <w:r w:rsidR="006468B7" w:rsidRPr="004754C8">
        <w:rPr>
          <w:rFonts w:ascii="Times New Roman" w:hAnsi="Times New Roman" w:cs="Times New Roman"/>
        </w:rPr>
        <w:t>Transcribed</w:t>
      </w:r>
      <w:ins w:id="1329" w:author="Mr. Wright" w:date="2016-06-25T08:58:00Z">
        <w:r w:rsidR="00BC0C3B">
          <w:rPr>
            <w:rFonts w:ascii="Times New Roman" w:hAnsi="Times New Roman" w:cs="Times New Roman"/>
          </w:rPr>
          <w:t xml:space="preserve"> </w:t>
        </w:r>
      </w:ins>
      <w:r w:rsidR="006468B7" w:rsidRPr="004754C8">
        <w:rPr>
          <w:rFonts w:ascii="Times New Roman" w:hAnsi="Times New Roman" w:cs="Times New Roman"/>
        </w:rPr>
        <w:t>Subset</w:t>
      </w:r>
      <w:r w:rsidRPr="004754C8">
        <w:rPr>
          <w:rFonts w:ascii="Times New Roman" w:hAnsi="Times New Roman" w:cs="Times New Roman"/>
        </w:rPr>
        <w:t>,</w:t>
      </w:r>
      <w:ins w:id="1330" w:author="Mr. Wright" w:date="2016-06-25T08:58:00Z">
        <w:r w:rsidR="00BC0C3B">
          <w:rPr>
            <w:rFonts w:ascii="Times New Roman" w:hAnsi="Times New Roman" w:cs="Times New Roman"/>
          </w:rPr>
          <w:t xml:space="preserve"> </w:t>
        </w:r>
      </w:ins>
      <w:r w:rsidRPr="004754C8">
        <w:rPr>
          <w:rFonts w:ascii="Times New Roman" w:hAnsi="Times New Roman" w:cs="Times New Roman"/>
        </w:rPr>
        <w:t>20 Newsgroups Data).</w:t>
      </w:r>
      <w:r w:rsidR="00A52706" w:rsidRPr="004754C8">
        <w:rPr>
          <w:rFonts w:ascii="Times New Roman" w:hAnsi="Times New Roman" w:cs="Times New Roman"/>
        </w:rPr>
        <w:t xml:space="preserve"> For these three data sets, we randomly selected </w:t>
      </w:r>
      <w:del w:id="1331" w:author="Mr. Wright" w:date="2016-06-26T10:54:00Z">
        <w:r w:rsidR="00A52706" w:rsidRPr="004754C8" w:rsidDel="00772E52">
          <w:rPr>
            <w:rFonts w:ascii="Times New Roman" w:hAnsi="Times New Roman" w:cs="Times New Roman"/>
          </w:rPr>
          <w:delText xml:space="preserve">from </w:delText>
        </w:r>
      </w:del>
      <w:r w:rsidR="00A52706" w:rsidRPr="004754C8">
        <w:rPr>
          <w:rFonts w:ascii="Times New Roman" w:hAnsi="Times New Roman" w:cs="Times New Roman"/>
        </w:rPr>
        <w:t>80% as a training set</w:t>
      </w:r>
      <w:ins w:id="1332" w:author="Mr. Wright" w:date="2016-06-26T10:54:00Z">
        <w:r w:rsidR="00772E52">
          <w:rPr>
            <w:rFonts w:ascii="Times New Roman" w:hAnsi="Times New Roman" w:cs="Times New Roman"/>
          </w:rPr>
          <w:t xml:space="preserve"> and</w:t>
        </w:r>
      </w:ins>
      <w:del w:id="1333" w:author="Mr. Wright" w:date="2016-06-26T10:54:00Z">
        <w:r w:rsidR="00A52706" w:rsidRPr="004754C8" w:rsidDel="00772E52">
          <w:rPr>
            <w:rFonts w:ascii="Times New Roman" w:hAnsi="Times New Roman" w:cs="Times New Roman"/>
          </w:rPr>
          <w:delText>,</w:delText>
        </w:r>
      </w:del>
      <w:r w:rsidR="00A52706" w:rsidRPr="004754C8">
        <w:rPr>
          <w:rFonts w:ascii="Times New Roman" w:hAnsi="Times New Roman" w:cs="Times New Roman"/>
        </w:rPr>
        <w:t xml:space="preserve"> 20% as a test set</w:t>
      </w:r>
      <w:r w:rsidR="006826CA" w:rsidRPr="004754C8">
        <w:rPr>
          <w:rFonts w:ascii="Times New Roman" w:hAnsi="Times New Roman" w:cs="Times New Roman" w:hint="eastAsia"/>
        </w:rPr>
        <w:t>.</w:t>
      </w:r>
      <w:r w:rsidR="006826CA" w:rsidRPr="004754C8">
        <w:rPr>
          <w:rFonts w:ascii="Times New Roman" w:hAnsi="Times New Roman" w:cs="Times New Roman"/>
        </w:rPr>
        <w:t xml:space="preserve"> Each category</w:t>
      </w:r>
      <w:ins w:id="1334" w:author="Mr. Wright" w:date="2016-06-26T10:54:00Z">
        <w:r w:rsidR="00772E52">
          <w:rPr>
            <w:rFonts w:ascii="Times New Roman" w:hAnsi="Times New Roman" w:cs="Times New Roman"/>
          </w:rPr>
          <w:t>’s</w:t>
        </w:r>
      </w:ins>
      <w:r w:rsidR="006826CA" w:rsidRPr="004754C8">
        <w:rPr>
          <w:rFonts w:ascii="Times New Roman" w:hAnsi="Times New Roman" w:cs="Times New Roman"/>
        </w:rPr>
        <w:t xml:space="preserve"> specific training set and testing set </w:t>
      </w:r>
      <w:del w:id="1335" w:author="Mr. Wright" w:date="2016-06-26T10:54:00Z">
        <w:r w:rsidR="006826CA" w:rsidRPr="004754C8" w:rsidDel="00772E52">
          <w:rPr>
            <w:rFonts w:ascii="Times New Roman" w:hAnsi="Times New Roman" w:cs="Times New Roman"/>
          </w:rPr>
          <w:delText xml:space="preserve">on the number of text </w:delText>
        </w:r>
      </w:del>
      <w:del w:id="1336" w:author="Mr. Wright" w:date="2016-06-26T10:55:00Z">
        <w:r w:rsidR="006826CA" w:rsidRPr="004754C8" w:rsidDel="00772E52">
          <w:rPr>
            <w:rFonts w:ascii="Times New Roman" w:hAnsi="Times New Roman" w:cs="Times New Roman"/>
          </w:rPr>
          <w:delText>is</w:delText>
        </w:r>
      </w:del>
      <w:ins w:id="1337" w:author="Mr. Wright" w:date="2016-06-26T10:55:00Z">
        <w:r w:rsidR="00772E52">
          <w:rPr>
            <w:rFonts w:ascii="Times New Roman" w:hAnsi="Times New Roman" w:cs="Times New Roman"/>
          </w:rPr>
          <w:t>are</w:t>
        </w:r>
      </w:ins>
      <w:r w:rsidR="006826CA" w:rsidRPr="004754C8">
        <w:rPr>
          <w:rFonts w:ascii="Times New Roman" w:hAnsi="Times New Roman" w:cs="Times New Roman"/>
        </w:rPr>
        <w:t xml:space="preserve"> as follows</w:t>
      </w:r>
      <w:r w:rsidR="00571B6C" w:rsidRPr="004754C8">
        <w:rPr>
          <w:rFonts w:ascii="Times New Roman" w:hAnsi="Times New Roman" w:cs="Times New Roman"/>
        </w:rPr>
        <w:t>.</w:t>
      </w:r>
    </w:p>
    <w:p w14:paraId="043D698F" w14:textId="77777777" w:rsidR="00571B6C" w:rsidRPr="004754C8" w:rsidRDefault="00C6494B" w:rsidP="00061486">
      <w:pPr>
        <w:pStyle w:val="lw"/>
        <w:ind w:firstLine="420"/>
        <w:rPr>
          <w:rFonts w:ascii="Times New Roman" w:hAnsi="Times New Roman" w:cs="Times New Roman"/>
        </w:rPr>
      </w:pPr>
      <w:r w:rsidRPr="004754C8">
        <w:rPr>
          <w:rFonts w:ascii="Times New Roman" w:hAnsi="Times New Roman" w:cs="Times New Roman"/>
        </w:rPr>
        <w:t>The BBC dataset distribution is as follows</w:t>
      </w:r>
      <w:r w:rsidR="00571B6C" w:rsidRPr="004754C8">
        <w:rPr>
          <w:rFonts w:ascii="Times New Roman" w:hAnsi="Times New Roman" w:cs="Times New Roman"/>
        </w:rPr>
        <w:t>.</w:t>
      </w:r>
    </w:p>
    <w:p w14:paraId="02F69BDC" w14:textId="77777777" w:rsidR="00225620" w:rsidRPr="004754C8" w:rsidRDefault="00C6494B" w:rsidP="00061486">
      <w:pPr>
        <w:pStyle w:val="lw"/>
        <w:ind w:firstLine="420"/>
        <w:rPr>
          <w:rFonts w:ascii="Times New Roman" w:hAnsi="Times New Roman" w:cs="Times New Roman"/>
        </w:rPr>
      </w:pPr>
      <w:r w:rsidRPr="004754C8">
        <w:rPr>
          <w:rFonts w:ascii="Times New Roman" w:hAnsi="Times New Roman" w:cs="Times New Roman"/>
        </w:rPr>
        <w:t>The 20 Newsgroups dataset distribution is as follows.</w:t>
      </w:r>
    </w:p>
    <w:p w14:paraId="0D59882E" w14:textId="09EC8446" w:rsidR="00C6494B" w:rsidRPr="004754C8" w:rsidRDefault="00C6494B" w:rsidP="00061486">
      <w:pPr>
        <w:pStyle w:val="lw"/>
        <w:ind w:firstLine="420"/>
        <w:rPr>
          <w:rFonts w:ascii="Times New Roman" w:hAnsi="Times New Roman" w:cs="Times New Roman"/>
        </w:rPr>
      </w:pPr>
      <w:r w:rsidRPr="004754C8">
        <w:rPr>
          <w:rFonts w:ascii="Times New Roman" w:hAnsi="Times New Roman" w:cs="Times New Roman"/>
        </w:rPr>
        <w:t xml:space="preserve">The Reuters Transcribed Subset </w:t>
      </w:r>
      <w:r w:rsidR="00772E52" w:rsidRPr="004754C8">
        <w:rPr>
          <w:rFonts w:ascii="Times New Roman" w:hAnsi="Times New Roman" w:cs="Times New Roman"/>
        </w:rPr>
        <w:t>data</w:t>
      </w:r>
      <w:del w:id="1338" w:author="Mr. Wright" w:date="2016-06-26T10:55:00Z">
        <w:r w:rsidRPr="004754C8" w:rsidDel="00772E52">
          <w:rPr>
            <w:rFonts w:ascii="Times New Roman" w:hAnsi="Times New Roman" w:cs="Times New Roman"/>
          </w:rPr>
          <w:delText xml:space="preserve"> </w:delText>
        </w:r>
      </w:del>
      <w:r w:rsidR="00772E52" w:rsidRPr="004754C8">
        <w:rPr>
          <w:rFonts w:ascii="Times New Roman" w:hAnsi="Times New Roman" w:cs="Times New Roman"/>
        </w:rPr>
        <w:t xml:space="preserve">set </w:t>
      </w:r>
      <w:r w:rsidRPr="004754C8">
        <w:rPr>
          <w:rFonts w:ascii="Times New Roman" w:hAnsi="Times New Roman" w:cs="Times New Roman"/>
        </w:rPr>
        <w:t>distribution is as follows.</w:t>
      </w:r>
    </w:p>
    <w:p w14:paraId="24DA3F2B" w14:textId="5F13C07A" w:rsidR="00225620" w:rsidRPr="004754C8" w:rsidRDefault="009A20C4" w:rsidP="00061486">
      <w:pPr>
        <w:pStyle w:val="lw"/>
        <w:ind w:firstLine="420"/>
        <w:rPr>
          <w:rFonts w:ascii="Times New Roman" w:hAnsi="Times New Roman" w:cs="Times New Roman"/>
        </w:rPr>
      </w:pPr>
      <w:r w:rsidRPr="004754C8">
        <w:rPr>
          <w:rFonts w:ascii="Times New Roman" w:hAnsi="Times New Roman" w:cs="Times New Roman"/>
        </w:rPr>
        <w:t>In these three data</w:t>
      </w:r>
      <w:del w:id="1339" w:author="Mr. Wright" w:date="2016-06-26T10:55:00Z">
        <w:r w:rsidRPr="004754C8" w:rsidDel="00772E52">
          <w:rPr>
            <w:rFonts w:ascii="Times New Roman" w:hAnsi="Times New Roman" w:cs="Times New Roman"/>
          </w:rPr>
          <w:delText xml:space="preserve"> </w:delText>
        </w:r>
      </w:del>
      <w:r w:rsidRPr="004754C8">
        <w:rPr>
          <w:rFonts w:ascii="Times New Roman" w:hAnsi="Times New Roman" w:cs="Times New Roman"/>
        </w:rPr>
        <w:t>sets, the largest number of text</w:t>
      </w:r>
      <w:ins w:id="1340" w:author="Mr. Wright" w:date="2016-06-26T10:55:00Z">
        <w:r w:rsidR="00772E52">
          <w:rPr>
            <w:rFonts w:ascii="Times New Roman" w:hAnsi="Times New Roman" w:cs="Times New Roman"/>
          </w:rPr>
          <w:t>s</w:t>
        </w:r>
      </w:ins>
      <w:r w:rsidRPr="004754C8">
        <w:rPr>
          <w:rFonts w:ascii="Times New Roman" w:hAnsi="Times New Roman" w:cs="Times New Roman"/>
        </w:rPr>
        <w:t xml:space="preserve"> is the 20</w:t>
      </w:r>
      <w:ins w:id="1341" w:author="Mr. Wright" w:date="2016-06-26T10:55:00Z">
        <w:r w:rsidR="00772E52">
          <w:rPr>
            <w:rFonts w:ascii="Times New Roman" w:hAnsi="Times New Roman" w:cs="Times New Roman"/>
          </w:rPr>
          <w:t>, in the</w:t>
        </w:r>
      </w:ins>
      <w:r w:rsidR="00852982" w:rsidRPr="004754C8">
        <w:rPr>
          <w:rFonts w:ascii="Times New Roman" w:hAnsi="Times New Roman" w:cs="Times New Roman"/>
        </w:rPr>
        <w:t xml:space="preserve"> </w:t>
      </w:r>
      <w:ins w:id="1342" w:author="Mr. Wright" w:date="2016-06-26T10:55:00Z">
        <w:r w:rsidR="00772E52">
          <w:rPr>
            <w:rFonts w:ascii="Times New Roman" w:hAnsi="Times New Roman" w:cs="Times New Roman"/>
          </w:rPr>
          <w:t>n</w:t>
        </w:r>
      </w:ins>
      <w:del w:id="1343" w:author="Mr. Wright" w:date="2016-06-26T10:55:00Z">
        <w:r w:rsidRPr="004754C8" w:rsidDel="00772E52">
          <w:rPr>
            <w:rFonts w:ascii="Times New Roman" w:hAnsi="Times New Roman" w:cs="Times New Roman"/>
          </w:rPr>
          <w:delText>N</w:delText>
        </w:r>
      </w:del>
      <w:r w:rsidRPr="004754C8">
        <w:rPr>
          <w:rFonts w:ascii="Times New Roman" w:hAnsi="Times New Roman" w:cs="Times New Roman"/>
        </w:rPr>
        <w:t>ews</w:t>
      </w:r>
      <w:r w:rsidR="00685614" w:rsidRPr="004754C8">
        <w:rPr>
          <w:rFonts w:ascii="Times New Roman" w:hAnsi="Times New Roman" w:cs="Times New Roman"/>
        </w:rPr>
        <w:t xml:space="preserve"> </w:t>
      </w:r>
      <w:r w:rsidRPr="004754C8">
        <w:rPr>
          <w:rFonts w:ascii="Times New Roman" w:hAnsi="Times New Roman" w:cs="Times New Roman"/>
        </w:rPr>
        <w:t>groups data</w:t>
      </w:r>
      <w:del w:id="1344" w:author="Mr. Wright" w:date="2016-06-26T10:55:00Z">
        <w:r w:rsidRPr="004754C8" w:rsidDel="00772E52">
          <w:rPr>
            <w:rFonts w:ascii="Times New Roman" w:hAnsi="Times New Roman" w:cs="Times New Roman"/>
          </w:rPr>
          <w:delText xml:space="preserve"> </w:delText>
        </w:r>
      </w:del>
      <w:r w:rsidRPr="004754C8">
        <w:rPr>
          <w:rFonts w:ascii="Times New Roman" w:hAnsi="Times New Roman" w:cs="Times New Roman"/>
        </w:rPr>
        <w:t>set</w:t>
      </w:r>
      <w:r w:rsidR="00D064C2" w:rsidRPr="004754C8">
        <w:rPr>
          <w:rFonts w:ascii="Times New Roman" w:hAnsi="Times New Roman" w:cs="Times New Roman"/>
        </w:rPr>
        <w:t>,</w:t>
      </w:r>
      <w:ins w:id="1345" w:author="Mr. Wright" w:date="2016-06-26T10:55:00Z">
        <w:r w:rsidR="00772E52">
          <w:rPr>
            <w:rFonts w:ascii="Times New Roman" w:hAnsi="Times New Roman" w:cs="Times New Roman"/>
          </w:rPr>
          <w:t xml:space="preserve"> and</w:t>
        </w:r>
      </w:ins>
      <w:r w:rsidR="00D064C2" w:rsidRPr="004754C8">
        <w:rPr>
          <w:rFonts w:ascii="Times New Roman" w:hAnsi="Times New Roman" w:cs="Times New Roman"/>
        </w:rPr>
        <w:t xml:space="preserve"> the smallest number of text</w:t>
      </w:r>
      <w:ins w:id="1346" w:author="Mr. Wright" w:date="2016-06-26T10:55:00Z">
        <w:r w:rsidR="00772E52">
          <w:rPr>
            <w:rFonts w:ascii="Times New Roman" w:hAnsi="Times New Roman" w:cs="Times New Roman"/>
          </w:rPr>
          <w:t>s</w:t>
        </w:r>
      </w:ins>
      <w:r w:rsidR="00D064C2" w:rsidRPr="004754C8">
        <w:rPr>
          <w:rFonts w:ascii="Times New Roman" w:hAnsi="Times New Roman" w:cs="Times New Roman"/>
        </w:rPr>
        <w:t xml:space="preserve"> is</w:t>
      </w:r>
      <w:ins w:id="1347" w:author="Mr. Wright" w:date="2016-06-26T10:55:00Z">
        <w:r w:rsidR="00772E52">
          <w:rPr>
            <w:rFonts w:ascii="Times New Roman" w:hAnsi="Times New Roman" w:cs="Times New Roman"/>
          </w:rPr>
          <w:t xml:space="preserve"> in</w:t>
        </w:r>
      </w:ins>
      <w:r w:rsidR="00D064C2" w:rsidRPr="004754C8">
        <w:rPr>
          <w:rFonts w:ascii="Times New Roman" w:hAnsi="Times New Roman" w:cs="Times New Roman"/>
        </w:rPr>
        <w:t xml:space="preserve"> the </w:t>
      </w:r>
      <w:r w:rsidR="00000C9D" w:rsidRPr="004754C8">
        <w:rPr>
          <w:rFonts w:ascii="Times New Roman" w:hAnsi="Times New Roman" w:cs="Times New Roman"/>
        </w:rPr>
        <w:t xml:space="preserve">Reuters Transcribed Subset </w:t>
      </w:r>
      <w:r w:rsidR="00772E52" w:rsidRPr="004754C8">
        <w:rPr>
          <w:rFonts w:ascii="Times New Roman" w:hAnsi="Times New Roman" w:cs="Times New Roman"/>
        </w:rPr>
        <w:t>data</w:t>
      </w:r>
      <w:del w:id="1348" w:author="Mr. Wright" w:date="2016-06-26T10:55:00Z">
        <w:r w:rsidR="00000C9D" w:rsidRPr="004754C8" w:rsidDel="00772E52">
          <w:rPr>
            <w:rFonts w:ascii="Times New Roman" w:hAnsi="Times New Roman" w:cs="Times New Roman"/>
          </w:rPr>
          <w:delText xml:space="preserve"> </w:delText>
        </w:r>
      </w:del>
      <w:r w:rsidR="00772E52" w:rsidRPr="004754C8">
        <w:rPr>
          <w:rFonts w:ascii="Times New Roman" w:hAnsi="Times New Roman" w:cs="Times New Roman"/>
        </w:rPr>
        <w:t>set</w:t>
      </w:r>
      <w:r w:rsidR="00D064C2" w:rsidRPr="004754C8">
        <w:rPr>
          <w:rFonts w:ascii="Times New Roman" w:hAnsi="Times New Roman" w:cs="Times New Roman"/>
        </w:rPr>
        <w:t>.</w:t>
      </w:r>
      <w:r w:rsidR="00F8510E" w:rsidRPr="004754C8">
        <w:rPr>
          <w:rFonts w:ascii="Times New Roman" w:hAnsi="Times New Roman" w:cs="Times New Roman"/>
        </w:rPr>
        <w:t xml:space="preserve"> </w:t>
      </w:r>
      <w:r w:rsidR="00F67BF4" w:rsidRPr="004754C8">
        <w:rPr>
          <w:rFonts w:ascii="Times New Roman" w:hAnsi="Times New Roman" w:cs="Times New Roman"/>
        </w:rPr>
        <w:t>In order to avoid the influence of the size of the data</w:t>
      </w:r>
      <w:del w:id="1349" w:author="Mr. Wright" w:date="2016-06-26T10:55:00Z">
        <w:r w:rsidR="00F67BF4" w:rsidRPr="004754C8" w:rsidDel="00772E52">
          <w:rPr>
            <w:rFonts w:ascii="Times New Roman" w:hAnsi="Times New Roman" w:cs="Times New Roman"/>
          </w:rPr>
          <w:delText xml:space="preserve"> </w:delText>
        </w:r>
      </w:del>
      <w:r w:rsidR="00F67BF4" w:rsidRPr="004754C8">
        <w:rPr>
          <w:rFonts w:ascii="Times New Roman" w:hAnsi="Times New Roman" w:cs="Times New Roman"/>
        </w:rPr>
        <w:t xml:space="preserve">set for the classification performance, </w:t>
      </w:r>
      <w:ins w:id="1350" w:author="Mr. Wright" w:date="2016-06-25T08:30:00Z">
        <w:r w:rsidR="004F4B0D">
          <w:rPr>
            <w:rFonts w:ascii="Times New Roman" w:hAnsi="Times New Roman" w:cs="Times New Roman"/>
          </w:rPr>
          <w:t>w</w:t>
        </w:r>
      </w:ins>
      <w:del w:id="1351" w:author="Mr. Wright" w:date="2016-06-25T08:30:00Z">
        <w:r w:rsidR="00F67BF4" w:rsidRPr="004754C8" w:rsidDel="004F4B0D">
          <w:rPr>
            <w:rFonts w:ascii="Times New Roman" w:hAnsi="Times New Roman" w:cs="Times New Roman"/>
          </w:rPr>
          <w:delText>W</w:delText>
        </w:r>
      </w:del>
      <w:r w:rsidR="00F67BF4" w:rsidRPr="004754C8">
        <w:rPr>
          <w:rFonts w:ascii="Times New Roman" w:hAnsi="Times New Roman" w:cs="Times New Roman"/>
        </w:rPr>
        <w:t>e adopt the method of cross</w:t>
      </w:r>
      <w:ins w:id="1352" w:author="Mr. Wright" w:date="2016-06-26T10:56:00Z">
        <w:r w:rsidR="00772E52">
          <w:rPr>
            <w:rFonts w:ascii="Times New Roman" w:hAnsi="Times New Roman" w:cs="Times New Roman"/>
          </w:rPr>
          <w:t>-</w:t>
        </w:r>
      </w:ins>
      <w:del w:id="1353" w:author="Mr. Wright" w:date="2016-06-26T10:56:00Z">
        <w:r w:rsidR="00F67BF4" w:rsidRPr="004754C8" w:rsidDel="00772E52">
          <w:rPr>
            <w:rFonts w:ascii="Times New Roman" w:hAnsi="Times New Roman" w:cs="Times New Roman"/>
          </w:rPr>
          <w:delText xml:space="preserve"> </w:delText>
        </w:r>
      </w:del>
      <w:r w:rsidR="00F67BF4" w:rsidRPr="004754C8">
        <w:rPr>
          <w:rFonts w:ascii="Times New Roman" w:hAnsi="Times New Roman" w:cs="Times New Roman"/>
        </w:rPr>
        <w:t>validation.</w:t>
      </w:r>
      <w:r w:rsidR="001263DE" w:rsidRPr="004754C8">
        <w:rPr>
          <w:rFonts w:ascii="Times New Roman" w:hAnsi="Times New Roman" w:cs="Times New Roman"/>
        </w:rPr>
        <w:t xml:space="preserve"> </w:t>
      </w:r>
      <w:commentRangeStart w:id="1354"/>
      <w:r w:rsidR="001263DE" w:rsidRPr="004754C8">
        <w:rPr>
          <w:rFonts w:ascii="Times New Roman" w:hAnsi="Times New Roman" w:cs="Times New Roman"/>
        </w:rPr>
        <w:t xml:space="preserve">Repeat 10 times on each set of experiments, </w:t>
      </w:r>
      <w:commentRangeStart w:id="1355"/>
      <w:r w:rsidR="001263DE" w:rsidRPr="004754C8">
        <w:rPr>
          <w:rFonts w:ascii="Times New Roman" w:hAnsi="Times New Roman" w:cs="Times New Roman"/>
        </w:rPr>
        <w:t>80% were randomly selected as training set, the rest is the test set</w:t>
      </w:r>
      <w:commentRangeEnd w:id="1354"/>
      <w:r w:rsidR="00772E52">
        <w:rPr>
          <w:rStyle w:val="CommentReference"/>
        </w:rPr>
        <w:commentReference w:id="1354"/>
      </w:r>
      <w:r w:rsidR="001263DE" w:rsidRPr="004754C8">
        <w:rPr>
          <w:rFonts w:ascii="Times New Roman" w:hAnsi="Times New Roman" w:cs="Times New Roman"/>
        </w:rPr>
        <w:t xml:space="preserve">. </w:t>
      </w:r>
      <w:commentRangeEnd w:id="1355"/>
      <w:r w:rsidR="00772E52">
        <w:rPr>
          <w:rStyle w:val="CommentReference"/>
        </w:rPr>
        <w:commentReference w:id="1355"/>
      </w:r>
      <w:del w:id="1356" w:author="Mr. Wright" w:date="2016-06-26T10:56:00Z">
        <w:r w:rsidR="001263DE" w:rsidRPr="004754C8" w:rsidDel="00772E52">
          <w:rPr>
            <w:rFonts w:ascii="Times New Roman" w:hAnsi="Times New Roman" w:cs="Times New Roman"/>
          </w:rPr>
          <w:delText>And</w:delText>
        </w:r>
      </w:del>
      <w:ins w:id="1357" w:author="Mr. Wright" w:date="2016-06-26T10:56:00Z">
        <w:r w:rsidR="00772E52">
          <w:rPr>
            <w:rFonts w:ascii="Times New Roman" w:hAnsi="Times New Roman" w:cs="Times New Roman"/>
          </w:rPr>
          <w:t>T</w:t>
        </w:r>
      </w:ins>
      <w:del w:id="1358" w:author="Mr. Wright" w:date="2016-06-26T10:56:00Z">
        <w:r w:rsidR="001263DE" w:rsidRPr="004754C8" w:rsidDel="00772E52">
          <w:rPr>
            <w:rFonts w:ascii="Times New Roman" w:hAnsi="Times New Roman" w:cs="Times New Roman"/>
          </w:rPr>
          <w:delText xml:space="preserve"> t</w:delText>
        </w:r>
      </w:del>
      <w:r w:rsidR="001263DE" w:rsidRPr="004754C8">
        <w:rPr>
          <w:rFonts w:ascii="Times New Roman" w:hAnsi="Times New Roman" w:cs="Times New Roman"/>
        </w:rPr>
        <w:t xml:space="preserve">hen the results </w:t>
      </w:r>
      <w:ins w:id="1359" w:author="Mr. Wright" w:date="2016-06-26T10:56:00Z">
        <w:r w:rsidR="00772E52">
          <w:rPr>
            <w:rFonts w:ascii="Times New Roman" w:hAnsi="Times New Roman" w:cs="Times New Roman"/>
          </w:rPr>
          <w:t xml:space="preserve">are </w:t>
        </w:r>
      </w:ins>
      <w:r w:rsidR="001263DE" w:rsidRPr="004754C8">
        <w:rPr>
          <w:rFonts w:ascii="Times New Roman" w:hAnsi="Times New Roman" w:cs="Times New Roman"/>
        </w:rPr>
        <w:t xml:space="preserve">obtained by </w:t>
      </w:r>
      <w:del w:id="1360" w:author="Mr. Wright" w:date="2016-06-26T10:56:00Z">
        <w:r w:rsidR="001263DE" w:rsidRPr="004754C8" w:rsidDel="00772E52">
          <w:rPr>
            <w:rFonts w:ascii="Times New Roman" w:hAnsi="Times New Roman" w:cs="Times New Roman"/>
          </w:rPr>
          <w:delText xml:space="preserve">the </w:delText>
        </w:r>
      </w:del>
      <w:r w:rsidR="001263DE" w:rsidRPr="004754C8">
        <w:rPr>
          <w:rFonts w:ascii="Times New Roman" w:hAnsi="Times New Roman" w:cs="Times New Roman"/>
        </w:rPr>
        <w:t>average processing</w:t>
      </w:r>
      <w:commentRangeStart w:id="1361"/>
      <w:r w:rsidR="001263DE" w:rsidRPr="004754C8">
        <w:rPr>
          <w:rFonts w:ascii="Times New Roman" w:hAnsi="Times New Roman" w:cs="Times New Roman"/>
        </w:rPr>
        <w:t>.</w:t>
      </w:r>
      <w:r w:rsidR="006D6F8C" w:rsidRPr="004754C8">
        <w:rPr>
          <w:rFonts w:ascii="Times New Roman" w:hAnsi="Times New Roman" w:cs="Times New Roman"/>
        </w:rPr>
        <w:t xml:space="preserve"> In order to comprehensive precision and recall, </w:t>
      </w:r>
      <w:commentRangeEnd w:id="1361"/>
      <w:r w:rsidR="00772E52">
        <w:rPr>
          <w:rStyle w:val="CommentReference"/>
        </w:rPr>
        <w:commentReference w:id="1361"/>
      </w:r>
      <w:r w:rsidR="006D6F8C" w:rsidRPr="004754C8">
        <w:rPr>
          <w:rFonts w:ascii="Times New Roman" w:hAnsi="Times New Roman" w:cs="Times New Roman"/>
        </w:rPr>
        <w:t xml:space="preserve">we select F1 value as a comprehensive performance index. The result is </w:t>
      </w:r>
      <w:r w:rsidR="00DE1BA4" w:rsidRPr="004754C8">
        <w:rPr>
          <w:rFonts w:ascii="Times New Roman" w:hAnsi="Times New Roman" w:cs="Times New Roman"/>
        </w:rPr>
        <w:t>as follows.</w:t>
      </w:r>
    </w:p>
    <w:p w14:paraId="63B6235E" w14:textId="5E4FB706" w:rsidR="009432DE" w:rsidRPr="004754C8" w:rsidRDefault="009432DE" w:rsidP="00152ABE">
      <w:pPr>
        <w:pStyle w:val="lw"/>
        <w:ind w:firstLine="422"/>
        <w:rPr>
          <w:rFonts w:ascii="Times New Roman" w:hAnsi="Times New Roman" w:cs="Times New Roman"/>
          <w:b/>
        </w:rPr>
      </w:pPr>
    </w:p>
    <w:p w14:paraId="5D77C9AE" w14:textId="165BE43D" w:rsidR="001F0F81" w:rsidRPr="004754C8" w:rsidRDefault="001F0F81" w:rsidP="00152ABE">
      <w:pPr>
        <w:pStyle w:val="lw"/>
        <w:ind w:firstLine="422"/>
        <w:rPr>
          <w:rFonts w:ascii="Times New Roman" w:hAnsi="Times New Roman" w:cs="Times New Roman"/>
          <w:b/>
        </w:rPr>
      </w:pPr>
    </w:p>
    <w:p w14:paraId="5780EDB4" w14:textId="7A25C74E" w:rsidR="001F0F81" w:rsidRPr="004754C8" w:rsidRDefault="001F0F81" w:rsidP="000624DC">
      <w:pPr>
        <w:pStyle w:val="lw"/>
        <w:ind w:firstLineChars="94" w:firstLine="198"/>
        <w:rPr>
          <w:rFonts w:ascii="Times New Roman" w:hAnsi="Times New Roman" w:cs="Times New Roman"/>
          <w:b/>
        </w:rPr>
      </w:pPr>
    </w:p>
    <w:p w14:paraId="082BF5E6" w14:textId="0076A51A" w:rsidR="001F0F81" w:rsidRPr="004754C8" w:rsidRDefault="000A0433" w:rsidP="00061486">
      <w:pPr>
        <w:pStyle w:val="lw"/>
        <w:ind w:firstLine="420"/>
        <w:rPr>
          <w:rFonts w:ascii="Times New Roman" w:hAnsi="Times New Roman" w:cs="Times New Roman"/>
        </w:rPr>
      </w:pPr>
      <w:r w:rsidRPr="004754C8">
        <w:rPr>
          <w:rFonts w:ascii="Times New Roman" w:hAnsi="Times New Roman" w:cs="Times New Roman"/>
        </w:rPr>
        <w:t>Through the experiments</w:t>
      </w:r>
      <w:ins w:id="1362" w:author="Mr. Wright" w:date="2016-06-26T10:57:00Z">
        <w:r w:rsidR="00772E52">
          <w:rPr>
            <w:rFonts w:ascii="Times New Roman" w:hAnsi="Times New Roman" w:cs="Times New Roman"/>
          </w:rPr>
          <w:t>,</w:t>
        </w:r>
      </w:ins>
      <w:r w:rsidRPr="004754C8">
        <w:rPr>
          <w:rFonts w:ascii="Times New Roman" w:hAnsi="Times New Roman" w:cs="Times New Roman"/>
        </w:rPr>
        <w:t xml:space="preserve"> we found that the performance of the new </w:t>
      </w:r>
      <w:r w:rsidR="006B294C" w:rsidRPr="004754C8">
        <w:rPr>
          <w:rFonts w:ascii="Times New Roman" w:hAnsi="Times New Roman" w:cs="Times New Roman"/>
        </w:rPr>
        <w:t>approach</w:t>
      </w:r>
      <w:r w:rsidRPr="004754C8">
        <w:rPr>
          <w:rFonts w:ascii="Times New Roman" w:hAnsi="Times New Roman" w:cs="Times New Roman"/>
        </w:rPr>
        <w:t xml:space="preserve"> on the three data</w:t>
      </w:r>
      <w:del w:id="1363" w:author="Mr. Wright" w:date="2016-06-26T10:57:00Z">
        <w:r w:rsidRPr="004754C8" w:rsidDel="00772E52">
          <w:rPr>
            <w:rFonts w:ascii="Times New Roman" w:hAnsi="Times New Roman" w:cs="Times New Roman"/>
          </w:rPr>
          <w:delText xml:space="preserve"> </w:delText>
        </w:r>
      </w:del>
      <w:r w:rsidRPr="004754C8">
        <w:rPr>
          <w:rFonts w:ascii="Times New Roman" w:hAnsi="Times New Roman" w:cs="Times New Roman"/>
        </w:rPr>
        <w:t xml:space="preserve">sets </w:t>
      </w:r>
      <w:commentRangeStart w:id="1364"/>
      <w:r w:rsidRPr="004754C8">
        <w:rPr>
          <w:rFonts w:ascii="Times New Roman" w:hAnsi="Times New Roman" w:cs="Times New Roman"/>
        </w:rPr>
        <w:t>are well</w:t>
      </w:r>
      <w:commentRangeEnd w:id="1364"/>
      <w:r w:rsidR="00772E52">
        <w:rPr>
          <w:rStyle w:val="CommentReference"/>
        </w:rPr>
        <w:commentReference w:id="1364"/>
      </w:r>
      <w:r w:rsidRPr="004754C8">
        <w:rPr>
          <w:rFonts w:ascii="Times New Roman" w:hAnsi="Times New Roman" w:cs="Times New Roman"/>
        </w:rPr>
        <w:t>. Specific performance will be influenced by data</w:t>
      </w:r>
      <w:del w:id="1365" w:author="Mr. Wright" w:date="2016-06-26T10:57:00Z">
        <w:r w:rsidRPr="004754C8" w:rsidDel="00772E52">
          <w:rPr>
            <w:rFonts w:ascii="Times New Roman" w:hAnsi="Times New Roman" w:cs="Times New Roman"/>
          </w:rPr>
          <w:delText xml:space="preserve"> </w:delText>
        </w:r>
      </w:del>
      <w:r w:rsidRPr="004754C8">
        <w:rPr>
          <w:rFonts w:ascii="Times New Roman" w:hAnsi="Times New Roman" w:cs="Times New Roman"/>
        </w:rPr>
        <w:t>sets and categories.</w:t>
      </w:r>
      <w:r w:rsidR="009D1C91" w:rsidRPr="004754C8">
        <w:rPr>
          <w:rFonts w:ascii="Times New Roman" w:hAnsi="Times New Roman" w:cs="Times New Roman"/>
        </w:rPr>
        <w:t xml:space="preserve"> The greater the number of text</w:t>
      </w:r>
      <w:ins w:id="1366" w:author="Mr. Wright" w:date="2016-06-26T10:57:00Z">
        <w:r w:rsidR="00772E52">
          <w:rPr>
            <w:rFonts w:ascii="Times New Roman" w:hAnsi="Times New Roman" w:cs="Times New Roman"/>
          </w:rPr>
          <w:t>s in the</w:t>
        </w:r>
      </w:ins>
      <w:r w:rsidR="009D1C91" w:rsidRPr="004754C8">
        <w:rPr>
          <w:rFonts w:ascii="Times New Roman" w:hAnsi="Times New Roman" w:cs="Times New Roman"/>
        </w:rPr>
        <w:t xml:space="preserve"> data</w:t>
      </w:r>
      <w:del w:id="1367" w:author="Mr. Wright" w:date="2016-06-26T10:57:00Z">
        <w:r w:rsidR="009D1C91" w:rsidRPr="004754C8" w:rsidDel="00772E52">
          <w:rPr>
            <w:rFonts w:ascii="Times New Roman" w:hAnsi="Times New Roman" w:cs="Times New Roman"/>
          </w:rPr>
          <w:delText xml:space="preserve"> </w:delText>
        </w:r>
      </w:del>
      <w:r w:rsidR="009D1C91" w:rsidRPr="004754C8">
        <w:rPr>
          <w:rFonts w:ascii="Times New Roman" w:hAnsi="Times New Roman" w:cs="Times New Roman"/>
        </w:rPr>
        <w:t>set</w:t>
      </w:r>
      <w:ins w:id="1368" w:author="Mr. Wright" w:date="2016-06-26T10:57:00Z">
        <w:r w:rsidR="00772E52">
          <w:rPr>
            <w:rFonts w:ascii="Times New Roman" w:hAnsi="Times New Roman" w:cs="Times New Roman"/>
          </w:rPr>
          <w:t xml:space="preserve"> is</w:t>
        </w:r>
      </w:ins>
      <w:r w:rsidR="009D1C91" w:rsidRPr="004754C8">
        <w:rPr>
          <w:rFonts w:ascii="Times New Roman" w:hAnsi="Times New Roman" w:cs="Times New Roman"/>
        </w:rPr>
        <w:t>, the better the performance of classification</w:t>
      </w:r>
      <w:ins w:id="1369" w:author="Mr. Wright" w:date="2016-06-26T10:57:00Z">
        <w:r w:rsidR="00772E52">
          <w:rPr>
            <w:rFonts w:ascii="Times New Roman" w:hAnsi="Times New Roman" w:cs="Times New Roman"/>
          </w:rPr>
          <w:t xml:space="preserve"> is</w:t>
        </w:r>
      </w:ins>
      <w:r w:rsidR="009D1C91" w:rsidRPr="004754C8">
        <w:rPr>
          <w:rFonts w:ascii="Times New Roman" w:hAnsi="Times New Roman" w:cs="Times New Roman"/>
        </w:rPr>
        <w:t>. The clearer the categor</w:t>
      </w:r>
      <w:ins w:id="1370" w:author="Mr. Wright" w:date="2016-06-26T10:57:00Z">
        <w:r w:rsidR="00772E52">
          <w:rPr>
            <w:rFonts w:ascii="Times New Roman" w:hAnsi="Times New Roman" w:cs="Times New Roman"/>
          </w:rPr>
          <w:t>ies in</w:t>
        </w:r>
      </w:ins>
      <w:del w:id="1371" w:author="Mr. Wright" w:date="2016-06-26T10:57:00Z">
        <w:r w:rsidR="009D1C91" w:rsidRPr="004754C8" w:rsidDel="00772E52">
          <w:rPr>
            <w:rFonts w:ascii="Times New Roman" w:hAnsi="Times New Roman" w:cs="Times New Roman"/>
          </w:rPr>
          <w:delText xml:space="preserve">y of </w:delText>
        </w:r>
      </w:del>
      <w:ins w:id="1372" w:author="Mr. Wright" w:date="2016-06-26T10:57:00Z">
        <w:r w:rsidR="00772E52">
          <w:rPr>
            <w:rFonts w:ascii="Times New Roman" w:hAnsi="Times New Roman" w:cs="Times New Roman"/>
          </w:rPr>
          <w:t xml:space="preserve"> </w:t>
        </w:r>
      </w:ins>
      <w:r w:rsidR="009D1C91" w:rsidRPr="004754C8">
        <w:rPr>
          <w:rFonts w:ascii="Times New Roman" w:hAnsi="Times New Roman" w:cs="Times New Roman"/>
        </w:rPr>
        <w:t xml:space="preserve">the </w:t>
      </w:r>
      <w:ins w:id="1373" w:author="Mr. Wright" w:date="2016-06-26T10:57:00Z">
        <w:r w:rsidR="00772E52">
          <w:rPr>
            <w:rFonts w:ascii="Times New Roman" w:hAnsi="Times New Roman" w:cs="Times New Roman"/>
          </w:rPr>
          <w:t>d</w:t>
        </w:r>
      </w:ins>
      <w:del w:id="1374" w:author="Mr. Wright" w:date="2016-06-26T10:57:00Z">
        <w:r w:rsidR="009D1C91" w:rsidRPr="004754C8" w:rsidDel="00772E52">
          <w:rPr>
            <w:rFonts w:ascii="Times New Roman" w:hAnsi="Times New Roman" w:cs="Times New Roman"/>
          </w:rPr>
          <w:delText>D</w:delText>
        </w:r>
      </w:del>
      <w:r w:rsidR="009D1C91" w:rsidRPr="004754C8">
        <w:rPr>
          <w:rFonts w:ascii="Times New Roman" w:hAnsi="Times New Roman" w:cs="Times New Roman"/>
        </w:rPr>
        <w:t>ata</w:t>
      </w:r>
      <w:del w:id="1375" w:author="Mr. Wright" w:date="2016-06-26T10:57:00Z">
        <w:r w:rsidR="009D1C91" w:rsidRPr="004754C8" w:rsidDel="00772E52">
          <w:rPr>
            <w:rFonts w:ascii="Times New Roman" w:hAnsi="Times New Roman" w:cs="Times New Roman"/>
          </w:rPr>
          <w:delText xml:space="preserve"> </w:delText>
        </w:r>
      </w:del>
      <w:r w:rsidR="009D1C91" w:rsidRPr="004754C8">
        <w:rPr>
          <w:rFonts w:ascii="Times New Roman" w:hAnsi="Times New Roman" w:cs="Times New Roman"/>
        </w:rPr>
        <w:t>set</w:t>
      </w:r>
      <w:ins w:id="1376" w:author="Mr. Wright" w:date="2016-06-26T10:57:00Z">
        <w:r w:rsidR="00772E52">
          <w:rPr>
            <w:rFonts w:ascii="Times New Roman" w:hAnsi="Times New Roman" w:cs="Times New Roman"/>
          </w:rPr>
          <w:t xml:space="preserve"> are</w:t>
        </w:r>
      </w:ins>
      <w:r w:rsidR="009D1C91" w:rsidRPr="004754C8">
        <w:rPr>
          <w:rFonts w:ascii="Times New Roman" w:hAnsi="Times New Roman" w:cs="Times New Roman"/>
        </w:rPr>
        <w:t xml:space="preserve">, the better the performance of </w:t>
      </w:r>
      <w:ins w:id="1377" w:author="Mr. Wright" w:date="2016-06-26T10:58:00Z">
        <w:r w:rsidR="00772E52">
          <w:rPr>
            <w:rFonts w:ascii="Times New Roman" w:hAnsi="Times New Roman" w:cs="Times New Roman"/>
          </w:rPr>
          <w:t xml:space="preserve">the </w:t>
        </w:r>
      </w:ins>
      <w:r w:rsidR="009D1C91" w:rsidRPr="004754C8">
        <w:rPr>
          <w:rFonts w:ascii="Times New Roman" w:hAnsi="Times New Roman" w:cs="Times New Roman"/>
        </w:rPr>
        <w:t>classification</w:t>
      </w:r>
      <w:ins w:id="1378" w:author="Mr. Wright" w:date="2016-06-26T10:58:00Z">
        <w:r w:rsidR="00772E52">
          <w:rPr>
            <w:rFonts w:ascii="Times New Roman" w:hAnsi="Times New Roman" w:cs="Times New Roman"/>
          </w:rPr>
          <w:t xml:space="preserve"> will be</w:t>
        </w:r>
      </w:ins>
      <w:r w:rsidR="009069A4" w:rsidRPr="004754C8">
        <w:rPr>
          <w:rFonts w:ascii="Times New Roman" w:hAnsi="Times New Roman" w:cs="Times New Roman"/>
        </w:rPr>
        <w:t>.</w:t>
      </w:r>
    </w:p>
    <w:p w14:paraId="1985346D" w14:textId="06DB5A5C" w:rsidR="000A0433" w:rsidRPr="004754C8" w:rsidRDefault="00CC3A00" w:rsidP="00061486">
      <w:pPr>
        <w:pStyle w:val="lw"/>
        <w:ind w:firstLine="420"/>
        <w:rPr>
          <w:rFonts w:ascii="Times New Roman" w:hAnsi="Times New Roman" w:cs="Times New Roman"/>
        </w:rPr>
      </w:pPr>
      <w:r w:rsidRPr="004754C8">
        <w:rPr>
          <w:rFonts w:ascii="Times New Roman" w:hAnsi="Times New Roman" w:cs="Times New Roman"/>
        </w:rPr>
        <w:t>In order to test the general</w:t>
      </w:r>
      <w:del w:id="1379" w:author="Mr. Wright" w:date="2016-06-26T10:58:00Z">
        <w:r w:rsidRPr="004754C8" w:rsidDel="00772E52">
          <w:rPr>
            <w:rFonts w:ascii="Times New Roman" w:hAnsi="Times New Roman" w:cs="Times New Roman"/>
          </w:rPr>
          <w:delText>ization</w:delText>
        </w:r>
      </w:del>
      <w:r w:rsidRPr="004754C8">
        <w:rPr>
          <w:rFonts w:ascii="Times New Roman" w:hAnsi="Times New Roman" w:cs="Times New Roman"/>
        </w:rPr>
        <w:t> performance of this classificat</w:t>
      </w:r>
      <w:r w:rsidR="00475248" w:rsidRPr="004754C8">
        <w:rPr>
          <w:rFonts w:ascii="Times New Roman" w:hAnsi="Times New Roman" w:cs="Times New Roman"/>
        </w:rPr>
        <w:t xml:space="preserve">ion </w:t>
      </w:r>
      <w:r w:rsidR="006B294C" w:rsidRPr="004754C8">
        <w:rPr>
          <w:rFonts w:ascii="Times New Roman" w:hAnsi="Times New Roman" w:cs="Times New Roman"/>
        </w:rPr>
        <w:t>approach</w:t>
      </w:r>
      <w:r w:rsidR="00475248" w:rsidRPr="004754C8">
        <w:rPr>
          <w:rFonts w:ascii="Times New Roman" w:hAnsi="Times New Roman" w:cs="Times New Roman"/>
        </w:rPr>
        <w:t xml:space="preserve">, we </w:t>
      </w:r>
      <w:commentRangeStart w:id="1380"/>
      <w:r w:rsidR="00475248" w:rsidRPr="004754C8">
        <w:rPr>
          <w:rFonts w:ascii="Times New Roman" w:hAnsi="Times New Roman" w:cs="Times New Roman"/>
        </w:rPr>
        <w:t>crawl</w:t>
      </w:r>
      <w:r w:rsidRPr="004754C8">
        <w:rPr>
          <w:rFonts w:ascii="Times New Roman" w:hAnsi="Times New Roman" w:cs="Times New Roman"/>
        </w:rPr>
        <w:t> </w:t>
      </w:r>
      <w:commentRangeEnd w:id="1380"/>
      <w:r w:rsidR="00772E52">
        <w:rPr>
          <w:rStyle w:val="CommentReference"/>
        </w:rPr>
        <w:commentReference w:id="1380"/>
      </w:r>
      <w:r w:rsidR="009F35DC" w:rsidRPr="004754C8">
        <w:rPr>
          <w:rFonts w:ascii="Times New Roman" w:hAnsi="Times New Roman" w:cs="Times New Roman"/>
        </w:rPr>
        <w:t>6586</w:t>
      </w:r>
      <w:r w:rsidRPr="004754C8">
        <w:rPr>
          <w:rFonts w:ascii="Times New Roman" w:hAnsi="Times New Roman" w:cs="Times New Roman"/>
        </w:rPr>
        <w:t xml:space="preserve"> news web</w:t>
      </w:r>
      <w:del w:id="1381" w:author="Mr. Wright" w:date="2016-06-26T10:58:00Z">
        <w:r w:rsidRPr="004754C8" w:rsidDel="00772E52">
          <w:rPr>
            <w:rFonts w:ascii="Times New Roman" w:hAnsi="Times New Roman" w:cs="Times New Roman"/>
          </w:rPr>
          <w:delText xml:space="preserve"> </w:delText>
        </w:r>
      </w:del>
      <w:r w:rsidRPr="004754C8">
        <w:rPr>
          <w:rFonts w:ascii="Times New Roman" w:hAnsi="Times New Roman" w:cs="Times New Roman"/>
        </w:rPr>
        <w:t>pages</w:t>
      </w:r>
      <w:r w:rsidR="00A6482B" w:rsidRPr="004754C8">
        <w:rPr>
          <w:rFonts w:ascii="Times New Roman" w:hAnsi="Times New Roman" w:cs="Times New Roman"/>
        </w:rPr>
        <w:t xml:space="preserve"> from BBC </w:t>
      </w:r>
      <w:r w:rsidR="00772E52" w:rsidRPr="004754C8">
        <w:rPr>
          <w:rFonts w:ascii="Times New Roman" w:hAnsi="Times New Roman" w:cs="Times New Roman"/>
        </w:rPr>
        <w:t xml:space="preserve">News </w:t>
      </w:r>
      <w:r w:rsidR="00A6482B" w:rsidRPr="004754C8">
        <w:rPr>
          <w:rFonts w:ascii="Times New Roman" w:hAnsi="Times New Roman" w:cs="Times New Roman"/>
        </w:rPr>
        <w:t>in 2016</w:t>
      </w:r>
      <w:ins w:id="1382" w:author="Mr. Wright" w:date="2016-06-26T10:58:00Z">
        <w:r w:rsidR="00772E52">
          <w:rPr>
            <w:rFonts w:ascii="Times New Roman" w:hAnsi="Times New Roman" w:cs="Times New Roman"/>
          </w:rPr>
          <w:t xml:space="preserve"> </w:t>
        </w:r>
      </w:ins>
      <w:r w:rsidR="007A36E4" w:rsidRPr="004754C8">
        <w:rPr>
          <w:rFonts w:ascii="Times New Roman" w:hAnsi="Times New Roman" w:cs="Times New Roman"/>
        </w:rPr>
        <w:t>(</w:t>
      </w:r>
      <w:r w:rsidR="009F24FE" w:rsidRPr="004754C8">
        <w:rPr>
          <w:rFonts w:ascii="Times New Roman" w:hAnsi="Times New Roman" w:cs="Times New Roman"/>
        </w:rPr>
        <w:t>http://pan.baidu.com/s/1qXNrlTy</w:t>
      </w:r>
      <w:del w:id="1383" w:author="Mr. Wright" w:date="2016-06-26T10:58:00Z">
        <w:r w:rsidR="007A36E4" w:rsidRPr="004754C8" w:rsidDel="00772E52">
          <w:rPr>
            <w:rFonts w:ascii="Times New Roman" w:hAnsi="Times New Roman" w:cs="Times New Roman"/>
          </w:rPr>
          <w:delText xml:space="preserve"> </w:delText>
        </w:r>
      </w:del>
      <w:r w:rsidR="007A36E4" w:rsidRPr="004754C8">
        <w:rPr>
          <w:rFonts w:ascii="Times New Roman" w:hAnsi="Times New Roman" w:cs="Times New Roman"/>
        </w:rPr>
        <w:t>)</w:t>
      </w:r>
      <w:r w:rsidRPr="004754C8">
        <w:rPr>
          <w:rFonts w:ascii="Times New Roman" w:hAnsi="Times New Roman" w:cs="Times New Roman"/>
        </w:rPr>
        <w:t xml:space="preserve">, </w:t>
      </w:r>
      <w:commentRangeStart w:id="1384"/>
      <w:r w:rsidRPr="004754C8">
        <w:rPr>
          <w:rFonts w:ascii="Times New Roman" w:hAnsi="Times New Roman" w:cs="Times New Roman"/>
        </w:rPr>
        <w:t>artificial classification to</w:t>
      </w:r>
      <w:r w:rsidR="00FC6EA6" w:rsidRPr="004754C8">
        <w:rPr>
          <w:rFonts w:ascii="Times New Roman" w:hAnsi="Times New Roman" w:cs="Times New Roman"/>
        </w:rPr>
        <w:t xml:space="preserve"> them</w:t>
      </w:r>
      <w:r w:rsidR="005273E3" w:rsidRPr="004754C8">
        <w:rPr>
          <w:rFonts w:ascii="Times New Roman" w:hAnsi="Times New Roman" w:cs="Times New Roman"/>
        </w:rPr>
        <w:t xml:space="preserve"> by the category of BBC</w:t>
      </w:r>
      <w:commentRangeEnd w:id="1384"/>
      <w:r w:rsidR="00772E52">
        <w:rPr>
          <w:rStyle w:val="CommentReference"/>
        </w:rPr>
        <w:commentReference w:id="1384"/>
      </w:r>
      <w:r w:rsidRPr="004754C8">
        <w:rPr>
          <w:rFonts w:ascii="Times New Roman" w:hAnsi="Times New Roman" w:cs="Times New Roman"/>
        </w:rPr>
        <w:t>.</w:t>
      </w:r>
      <w:r w:rsidR="005A1359" w:rsidRPr="004754C8">
        <w:rPr>
          <w:rFonts w:ascii="Times New Roman" w:hAnsi="Times New Roman" w:cs="Times New Roman"/>
        </w:rPr>
        <w:t xml:space="preserve"> In the new experiments, </w:t>
      </w:r>
      <w:commentRangeStart w:id="1385"/>
      <w:r w:rsidR="005A1359" w:rsidRPr="004754C8">
        <w:rPr>
          <w:rFonts w:ascii="Times New Roman" w:hAnsi="Times New Roman" w:cs="Times New Roman"/>
        </w:rPr>
        <w:t>the performance of five kinds of methods are lower than the existing data sets</w:t>
      </w:r>
      <w:commentRangeEnd w:id="1385"/>
      <w:r w:rsidR="00772E52">
        <w:rPr>
          <w:rStyle w:val="CommentReference"/>
        </w:rPr>
        <w:commentReference w:id="1385"/>
      </w:r>
      <w:r w:rsidR="005A1359" w:rsidRPr="004754C8">
        <w:rPr>
          <w:rFonts w:ascii="Times New Roman" w:hAnsi="Times New Roman" w:cs="Times New Roman"/>
        </w:rPr>
        <w:t>.</w:t>
      </w:r>
      <w:r w:rsidR="004B1E11" w:rsidRPr="004754C8">
        <w:rPr>
          <w:rFonts w:ascii="Times New Roman" w:hAnsi="Times New Roman" w:cs="Times New Roman"/>
        </w:rPr>
        <w:t xml:space="preserve"> The performance of the new</w:t>
      </w:r>
      <w:r w:rsidR="00131FC8" w:rsidRPr="004754C8">
        <w:rPr>
          <w:rFonts w:ascii="Times New Roman" w:hAnsi="Times New Roman" w:cs="Times New Roman"/>
        </w:rPr>
        <w:t xml:space="preserve"> approach</w:t>
      </w:r>
      <w:r w:rsidR="004B1E11" w:rsidRPr="004754C8">
        <w:rPr>
          <w:rFonts w:ascii="Times New Roman" w:hAnsi="Times New Roman" w:cs="Times New Roman"/>
        </w:rPr>
        <w:t xml:space="preserve"> also decline</w:t>
      </w:r>
      <w:r w:rsidR="00CF212B" w:rsidRPr="004754C8">
        <w:rPr>
          <w:rFonts w:ascii="Times New Roman" w:hAnsi="Times New Roman" w:cs="Times New Roman"/>
        </w:rPr>
        <w:t>s</w:t>
      </w:r>
      <w:del w:id="1386" w:author="Mr. Wright" w:date="2016-06-25T08:31:00Z">
        <w:r w:rsidR="004B1E11" w:rsidRPr="004754C8" w:rsidDel="004F4B0D">
          <w:rPr>
            <w:rFonts w:ascii="Times New Roman" w:hAnsi="Times New Roman" w:cs="Times New Roman"/>
          </w:rPr>
          <w:delText xml:space="preserve"> </w:delText>
        </w:r>
      </w:del>
      <w:del w:id="1387" w:author="Mr. Wright" w:date="2016-06-26T10:59:00Z">
        <w:r w:rsidR="004B1E11" w:rsidRPr="004754C8" w:rsidDel="00772E52">
          <w:rPr>
            <w:rFonts w:ascii="Times New Roman" w:hAnsi="Times New Roman" w:cs="Times New Roman"/>
          </w:rPr>
          <w:delText>,</w:delText>
        </w:r>
      </w:del>
      <w:r w:rsidR="004B1E11" w:rsidRPr="004754C8">
        <w:rPr>
          <w:rFonts w:ascii="Times New Roman" w:hAnsi="Times New Roman" w:cs="Times New Roman"/>
        </w:rPr>
        <w:t xml:space="preserve"> but</w:t>
      </w:r>
      <w:r w:rsidR="00C76EFF" w:rsidRPr="004754C8">
        <w:rPr>
          <w:rFonts w:ascii="Times New Roman" w:hAnsi="Times New Roman" w:cs="Times New Roman"/>
        </w:rPr>
        <w:t xml:space="preserve"> is </w:t>
      </w:r>
      <w:r w:rsidR="004B1E11" w:rsidRPr="004754C8">
        <w:rPr>
          <w:rFonts w:ascii="Times New Roman" w:hAnsi="Times New Roman" w:cs="Times New Roman"/>
        </w:rPr>
        <w:t>relatively stable</w:t>
      </w:r>
      <w:del w:id="1388" w:author="Mr. Wright" w:date="2016-06-26T10:59:00Z">
        <w:r w:rsidR="004B1E11" w:rsidRPr="004754C8" w:rsidDel="00772E52">
          <w:rPr>
            <w:rFonts w:ascii="Times New Roman" w:hAnsi="Times New Roman" w:cs="Times New Roman"/>
          </w:rPr>
          <w:delText>.</w:delText>
        </w:r>
      </w:del>
      <w:ins w:id="1389" w:author="Mr. Wright" w:date="2016-06-26T10:59:00Z">
        <w:r w:rsidR="00772E52">
          <w:rPr>
            <w:rFonts w:ascii="Times New Roman" w:hAnsi="Times New Roman" w:cs="Times New Roman"/>
          </w:rPr>
          <w:t xml:space="preserve"> b</w:t>
        </w:r>
      </w:ins>
      <w:del w:id="1390" w:author="Mr. Wright" w:date="2016-06-26T10:59:00Z">
        <w:r w:rsidR="00D40C2B" w:rsidRPr="004754C8" w:rsidDel="00772E52">
          <w:rPr>
            <w:rFonts w:ascii="Times New Roman" w:hAnsi="Times New Roman" w:cs="Times New Roman"/>
          </w:rPr>
          <w:delText xml:space="preserve"> </w:delText>
        </w:r>
        <w:r w:rsidR="002F4768" w:rsidRPr="004754C8" w:rsidDel="00772E52">
          <w:rPr>
            <w:rFonts w:ascii="Times New Roman" w:hAnsi="Times New Roman" w:cs="Times New Roman"/>
          </w:rPr>
          <w:delText>B</w:delText>
        </w:r>
      </w:del>
      <w:r w:rsidR="002F4768" w:rsidRPr="004754C8">
        <w:rPr>
          <w:rFonts w:ascii="Times New Roman" w:hAnsi="Times New Roman" w:cs="Times New Roman"/>
        </w:rPr>
        <w:t xml:space="preserve">ecause the new </w:t>
      </w:r>
      <w:r w:rsidR="006B294C" w:rsidRPr="004754C8">
        <w:rPr>
          <w:rFonts w:ascii="Times New Roman" w:hAnsi="Times New Roman" w:cs="Times New Roman"/>
        </w:rPr>
        <w:t>approach</w:t>
      </w:r>
      <w:r w:rsidR="002F4768" w:rsidRPr="004754C8">
        <w:rPr>
          <w:rFonts w:ascii="Times New Roman" w:hAnsi="Times New Roman" w:cs="Times New Roman"/>
        </w:rPr>
        <w:t xml:space="preserve"> has </w:t>
      </w:r>
      <w:del w:id="1391" w:author="Mr. Wright" w:date="2016-06-26T10:59:00Z">
        <w:r w:rsidR="002F4768" w:rsidRPr="004754C8" w:rsidDel="00772E52">
          <w:rPr>
            <w:rFonts w:ascii="Times New Roman" w:hAnsi="Times New Roman" w:cs="Times New Roman"/>
          </w:rPr>
          <w:delText xml:space="preserve">KWC </w:delText>
        </w:r>
      </w:del>
      <w:ins w:id="1392" w:author="Mr. Wright" w:date="2016-06-26T10:59:00Z">
        <w:r w:rsidR="00772E52">
          <w:rPr>
            <w:rFonts w:ascii="Times New Roman" w:hAnsi="Times New Roman" w:cs="Times New Roman"/>
          </w:rPr>
          <w:t>an</w:t>
        </w:r>
        <w:r w:rsidR="00772E52" w:rsidRPr="004754C8">
          <w:rPr>
            <w:rFonts w:ascii="Times New Roman" w:hAnsi="Times New Roman" w:cs="Times New Roman"/>
          </w:rPr>
          <w:t xml:space="preserve"> </w:t>
        </w:r>
      </w:ins>
      <w:r w:rsidR="002F4768" w:rsidRPr="004754C8">
        <w:rPr>
          <w:rFonts w:ascii="Times New Roman" w:hAnsi="Times New Roman" w:cs="Times New Roman"/>
        </w:rPr>
        <w:t>automatic</w:t>
      </w:r>
      <w:ins w:id="1393" w:author="Mr. Wright" w:date="2016-06-26T10:59:00Z">
        <w:r w:rsidR="00772E52">
          <w:rPr>
            <w:rFonts w:ascii="Times New Roman" w:hAnsi="Times New Roman" w:cs="Times New Roman"/>
          </w:rPr>
          <w:t xml:space="preserve"> KWC</w:t>
        </w:r>
      </w:ins>
      <w:del w:id="1394" w:author="Mr. Wright" w:date="2016-06-26T10:59:00Z">
        <w:r w:rsidR="002F4768" w:rsidRPr="004754C8" w:rsidDel="00772E52">
          <w:rPr>
            <w:rFonts w:ascii="Times New Roman" w:hAnsi="Times New Roman" w:cs="Times New Roman"/>
          </w:rPr>
          <w:delText>ally</w:delText>
        </w:r>
      </w:del>
      <w:r w:rsidR="002F4768" w:rsidRPr="004754C8">
        <w:rPr>
          <w:rFonts w:ascii="Times New Roman" w:hAnsi="Times New Roman" w:cs="Times New Roman"/>
        </w:rPr>
        <w:t xml:space="preserve"> update mechanism to </w:t>
      </w:r>
      <w:del w:id="1395" w:author="Mr. Wright" w:date="2016-06-26T10:59:00Z">
        <w:r w:rsidR="002F4768" w:rsidRPr="004754C8" w:rsidDel="00772E52">
          <w:rPr>
            <w:rFonts w:ascii="Times New Roman" w:hAnsi="Times New Roman" w:cs="Times New Roman"/>
          </w:rPr>
          <w:delText xml:space="preserve">keep </w:delText>
        </w:r>
      </w:del>
      <w:ins w:id="1396" w:author="Mr. Wright" w:date="2016-06-26T10:59:00Z">
        <w:r w:rsidR="00772E52">
          <w:rPr>
            <w:rFonts w:ascii="Times New Roman" w:hAnsi="Times New Roman" w:cs="Times New Roman"/>
          </w:rPr>
          <w:t>maintain</w:t>
        </w:r>
        <w:r w:rsidR="00772E52" w:rsidRPr="004754C8">
          <w:rPr>
            <w:rFonts w:ascii="Times New Roman" w:hAnsi="Times New Roman" w:cs="Times New Roman"/>
          </w:rPr>
          <w:t xml:space="preserve"> </w:t>
        </w:r>
      </w:ins>
      <w:r w:rsidR="002F4768" w:rsidRPr="004754C8">
        <w:rPr>
          <w:rFonts w:ascii="Times New Roman" w:hAnsi="Times New Roman" w:cs="Times New Roman"/>
        </w:rPr>
        <w:t>the</w:t>
      </w:r>
      <w:ins w:id="1397" w:author="Mr. Wright" w:date="2016-06-26T10:59:00Z">
        <w:r w:rsidR="00772E52">
          <w:rPr>
            <w:rFonts w:ascii="Times New Roman" w:hAnsi="Times New Roman" w:cs="Times New Roman"/>
          </w:rPr>
          <w:t xml:space="preserve"> same</w:t>
        </w:r>
      </w:ins>
      <w:r w:rsidR="002F4768" w:rsidRPr="004754C8">
        <w:rPr>
          <w:rFonts w:ascii="Times New Roman" w:hAnsi="Times New Roman" w:cs="Times New Roman"/>
        </w:rPr>
        <w:t xml:space="preserve"> classification performance </w:t>
      </w:r>
      <w:del w:id="1398" w:author="Mr. Wright" w:date="2016-06-26T10:59:00Z">
        <w:r w:rsidR="002F4768" w:rsidRPr="004754C8" w:rsidDel="00772E52">
          <w:rPr>
            <w:rFonts w:ascii="Times New Roman" w:hAnsi="Times New Roman" w:cs="Times New Roman"/>
          </w:rPr>
          <w:delText xml:space="preserve">on </w:delText>
        </w:r>
      </w:del>
      <w:ins w:id="1399" w:author="Mr. Wright" w:date="2016-06-26T10:59:00Z">
        <w:r w:rsidR="00772E52">
          <w:rPr>
            <w:rFonts w:ascii="Times New Roman" w:hAnsi="Times New Roman" w:cs="Times New Roman"/>
          </w:rPr>
          <w:t>for a</w:t>
        </w:r>
      </w:ins>
      <w:del w:id="1400" w:author="Mr. Wright" w:date="2016-06-26T10:59:00Z">
        <w:r w:rsidR="002F4768" w:rsidRPr="004754C8" w:rsidDel="00772E52">
          <w:rPr>
            <w:rFonts w:ascii="Times New Roman" w:hAnsi="Times New Roman" w:cs="Times New Roman"/>
          </w:rPr>
          <w:delText>the</w:delText>
        </w:r>
      </w:del>
      <w:r w:rsidR="002F4768" w:rsidRPr="004754C8">
        <w:rPr>
          <w:rFonts w:ascii="Times New Roman" w:hAnsi="Times New Roman" w:cs="Times New Roman"/>
        </w:rPr>
        <w:t xml:space="preserve"> new text set</w:t>
      </w:r>
      <w:r w:rsidR="00312A75" w:rsidRPr="004754C8">
        <w:rPr>
          <w:rFonts w:ascii="Times New Roman" w:hAnsi="Times New Roman" w:cs="Times New Roman"/>
        </w:rPr>
        <w:t>.</w:t>
      </w:r>
    </w:p>
    <w:p w14:paraId="2638F218" w14:textId="673BBF46" w:rsidR="000A0433" w:rsidRPr="004754C8" w:rsidRDefault="000A0433" w:rsidP="00152ABE">
      <w:pPr>
        <w:pStyle w:val="lw"/>
        <w:ind w:firstLine="422"/>
        <w:rPr>
          <w:rFonts w:ascii="Times New Roman" w:hAnsi="Times New Roman" w:cs="Times New Roman"/>
          <w:b/>
        </w:rPr>
      </w:pPr>
    </w:p>
    <w:p w14:paraId="71AC5AE8" w14:textId="77777777" w:rsidR="009432DE" w:rsidRPr="004754C8" w:rsidRDefault="009432DE" w:rsidP="00152ABE">
      <w:pPr>
        <w:pStyle w:val="lw"/>
        <w:ind w:firstLine="422"/>
        <w:rPr>
          <w:rFonts w:ascii="Times New Roman" w:hAnsi="Times New Roman" w:cs="Times New Roman"/>
          <w:b/>
        </w:rPr>
      </w:pPr>
    </w:p>
    <w:p w14:paraId="7C286E76" w14:textId="77777777" w:rsidR="00552BEC" w:rsidRPr="004754C8" w:rsidRDefault="00552BEC" w:rsidP="00152ABE">
      <w:pPr>
        <w:pStyle w:val="lw"/>
        <w:ind w:firstLine="422"/>
        <w:rPr>
          <w:rFonts w:ascii="Times New Roman" w:hAnsi="Times New Roman" w:cs="Times New Roman"/>
          <w:b/>
        </w:rPr>
      </w:pPr>
    </w:p>
    <w:p w14:paraId="3622B28F" w14:textId="77777777" w:rsidR="00152ABE" w:rsidRPr="004754C8" w:rsidRDefault="00B97567" w:rsidP="00810430">
      <w:pPr>
        <w:pStyle w:val="lw1"/>
        <w:spacing w:before="156" w:after="156"/>
        <w:rPr>
          <w:rFonts w:ascii="Times New Roman" w:hAnsi="Times New Roman" w:cs="Times New Roman"/>
        </w:rPr>
      </w:pPr>
      <w:bookmarkStart w:id="1401" w:name="_Toc454224042"/>
      <w:r w:rsidRPr="004754C8">
        <w:rPr>
          <w:rFonts w:ascii="Times New Roman" w:hAnsi="Times New Roman" w:cs="Times New Roman"/>
        </w:rPr>
        <w:t>4</w:t>
      </w:r>
      <w:r w:rsidR="00152ABE" w:rsidRPr="004754C8">
        <w:rPr>
          <w:rFonts w:ascii="Times New Roman" w:hAnsi="Times New Roman" w:cs="Times New Roman"/>
        </w:rPr>
        <w:t xml:space="preserve"> CONCLUSION</w:t>
      </w:r>
      <w:bookmarkEnd w:id="1401"/>
    </w:p>
    <w:p w14:paraId="6C28DE01" w14:textId="4A1158C3" w:rsidR="000E452C" w:rsidRPr="004754C8" w:rsidRDefault="00243B5A" w:rsidP="000E452C">
      <w:pPr>
        <w:pStyle w:val="lw"/>
        <w:ind w:firstLine="420"/>
        <w:rPr>
          <w:rFonts w:ascii="Times New Roman" w:hAnsi="Times New Roman" w:cs="Times New Roman"/>
        </w:rPr>
      </w:pPr>
      <w:r w:rsidRPr="004754C8">
        <w:rPr>
          <w:rFonts w:ascii="Times New Roman" w:hAnsi="Times New Roman" w:cs="Times New Roman"/>
        </w:rPr>
        <w:t xml:space="preserve">This paper proposes an effective </w:t>
      </w:r>
      <w:r w:rsidR="006B294C" w:rsidRPr="004754C8">
        <w:rPr>
          <w:rFonts w:ascii="Times New Roman" w:hAnsi="Times New Roman" w:cs="Times New Roman"/>
        </w:rPr>
        <w:t>approach</w:t>
      </w:r>
      <w:r w:rsidRPr="004754C8">
        <w:rPr>
          <w:rFonts w:ascii="Times New Roman" w:hAnsi="Times New Roman" w:cs="Times New Roman"/>
        </w:rPr>
        <w:t xml:space="preserve"> for text classification based on TF-IDF and </w:t>
      </w:r>
      <w:r w:rsidR="00772E52" w:rsidRPr="004754C8">
        <w:rPr>
          <w:rFonts w:ascii="Times New Roman" w:hAnsi="Times New Roman" w:cs="Times New Roman"/>
        </w:rPr>
        <w:t>cosine similarity</w:t>
      </w:r>
      <w:r w:rsidRPr="004754C8">
        <w:rPr>
          <w:rFonts w:ascii="Times New Roman" w:hAnsi="Times New Roman" w:cs="Times New Roman"/>
        </w:rPr>
        <w:t xml:space="preserve">. Our experimental results clearly show that the new </w:t>
      </w:r>
      <w:r w:rsidR="006B294C" w:rsidRPr="004754C8">
        <w:rPr>
          <w:rFonts w:ascii="Times New Roman" w:hAnsi="Times New Roman" w:cs="Times New Roman"/>
        </w:rPr>
        <w:t>approach</w:t>
      </w:r>
      <w:r w:rsidRPr="004754C8">
        <w:rPr>
          <w:rFonts w:ascii="Times New Roman" w:hAnsi="Times New Roman" w:cs="Times New Roman"/>
        </w:rPr>
        <w:t xml:space="preserve"> ha</w:t>
      </w:r>
      <w:ins w:id="1402" w:author="Mr. Wright" w:date="2016-06-26T11:00:00Z">
        <w:r w:rsidR="00772E52">
          <w:rPr>
            <w:rFonts w:ascii="Times New Roman" w:hAnsi="Times New Roman" w:cs="Times New Roman"/>
          </w:rPr>
          <w:t>s</w:t>
        </w:r>
      </w:ins>
      <w:del w:id="1403" w:author="Mr. Wright" w:date="2016-06-26T11:00:00Z">
        <w:r w:rsidRPr="004754C8" w:rsidDel="00772E52">
          <w:rPr>
            <w:rFonts w:ascii="Times New Roman" w:hAnsi="Times New Roman" w:cs="Times New Roman"/>
          </w:rPr>
          <w:delText>ve</w:delText>
        </w:r>
      </w:del>
      <w:r w:rsidRPr="004754C8">
        <w:rPr>
          <w:rFonts w:ascii="Times New Roman" w:hAnsi="Times New Roman" w:cs="Times New Roman"/>
        </w:rPr>
        <w:t xml:space="preserve"> good performance in </w:t>
      </w:r>
      <w:ins w:id="1404" w:author="Mr. Wright" w:date="2016-06-26T11:00:00Z">
        <w:r w:rsidR="00772E52">
          <w:rPr>
            <w:rFonts w:ascii="Times New Roman" w:hAnsi="Times New Roman" w:cs="Times New Roman"/>
          </w:rPr>
          <w:t>the BBC</w:t>
        </w:r>
      </w:ins>
      <w:del w:id="1405" w:author="Mr. Wright" w:date="2016-06-26T11:00:00Z">
        <w:r w:rsidRPr="004754C8" w:rsidDel="00772E52">
          <w:rPr>
            <w:rFonts w:ascii="Times New Roman" w:hAnsi="Times New Roman" w:cs="Times New Roman"/>
          </w:rPr>
          <w:delText>bbc</w:delText>
        </w:r>
      </w:del>
      <w:r w:rsidRPr="004754C8">
        <w:rPr>
          <w:rFonts w:ascii="Times New Roman" w:hAnsi="Times New Roman" w:cs="Times New Roman"/>
        </w:rPr>
        <w:t xml:space="preserve"> data</w:t>
      </w:r>
      <w:del w:id="1406" w:author="Mr. Wright" w:date="2016-06-26T11:00:00Z">
        <w:r w:rsidRPr="004754C8" w:rsidDel="00772E52">
          <w:rPr>
            <w:rFonts w:ascii="Times New Roman" w:hAnsi="Times New Roman" w:cs="Times New Roman"/>
          </w:rPr>
          <w:delText xml:space="preserve"> </w:delText>
        </w:r>
      </w:del>
      <w:r w:rsidRPr="004754C8">
        <w:rPr>
          <w:rFonts w:ascii="Times New Roman" w:hAnsi="Times New Roman" w:cs="Times New Roman"/>
        </w:rPr>
        <w:t>set</w:t>
      </w:r>
      <w:r w:rsidRPr="004754C8">
        <w:rPr>
          <w:rFonts w:ascii="Times New Roman" w:hAnsi="Times New Roman" w:cs="Times New Roman" w:hint="eastAsia"/>
        </w:rPr>
        <w:t xml:space="preserve">, </w:t>
      </w:r>
      <w:r w:rsidRPr="004754C8">
        <w:rPr>
          <w:rFonts w:ascii="Times New Roman" w:hAnsi="Times New Roman" w:cs="Times New Roman"/>
        </w:rPr>
        <w:t>Reuters-21578 data</w:t>
      </w:r>
      <w:del w:id="1407" w:author="Mr. Wright" w:date="2016-06-26T11:00:00Z">
        <w:r w:rsidRPr="004754C8" w:rsidDel="00772E52">
          <w:rPr>
            <w:rFonts w:ascii="Times New Roman" w:hAnsi="Times New Roman" w:cs="Times New Roman"/>
          </w:rPr>
          <w:delText xml:space="preserve"> </w:delText>
        </w:r>
      </w:del>
      <w:r w:rsidRPr="004754C8">
        <w:rPr>
          <w:rFonts w:ascii="Times New Roman" w:hAnsi="Times New Roman" w:cs="Times New Roman"/>
        </w:rPr>
        <w:t>set,</w:t>
      </w:r>
      <w:ins w:id="1408" w:author="Mr. Wright" w:date="2016-06-26T11:00:00Z">
        <w:r w:rsidR="00772E52">
          <w:rPr>
            <w:rFonts w:ascii="Times New Roman" w:hAnsi="Times New Roman" w:cs="Times New Roman"/>
          </w:rPr>
          <w:t xml:space="preserve"> and </w:t>
        </w:r>
      </w:ins>
      <w:r w:rsidRPr="004754C8">
        <w:rPr>
          <w:rFonts w:ascii="Times New Roman" w:hAnsi="Times New Roman" w:cs="Times New Roman"/>
        </w:rPr>
        <w:t xml:space="preserve">20 Newsgroups data </w:t>
      </w:r>
      <w:del w:id="1409" w:author="Mr. Wright" w:date="2016-06-26T11:00:00Z">
        <w:r w:rsidRPr="004754C8" w:rsidDel="00772E52">
          <w:rPr>
            <w:rFonts w:ascii="Times New Roman" w:hAnsi="Times New Roman" w:cs="Times New Roman"/>
          </w:rPr>
          <w:delText>s</w:delText>
        </w:r>
      </w:del>
      <w:r w:rsidRPr="004754C8">
        <w:rPr>
          <w:rFonts w:ascii="Times New Roman" w:hAnsi="Times New Roman" w:cs="Times New Roman"/>
        </w:rPr>
        <w:t>et.</w:t>
      </w:r>
      <w:r w:rsidR="007F278B" w:rsidRPr="004754C8">
        <w:rPr>
          <w:rFonts w:ascii="Times New Roman" w:hAnsi="Times New Roman" w:cs="Times New Roman"/>
        </w:rPr>
        <w:t xml:space="preserve"> </w:t>
      </w:r>
      <w:del w:id="1410" w:author="Mr. Wright" w:date="2016-06-26T11:00:00Z">
        <w:r w:rsidR="007F278B" w:rsidRPr="004754C8" w:rsidDel="00772E52">
          <w:rPr>
            <w:rFonts w:ascii="Times New Roman" w:hAnsi="Times New Roman" w:cs="Times New Roman"/>
          </w:rPr>
          <w:delText xml:space="preserve">And </w:delText>
        </w:r>
      </w:del>
      <w:ins w:id="1411" w:author="Mr. Wright" w:date="2016-06-26T11:00:00Z">
        <w:r w:rsidR="00772E52">
          <w:rPr>
            <w:rFonts w:ascii="Times New Roman" w:hAnsi="Times New Roman" w:cs="Times New Roman"/>
          </w:rPr>
          <w:t>S</w:t>
        </w:r>
      </w:ins>
      <w:del w:id="1412" w:author="Mr. Wright" w:date="2016-06-25T08:29:00Z">
        <w:r w:rsidR="007F278B" w:rsidRPr="004754C8" w:rsidDel="004F4B0D">
          <w:rPr>
            <w:rFonts w:ascii="Times New Roman" w:hAnsi="Times New Roman" w:cs="Times New Roman"/>
          </w:rPr>
          <w:delText>S</w:delText>
        </w:r>
      </w:del>
      <w:r w:rsidR="007F278B" w:rsidRPr="004754C8">
        <w:rPr>
          <w:rFonts w:ascii="Times New Roman" w:hAnsi="Times New Roman" w:cs="Times New Roman"/>
        </w:rPr>
        <w:t xml:space="preserve">pecific performance </w:t>
      </w:r>
      <w:del w:id="1413" w:author="Mr. Wright" w:date="2016-06-26T11:00:00Z">
        <w:r w:rsidR="007F278B" w:rsidRPr="004754C8" w:rsidDel="00772E52">
          <w:rPr>
            <w:rFonts w:ascii="Times New Roman" w:hAnsi="Times New Roman" w:cs="Times New Roman"/>
          </w:rPr>
          <w:delText xml:space="preserve">will </w:delText>
        </w:r>
      </w:del>
      <w:ins w:id="1414" w:author="Mr. Wright" w:date="2016-06-26T11:00:00Z">
        <w:r w:rsidR="00772E52">
          <w:rPr>
            <w:rFonts w:ascii="Times New Roman" w:hAnsi="Times New Roman" w:cs="Times New Roman"/>
          </w:rPr>
          <w:t>is</w:t>
        </w:r>
        <w:r w:rsidR="00772E52" w:rsidRPr="004754C8">
          <w:rPr>
            <w:rFonts w:ascii="Times New Roman" w:hAnsi="Times New Roman" w:cs="Times New Roman"/>
          </w:rPr>
          <w:t xml:space="preserve"> </w:t>
        </w:r>
      </w:ins>
      <w:del w:id="1415" w:author="Mr. Wright" w:date="2016-06-26T11:00:00Z">
        <w:r w:rsidR="007F278B" w:rsidRPr="004754C8" w:rsidDel="00772E52">
          <w:rPr>
            <w:rFonts w:ascii="Times New Roman" w:hAnsi="Times New Roman" w:cs="Times New Roman"/>
          </w:rPr>
          <w:delText>be </w:delText>
        </w:r>
      </w:del>
      <w:r w:rsidR="007F278B" w:rsidRPr="004754C8">
        <w:rPr>
          <w:rFonts w:ascii="Times New Roman" w:hAnsi="Times New Roman" w:cs="Times New Roman"/>
        </w:rPr>
        <w:t xml:space="preserve">influenced by </w:t>
      </w:r>
      <w:ins w:id="1416" w:author="Mr. Wright" w:date="2016-06-26T11:00:00Z">
        <w:r w:rsidR="00772E52">
          <w:rPr>
            <w:rFonts w:ascii="Times New Roman" w:hAnsi="Times New Roman" w:cs="Times New Roman"/>
          </w:rPr>
          <w:t xml:space="preserve">the </w:t>
        </w:r>
      </w:ins>
      <w:r w:rsidR="007F278B" w:rsidRPr="004754C8">
        <w:rPr>
          <w:rFonts w:ascii="Times New Roman" w:hAnsi="Times New Roman" w:cs="Times New Roman"/>
        </w:rPr>
        <w:t>data</w:t>
      </w:r>
      <w:del w:id="1417" w:author="Mr. Wright" w:date="2016-06-26T11:00:00Z">
        <w:r w:rsidR="007F278B" w:rsidRPr="004754C8" w:rsidDel="00772E52">
          <w:rPr>
            <w:rFonts w:ascii="Times New Roman" w:hAnsi="Times New Roman" w:cs="Times New Roman"/>
          </w:rPr>
          <w:delText xml:space="preserve"> </w:delText>
        </w:r>
      </w:del>
      <w:r w:rsidR="007F278B" w:rsidRPr="004754C8">
        <w:rPr>
          <w:rFonts w:ascii="Times New Roman" w:hAnsi="Times New Roman" w:cs="Times New Roman"/>
        </w:rPr>
        <w:t>sets and categories. The greater the number of text data</w:t>
      </w:r>
      <w:del w:id="1418" w:author="Mr. Wright" w:date="2016-06-26T11:00:00Z">
        <w:r w:rsidR="007F278B" w:rsidRPr="004754C8" w:rsidDel="00772E52">
          <w:rPr>
            <w:rFonts w:ascii="Times New Roman" w:hAnsi="Times New Roman" w:cs="Times New Roman"/>
          </w:rPr>
          <w:delText xml:space="preserve"> </w:delText>
        </w:r>
      </w:del>
      <w:r w:rsidR="007F278B" w:rsidRPr="004754C8">
        <w:rPr>
          <w:rFonts w:ascii="Times New Roman" w:hAnsi="Times New Roman" w:cs="Times New Roman"/>
        </w:rPr>
        <w:t>set</w:t>
      </w:r>
      <w:ins w:id="1419" w:author="Mr. Wright" w:date="2016-06-26T11:00:00Z">
        <w:r w:rsidR="00772E52">
          <w:rPr>
            <w:rFonts w:ascii="Times New Roman" w:hAnsi="Times New Roman" w:cs="Times New Roman"/>
          </w:rPr>
          <w:t>s is</w:t>
        </w:r>
      </w:ins>
      <w:r w:rsidR="007F278B" w:rsidRPr="004754C8">
        <w:rPr>
          <w:rFonts w:ascii="Times New Roman" w:hAnsi="Times New Roman" w:cs="Times New Roman"/>
        </w:rPr>
        <w:t>, the better the performance of classification</w:t>
      </w:r>
      <w:ins w:id="1420" w:author="Mr. Wright" w:date="2016-06-26T11:00:00Z">
        <w:r w:rsidR="00772E52">
          <w:rPr>
            <w:rFonts w:ascii="Times New Roman" w:hAnsi="Times New Roman" w:cs="Times New Roman"/>
          </w:rPr>
          <w:t xml:space="preserve"> is</w:t>
        </w:r>
      </w:ins>
      <w:r w:rsidR="007F278B" w:rsidRPr="004754C8">
        <w:rPr>
          <w:rFonts w:ascii="Times New Roman" w:hAnsi="Times New Roman" w:cs="Times New Roman"/>
        </w:rPr>
        <w:t>. The clearer the categor</w:t>
      </w:r>
      <w:ins w:id="1421" w:author="Mr. Wright" w:date="2016-06-26T11:00:00Z">
        <w:r w:rsidR="00772E52">
          <w:rPr>
            <w:rFonts w:ascii="Times New Roman" w:hAnsi="Times New Roman" w:cs="Times New Roman"/>
          </w:rPr>
          <w:t>ies</w:t>
        </w:r>
      </w:ins>
      <w:del w:id="1422" w:author="Mr. Wright" w:date="2016-06-26T11:00:00Z">
        <w:r w:rsidR="007F278B" w:rsidRPr="004754C8" w:rsidDel="00772E52">
          <w:rPr>
            <w:rFonts w:ascii="Times New Roman" w:hAnsi="Times New Roman" w:cs="Times New Roman"/>
          </w:rPr>
          <w:delText>y</w:delText>
        </w:r>
      </w:del>
      <w:r w:rsidR="007F278B" w:rsidRPr="004754C8">
        <w:rPr>
          <w:rFonts w:ascii="Times New Roman" w:hAnsi="Times New Roman" w:cs="Times New Roman"/>
        </w:rPr>
        <w:t xml:space="preserve"> of the </w:t>
      </w:r>
      <w:r w:rsidR="008D26DE" w:rsidRPr="004754C8">
        <w:rPr>
          <w:rFonts w:ascii="Times New Roman" w:hAnsi="Times New Roman" w:cs="Times New Roman"/>
        </w:rPr>
        <w:t>d</w:t>
      </w:r>
      <w:r w:rsidR="007F278B" w:rsidRPr="004754C8">
        <w:rPr>
          <w:rFonts w:ascii="Times New Roman" w:hAnsi="Times New Roman" w:cs="Times New Roman"/>
        </w:rPr>
        <w:t>ata</w:t>
      </w:r>
      <w:del w:id="1423" w:author="Mr. Wright" w:date="2016-06-26T11:00:00Z">
        <w:r w:rsidR="007F278B" w:rsidRPr="004754C8" w:rsidDel="00772E52">
          <w:rPr>
            <w:rFonts w:ascii="Times New Roman" w:hAnsi="Times New Roman" w:cs="Times New Roman"/>
          </w:rPr>
          <w:delText xml:space="preserve"> </w:delText>
        </w:r>
      </w:del>
      <w:r w:rsidR="007F278B" w:rsidRPr="004754C8">
        <w:rPr>
          <w:rFonts w:ascii="Times New Roman" w:hAnsi="Times New Roman" w:cs="Times New Roman"/>
        </w:rPr>
        <w:t>set</w:t>
      </w:r>
      <w:ins w:id="1424" w:author="Mr. Wright" w:date="2016-06-26T11:00:00Z">
        <w:r w:rsidR="00772E52">
          <w:rPr>
            <w:rFonts w:ascii="Times New Roman" w:hAnsi="Times New Roman" w:cs="Times New Roman"/>
          </w:rPr>
          <w:t>s are</w:t>
        </w:r>
      </w:ins>
      <w:r w:rsidR="007F278B" w:rsidRPr="004754C8">
        <w:rPr>
          <w:rFonts w:ascii="Times New Roman" w:hAnsi="Times New Roman" w:cs="Times New Roman"/>
        </w:rPr>
        <w:t xml:space="preserve">, the better the performance of </w:t>
      </w:r>
      <w:ins w:id="1425" w:author="Mr. Wright" w:date="2016-06-26T11:00:00Z">
        <w:r w:rsidR="00772E52">
          <w:rPr>
            <w:rFonts w:ascii="Times New Roman" w:hAnsi="Times New Roman" w:cs="Times New Roman"/>
          </w:rPr>
          <w:t xml:space="preserve">the </w:t>
        </w:r>
      </w:ins>
      <w:r w:rsidR="007F278B" w:rsidRPr="004754C8">
        <w:rPr>
          <w:rFonts w:ascii="Times New Roman" w:hAnsi="Times New Roman" w:cs="Times New Roman"/>
        </w:rPr>
        <w:t>classification</w:t>
      </w:r>
      <w:ins w:id="1426" w:author="Mr. Wright" w:date="2016-06-26T11:00:00Z">
        <w:r w:rsidR="00772E52">
          <w:rPr>
            <w:rFonts w:ascii="Times New Roman" w:hAnsi="Times New Roman" w:cs="Times New Roman"/>
          </w:rPr>
          <w:t xml:space="preserve"> will be</w:t>
        </w:r>
      </w:ins>
      <w:r w:rsidR="007F278B" w:rsidRPr="004754C8">
        <w:rPr>
          <w:rFonts w:ascii="Times New Roman" w:hAnsi="Times New Roman" w:cs="Times New Roman"/>
        </w:rPr>
        <w:t>.</w:t>
      </w:r>
      <w:r w:rsidR="00177F8E" w:rsidRPr="004754C8">
        <w:rPr>
          <w:rFonts w:ascii="Times New Roman" w:hAnsi="Times New Roman" w:cs="Times New Roman"/>
        </w:rPr>
        <w:t xml:space="preserve"> </w:t>
      </w:r>
      <w:r w:rsidR="005573D1" w:rsidRPr="004754C8">
        <w:rPr>
          <w:rFonts w:ascii="Times New Roman" w:hAnsi="Times New Roman" w:cs="Times New Roman"/>
        </w:rPr>
        <w:t>This accord</w:t>
      </w:r>
      <w:ins w:id="1427" w:author="Mr. Wright" w:date="2016-06-26T11:01:00Z">
        <w:r w:rsidR="00772E52">
          <w:rPr>
            <w:rFonts w:ascii="Times New Roman" w:hAnsi="Times New Roman" w:cs="Times New Roman"/>
          </w:rPr>
          <w:t>s</w:t>
        </w:r>
      </w:ins>
      <w:r w:rsidR="005573D1" w:rsidRPr="004754C8">
        <w:rPr>
          <w:rFonts w:ascii="Times New Roman" w:hAnsi="Times New Roman" w:cs="Times New Roman"/>
        </w:rPr>
        <w:t xml:space="preserve"> with the</w:t>
      </w:r>
      <w:ins w:id="1428" w:author="Mr. Wright" w:date="2016-06-26T11:01:00Z">
        <w:r w:rsidR="00772E52">
          <w:rPr>
            <w:rFonts w:ascii="Times New Roman" w:hAnsi="Times New Roman" w:cs="Times New Roman"/>
          </w:rPr>
          <w:t xml:space="preserve"> current</w:t>
        </w:r>
      </w:ins>
      <w:r w:rsidR="005573D1" w:rsidRPr="004754C8">
        <w:rPr>
          <w:rFonts w:ascii="Times New Roman" w:hAnsi="Times New Roman" w:cs="Times New Roman"/>
        </w:rPr>
        <w:t xml:space="preserve"> requirement</w:t>
      </w:r>
      <w:ins w:id="1429" w:author="Mr. Wright" w:date="2016-06-26T11:01:00Z">
        <w:r w:rsidR="00772E52">
          <w:rPr>
            <w:rFonts w:ascii="Times New Roman" w:hAnsi="Times New Roman" w:cs="Times New Roman"/>
          </w:rPr>
          <w:t>s</w:t>
        </w:r>
      </w:ins>
      <w:r w:rsidR="005573D1" w:rsidRPr="004754C8">
        <w:rPr>
          <w:rFonts w:ascii="Times New Roman" w:hAnsi="Times New Roman" w:cs="Times New Roman"/>
        </w:rPr>
        <w:t xml:space="preserve"> </w:t>
      </w:r>
      <w:del w:id="1430" w:author="Mr. Wright" w:date="2016-06-26T11:01:00Z">
        <w:r w:rsidR="005573D1" w:rsidRPr="004754C8" w:rsidDel="00772E52">
          <w:rPr>
            <w:rFonts w:ascii="Times New Roman" w:hAnsi="Times New Roman" w:cs="Times New Roman"/>
          </w:rPr>
          <w:delText xml:space="preserve">of </w:delText>
        </w:r>
      </w:del>
      <w:ins w:id="1431" w:author="Mr. Wright" w:date="2016-06-26T11:01:00Z">
        <w:r w:rsidR="00772E52">
          <w:rPr>
            <w:rFonts w:ascii="Times New Roman" w:hAnsi="Times New Roman" w:cs="Times New Roman"/>
          </w:rPr>
          <w:t>for</w:t>
        </w:r>
        <w:r w:rsidR="00772E52" w:rsidRPr="004754C8">
          <w:rPr>
            <w:rFonts w:ascii="Times New Roman" w:hAnsi="Times New Roman" w:cs="Times New Roman"/>
          </w:rPr>
          <w:t xml:space="preserve"> </w:t>
        </w:r>
      </w:ins>
      <w:r w:rsidR="00772E52" w:rsidRPr="004754C8">
        <w:rPr>
          <w:rFonts w:ascii="Times New Roman" w:hAnsi="Times New Roman" w:cs="Times New Roman"/>
        </w:rPr>
        <w:t xml:space="preserve">internet </w:t>
      </w:r>
      <w:r w:rsidR="005573D1" w:rsidRPr="004754C8">
        <w:rPr>
          <w:rFonts w:ascii="Times New Roman" w:hAnsi="Times New Roman" w:cs="Times New Roman"/>
        </w:rPr>
        <w:t>information processing</w:t>
      </w:r>
      <w:del w:id="1432" w:author="Mr. Wright" w:date="2016-06-26T11:01:00Z">
        <w:r w:rsidR="005573D1" w:rsidRPr="004754C8" w:rsidDel="00772E52">
          <w:rPr>
            <w:rFonts w:ascii="Times New Roman" w:hAnsi="Times New Roman" w:cs="Times New Roman"/>
          </w:rPr>
          <w:delText xml:space="preserve"> now</w:delText>
        </w:r>
      </w:del>
      <w:r w:rsidR="005573D1" w:rsidRPr="004754C8">
        <w:rPr>
          <w:rFonts w:ascii="Times New Roman" w:hAnsi="Times New Roman" w:cs="Times New Roman"/>
        </w:rPr>
        <w:t>.</w:t>
      </w:r>
    </w:p>
    <w:p w14:paraId="76D9C632" w14:textId="3F940306" w:rsidR="006E3C81" w:rsidRPr="004754C8" w:rsidRDefault="006E3C81" w:rsidP="00061486">
      <w:pPr>
        <w:pStyle w:val="lw"/>
        <w:ind w:firstLine="420"/>
        <w:rPr>
          <w:rFonts w:ascii="Times New Roman" w:hAnsi="Times New Roman" w:cs="Times New Roman"/>
        </w:rPr>
      </w:pPr>
      <w:r w:rsidRPr="004754C8">
        <w:rPr>
          <w:rFonts w:ascii="Times New Roman" w:hAnsi="Times New Roman" w:cs="Times New Roman"/>
        </w:rPr>
        <w:t xml:space="preserve">This new classification </w:t>
      </w:r>
      <w:r w:rsidR="006B294C" w:rsidRPr="004754C8">
        <w:rPr>
          <w:rFonts w:ascii="Times New Roman" w:hAnsi="Times New Roman" w:cs="Times New Roman"/>
        </w:rPr>
        <w:t>approach</w:t>
      </w:r>
      <w:r w:rsidRPr="004754C8">
        <w:rPr>
          <w:rFonts w:ascii="Times New Roman" w:hAnsi="Times New Roman" w:cs="Times New Roman"/>
        </w:rPr>
        <w:t xml:space="preserve"> </w:t>
      </w:r>
      <w:commentRangeStart w:id="1433"/>
      <w:r w:rsidRPr="004754C8">
        <w:rPr>
          <w:rFonts w:ascii="Times New Roman" w:hAnsi="Times New Roman" w:cs="Times New Roman"/>
        </w:rPr>
        <w:t>also has the very good extension</w:t>
      </w:r>
      <w:commentRangeEnd w:id="1433"/>
      <w:r w:rsidR="002554C7">
        <w:rPr>
          <w:rStyle w:val="CommentReference"/>
        </w:rPr>
        <w:commentReference w:id="1433"/>
      </w:r>
      <w:r w:rsidRPr="004754C8">
        <w:rPr>
          <w:rFonts w:ascii="Times New Roman" w:hAnsi="Times New Roman" w:cs="Times New Roman"/>
        </w:rPr>
        <w:t xml:space="preserve">. It can automatically update </w:t>
      </w:r>
      <w:ins w:id="1434" w:author="Mr. Wright" w:date="2016-06-26T11:02:00Z">
        <w:r w:rsidR="002554C7">
          <w:rPr>
            <w:rFonts w:ascii="Times New Roman" w:hAnsi="Times New Roman" w:cs="Times New Roman"/>
          </w:rPr>
          <w:t xml:space="preserve">the </w:t>
        </w:r>
      </w:ins>
      <w:r w:rsidRPr="004754C8">
        <w:rPr>
          <w:rFonts w:ascii="Times New Roman" w:hAnsi="Times New Roman" w:cs="Times New Roman"/>
        </w:rPr>
        <w:t>KWC</w:t>
      </w:r>
      <w:ins w:id="1435" w:author="Mr. Wright" w:date="2016-06-26T11:02:00Z">
        <w:r w:rsidR="002554C7">
          <w:rPr>
            <w:rFonts w:ascii="Times New Roman" w:hAnsi="Times New Roman" w:cs="Times New Roman"/>
          </w:rPr>
          <w:t>s</w:t>
        </w:r>
      </w:ins>
      <w:r w:rsidRPr="004754C8">
        <w:rPr>
          <w:rFonts w:ascii="Times New Roman" w:hAnsi="Times New Roman" w:cs="Times New Roman"/>
        </w:rPr>
        <w:t xml:space="preserve"> in the process of classification to enhance </w:t>
      </w:r>
      <w:del w:id="1436" w:author="Mr. Wright" w:date="2016-06-26T11:02:00Z">
        <w:r w:rsidRPr="004754C8" w:rsidDel="002554C7">
          <w:rPr>
            <w:rFonts w:ascii="Times New Roman" w:hAnsi="Times New Roman" w:cs="Times New Roman"/>
          </w:rPr>
          <w:delText xml:space="preserve">the </w:delText>
        </w:r>
      </w:del>
      <w:r w:rsidRPr="004754C8">
        <w:rPr>
          <w:rFonts w:ascii="Times New Roman" w:hAnsi="Times New Roman" w:cs="Times New Roman"/>
        </w:rPr>
        <w:t>classification efficiency</w:t>
      </w:r>
      <w:r w:rsidR="003A5896" w:rsidRPr="004754C8">
        <w:rPr>
          <w:rFonts w:ascii="Times New Roman" w:hAnsi="Times New Roman" w:cs="Times New Roman"/>
        </w:rPr>
        <w:t xml:space="preserve"> </w:t>
      </w:r>
      <w:del w:id="1437" w:author="Mr. Wright" w:date="2016-06-26T11:02:00Z">
        <w:r w:rsidR="003A5896" w:rsidRPr="004754C8" w:rsidDel="002554C7">
          <w:rPr>
            <w:rFonts w:ascii="Times New Roman" w:hAnsi="Times New Roman" w:cs="Times New Roman"/>
          </w:rPr>
          <w:delText xml:space="preserve">or </w:delText>
        </w:r>
        <w:r w:rsidR="0009550A" w:rsidRPr="004754C8" w:rsidDel="002554C7">
          <w:rPr>
            <w:rFonts w:ascii="Times New Roman" w:hAnsi="Times New Roman" w:cs="Times New Roman"/>
          </w:rPr>
          <w:delText>to</w:delText>
        </w:r>
      </w:del>
      <w:ins w:id="1438" w:author="Mr. Wright" w:date="2016-06-26T11:02:00Z">
        <w:r w:rsidR="002554C7">
          <w:rPr>
            <w:rFonts w:ascii="Times New Roman" w:hAnsi="Times New Roman" w:cs="Times New Roman"/>
          </w:rPr>
          <w:t>or at least</w:t>
        </w:r>
      </w:ins>
      <w:r w:rsidR="0009550A" w:rsidRPr="004754C8">
        <w:rPr>
          <w:rFonts w:ascii="Times New Roman" w:hAnsi="Times New Roman" w:cs="Times New Roman"/>
        </w:rPr>
        <w:t xml:space="preserve"> ensure the stability of </w:t>
      </w:r>
      <w:del w:id="1439" w:author="Mr. Wright" w:date="2016-06-26T11:02:00Z">
        <w:r w:rsidR="0009550A" w:rsidRPr="004754C8" w:rsidDel="002554C7">
          <w:rPr>
            <w:rFonts w:ascii="Times New Roman" w:hAnsi="Times New Roman" w:cs="Times New Roman"/>
          </w:rPr>
          <w:delText xml:space="preserve">the </w:delText>
        </w:r>
      </w:del>
      <w:r w:rsidR="0009550A" w:rsidRPr="004754C8">
        <w:rPr>
          <w:rFonts w:ascii="Times New Roman" w:hAnsi="Times New Roman" w:cs="Times New Roman"/>
        </w:rPr>
        <w:t>classification accuracy</w:t>
      </w:r>
      <w:del w:id="1440" w:author="Mr. Wright" w:date="2016-06-26T11:02:00Z">
        <w:r w:rsidR="0009550A" w:rsidRPr="004754C8" w:rsidDel="002554C7">
          <w:rPr>
            <w:rFonts w:ascii="Times New Roman" w:hAnsi="Times New Roman" w:cs="Times New Roman"/>
          </w:rPr>
          <w:delText xml:space="preserve"> at least</w:delText>
        </w:r>
      </w:del>
      <w:r w:rsidR="0009550A" w:rsidRPr="004754C8">
        <w:rPr>
          <w:rFonts w:ascii="Times New Roman" w:hAnsi="Times New Roman" w:cs="Times New Roman"/>
        </w:rPr>
        <w:t>.</w:t>
      </w:r>
      <w:r w:rsidR="001F1327" w:rsidRPr="004754C8">
        <w:rPr>
          <w:rFonts w:ascii="Times New Roman" w:hAnsi="Times New Roman" w:cs="Times New Roman"/>
        </w:rPr>
        <w:t xml:space="preserve"> </w:t>
      </w:r>
      <w:r w:rsidR="00CD5F7D" w:rsidRPr="004754C8">
        <w:rPr>
          <w:rFonts w:ascii="Times New Roman" w:hAnsi="Times New Roman" w:cs="Times New Roman"/>
        </w:rPr>
        <w:t>T</w:t>
      </w:r>
      <w:r w:rsidR="002A1094" w:rsidRPr="004754C8">
        <w:rPr>
          <w:rFonts w:ascii="Times New Roman" w:hAnsi="Times New Roman" w:cs="Times New Roman"/>
        </w:rPr>
        <w:t xml:space="preserve">his suggests that the new </w:t>
      </w:r>
      <w:r w:rsidR="006B294C" w:rsidRPr="004754C8">
        <w:rPr>
          <w:rFonts w:ascii="Times New Roman" w:hAnsi="Times New Roman" w:cs="Times New Roman"/>
        </w:rPr>
        <w:t>approach</w:t>
      </w:r>
      <w:r w:rsidR="002A1094" w:rsidRPr="004754C8">
        <w:rPr>
          <w:rFonts w:ascii="Times New Roman" w:hAnsi="Times New Roman" w:cs="Times New Roman"/>
        </w:rPr>
        <w:t xml:space="preserve"> is a simple and strongly practical strategy for text classification.</w:t>
      </w:r>
    </w:p>
    <w:p w14:paraId="1B95537E" w14:textId="77777777" w:rsidR="000E452C" w:rsidRPr="004754C8" w:rsidRDefault="000E452C" w:rsidP="000E452C">
      <w:pPr>
        <w:pStyle w:val="lw"/>
        <w:ind w:firstLine="422"/>
        <w:rPr>
          <w:rFonts w:ascii="Times New Roman" w:hAnsi="Times New Roman" w:cs="Times New Roman"/>
          <w:b/>
        </w:rPr>
      </w:pPr>
    </w:p>
    <w:p w14:paraId="34B06B8F" w14:textId="77777777" w:rsidR="003E4286" w:rsidRPr="004754C8" w:rsidRDefault="003E4286" w:rsidP="003E4286">
      <w:pPr>
        <w:pStyle w:val="lw"/>
        <w:ind w:firstLineChars="0"/>
        <w:rPr>
          <w:rFonts w:ascii="Times New Roman" w:hAnsi="Times New Roman" w:cs="Times New Roman"/>
          <w:b/>
        </w:rPr>
      </w:pPr>
    </w:p>
    <w:p w14:paraId="6F1B2297" w14:textId="77777777" w:rsidR="003E4286" w:rsidRPr="004754C8" w:rsidRDefault="003E4286" w:rsidP="003E4286">
      <w:pPr>
        <w:pStyle w:val="lw"/>
        <w:ind w:firstLineChars="0"/>
        <w:rPr>
          <w:rFonts w:ascii="Times New Roman" w:hAnsi="Times New Roman" w:cs="Times New Roman"/>
          <w:b/>
        </w:rPr>
      </w:pPr>
    </w:p>
    <w:sectPr w:rsidR="003E4286" w:rsidRPr="004754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r. Wright" w:date="2016-06-25T08:42:00Z" w:initials="RW">
    <w:p w14:paraId="26868665" w14:textId="3FFB1F27" w:rsidR="00881D28" w:rsidRDefault="00881D28">
      <w:pPr>
        <w:pStyle w:val="CommentText"/>
      </w:pPr>
      <w:r>
        <w:rPr>
          <w:rStyle w:val="CommentReference"/>
        </w:rPr>
        <w:annotationRef/>
      </w:r>
      <w:r>
        <w:t xml:space="preserve">Consider </w:t>
      </w:r>
      <w:r w:rsidR="00BC0C3B">
        <w:t>changing</w:t>
      </w:r>
      <w:r>
        <w:t xml:space="preserve"> instances of this term to “textual classification” or “the classification of text”</w:t>
      </w:r>
    </w:p>
  </w:comment>
  <w:comment w:id="10" w:author="Mr. Wright" w:date="2016-06-25T08:24:00Z" w:initials="RW">
    <w:p w14:paraId="240AE8E4" w14:textId="51952E52" w:rsidR="00881D28" w:rsidRDefault="00881D28">
      <w:pPr>
        <w:pStyle w:val="CommentText"/>
      </w:pPr>
      <w:r>
        <w:rPr>
          <w:rStyle w:val="CommentReference"/>
        </w:rPr>
        <w:annotationRef/>
      </w:r>
      <w:r>
        <w:rPr>
          <w:noProof/>
        </w:rPr>
        <w:t>The following abbreviations have not b een defined: KNN, KWS, SVM, TFIDF, and TSVM.</w:t>
      </w:r>
    </w:p>
  </w:comment>
  <w:comment w:id="11" w:author="Mr. Wright" w:date="2016-06-25T08:34:00Z" w:initials="RW">
    <w:p w14:paraId="523854EE" w14:textId="7A78A7E7" w:rsidR="00881D28" w:rsidRDefault="00881D2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You were inconsistent with your use of serial commas (before the last item in a list). I have decided to apply them consistently.</w:t>
      </w:r>
    </w:p>
  </w:comment>
  <w:comment w:id="34" w:author="Mr. Wright" w:date="2016-06-25T08:38:00Z" w:initials="RW">
    <w:p w14:paraId="4AAE2F2F" w14:textId="4CD3877B" w:rsidR="00881D28" w:rsidRDefault="00881D28">
      <w:pPr>
        <w:pStyle w:val="CommentText"/>
      </w:pPr>
      <w:r>
        <w:rPr>
          <w:rStyle w:val="CommentReference"/>
        </w:rPr>
        <w:annotationRef/>
      </w:r>
      <w:r>
        <w:t>What does this mean?</w:t>
      </w:r>
    </w:p>
  </w:comment>
  <w:comment w:id="39" w:author="Mr. Wright" w:date="2016-06-25T08:36:00Z" w:initials="RW">
    <w:p w14:paraId="2672E5F2" w14:textId="72531D53" w:rsidR="00881D28" w:rsidRDefault="00881D28">
      <w:pPr>
        <w:pStyle w:val="CommentText"/>
      </w:pPr>
      <w:r>
        <w:rPr>
          <w:rStyle w:val="CommentReference"/>
        </w:rPr>
        <w:annotationRef/>
      </w:r>
      <w:r>
        <w:t>Define this abbreviation.</w:t>
      </w:r>
    </w:p>
  </w:comment>
  <w:comment w:id="65" w:author="Mr. Wright" w:date="2016-06-25T08:59:00Z" w:initials="RW">
    <w:p w14:paraId="425E4B96" w14:textId="648485EB" w:rsidR="00BC0C3B" w:rsidRDefault="00BC0C3B">
      <w:pPr>
        <w:pStyle w:val="CommentText"/>
      </w:pPr>
      <w:r>
        <w:rPr>
          <w:rStyle w:val="CommentReference"/>
        </w:rPr>
        <w:annotationRef/>
      </w:r>
      <w:r>
        <w:t>Explain and be more specific. There are more requirements? The requirements are more detailed?</w:t>
      </w:r>
    </w:p>
  </w:comment>
  <w:comment w:id="71" w:author="Mr. Wright" w:date="2016-06-25T09:00:00Z" w:initials="RW">
    <w:p w14:paraId="4EE89A75" w14:textId="25646A7E" w:rsidR="00BC0C3B" w:rsidRDefault="00BC0C3B">
      <w:pPr>
        <w:pStyle w:val="CommentText"/>
      </w:pPr>
      <w:r>
        <w:rPr>
          <w:rStyle w:val="CommentReference"/>
        </w:rPr>
        <w:annotationRef/>
      </w:r>
      <w:r>
        <w:t>Define.</w:t>
      </w:r>
    </w:p>
  </w:comment>
  <w:comment w:id="83" w:author="Mr. Wright" w:date="2016-06-25T09:01:00Z" w:initials="RW">
    <w:p w14:paraId="3E6E19B9" w14:textId="6D3F3A1A" w:rsidR="00BC0C3B" w:rsidRDefault="00BC0C3B">
      <w:pPr>
        <w:pStyle w:val="CommentText"/>
      </w:pPr>
      <w:r>
        <w:rPr>
          <w:rStyle w:val="CommentReference"/>
        </w:rPr>
        <w:annotationRef/>
      </w:r>
      <w:r>
        <w:t>Who? Be specific.</w:t>
      </w:r>
    </w:p>
  </w:comment>
  <w:comment w:id="126" w:author="Mr. Wright" w:date="2016-06-25T09:04:00Z" w:initials="RW">
    <w:p w14:paraId="048BB358" w14:textId="77AB9285" w:rsidR="00BC0C3B" w:rsidRDefault="00BC0C3B">
      <w:pPr>
        <w:pStyle w:val="CommentText"/>
      </w:pPr>
      <w:r>
        <w:rPr>
          <w:rStyle w:val="CommentReference"/>
        </w:rPr>
        <w:annotationRef/>
      </w:r>
      <w:r>
        <w:t>Define.</w:t>
      </w:r>
    </w:p>
  </w:comment>
  <w:comment w:id="134" w:author="Mr. Wright" w:date="2016-06-25T08:28:00Z" w:initials="RW">
    <w:p w14:paraId="6E9F3BCA" w14:textId="72C22B27" w:rsidR="00881D28" w:rsidRDefault="00881D2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Do not begin sentences with conjunctions (and or but).</w:t>
      </w:r>
    </w:p>
  </w:comment>
  <w:comment w:id="211" w:author="Mr. Wright" w:date="2016-06-25T11:50:00Z" w:initials="RW">
    <w:p w14:paraId="4A8838B7" w14:textId="7334D42B" w:rsidR="00CD41F7" w:rsidRDefault="00CD41F7">
      <w:pPr>
        <w:pStyle w:val="CommentText"/>
      </w:pPr>
      <w:r>
        <w:rPr>
          <w:rStyle w:val="CommentReference"/>
        </w:rPr>
        <w:annotationRef/>
      </w:r>
      <w:r>
        <w:t>Do you mean “classifier”?</w:t>
      </w:r>
    </w:p>
  </w:comment>
  <w:comment w:id="216" w:author="Mr. Wright" w:date="2016-06-25T11:52:00Z" w:initials="RW">
    <w:p w14:paraId="2602D232" w14:textId="5B5B007B" w:rsidR="00CD41F7" w:rsidRDefault="00CD41F7">
      <w:pPr>
        <w:pStyle w:val="CommentText"/>
      </w:pPr>
      <w:r>
        <w:rPr>
          <w:rStyle w:val="CommentReference"/>
        </w:rPr>
        <w:annotationRef/>
      </w:r>
      <w:r>
        <w:t>What bag-of-words representation? What is a bag-of-words representation?</w:t>
      </w:r>
    </w:p>
  </w:comment>
  <w:comment w:id="254" w:author="Mr. Wright" w:date="2016-06-25T08:23:00Z" w:initials="RW">
    <w:p w14:paraId="75A31801" w14:textId="2FBFB86C" w:rsidR="00881D28" w:rsidRDefault="00881D2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Avoid the use of contractions in academic work. This keeps your tone more formal and professional.</w:t>
      </w:r>
    </w:p>
  </w:comment>
  <w:comment w:id="280" w:author="Mr. Wright" w:date="2016-06-25T11:59:00Z" w:initials="RW">
    <w:p w14:paraId="73417D58" w14:textId="59C28894" w:rsidR="00CD41F7" w:rsidRDefault="00CD41F7">
      <w:pPr>
        <w:pStyle w:val="CommentText"/>
      </w:pPr>
      <w:r>
        <w:rPr>
          <w:rStyle w:val="CommentReference"/>
        </w:rPr>
        <w:annotationRef/>
      </w:r>
      <w:r>
        <w:t>Define.</w:t>
      </w:r>
    </w:p>
  </w:comment>
  <w:comment w:id="335" w:author="Mr. Wright" w:date="2016-06-25T12:06:00Z" w:initials="RW">
    <w:p w14:paraId="7912A681" w14:textId="174EFA20" w:rsidR="00787F5C" w:rsidRDefault="00787F5C">
      <w:pPr>
        <w:pStyle w:val="CommentText"/>
      </w:pPr>
      <w:r>
        <w:rPr>
          <w:rStyle w:val="CommentReference"/>
        </w:rPr>
        <w:annotationRef/>
      </w:r>
      <w:r>
        <w:t>This is redundant. Rewrite or remove.</w:t>
      </w:r>
    </w:p>
  </w:comment>
  <w:comment w:id="337" w:author="Mr. Wright" w:date="2016-06-25T12:07:00Z" w:initials="RW">
    <w:p w14:paraId="75CF1672" w14:textId="2A31B4EE" w:rsidR="00787F5C" w:rsidRPr="00787F5C" w:rsidRDefault="00787F5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To what does </w:t>
      </w:r>
      <w:r>
        <w:rPr>
          <w:i/>
        </w:rPr>
        <w:t>it</w:t>
      </w:r>
      <w:r>
        <w:t xml:space="preserve"> refer here?</w:t>
      </w:r>
    </w:p>
  </w:comment>
  <w:comment w:id="421" w:author="Mr. Wright" w:date="2016-06-25T12:23:00Z" w:initials="RW">
    <w:p w14:paraId="60310658" w14:textId="204E5A1C" w:rsidR="00F80895" w:rsidRDefault="00F80895">
      <w:pPr>
        <w:pStyle w:val="CommentText"/>
      </w:pPr>
      <w:r>
        <w:rPr>
          <w:rStyle w:val="CommentReference"/>
        </w:rPr>
        <w:annotationRef/>
      </w:r>
      <w:r>
        <w:t>Reword. This is not clear.</w:t>
      </w:r>
    </w:p>
  </w:comment>
  <w:comment w:id="438" w:author="Mr. Wright" w:date="2016-06-25T12:25:00Z" w:initials="RW">
    <w:p w14:paraId="505109AF" w14:textId="2AF196F3" w:rsidR="00F80895" w:rsidRDefault="00F80895">
      <w:pPr>
        <w:pStyle w:val="CommentText"/>
      </w:pPr>
      <w:r>
        <w:rPr>
          <w:rStyle w:val="CommentReference"/>
        </w:rPr>
        <w:annotationRef/>
      </w:r>
      <w:r>
        <w:t>I think this is what you mean.</w:t>
      </w:r>
    </w:p>
  </w:comment>
  <w:comment w:id="444" w:author="Mr. Wright" w:date="2016-06-25T12:26:00Z" w:initials="RW">
    <w:p w14:paraId="7C31E581" w14:textId="0A8C7FAA" w:rsidR="00F80895" w:rsidRDefault="00F80895">
      <w:pPr>
        <w:pStyle w:val="CommentText"/>
      </w:pPr>
      <w:r>
        <w:rPr>
          <w:rStyle w:val="CommentReference"/>
        </w:rPr>
        <w:annotationRef/>
      </w:r>
      <w:r>
        <w:t>I don’t think you intended this to be a command to your readers.</w:t>
      </w:r>
    </w:p>
  </w:comment>
  <w:comment w:id="455" w:author="Mr. Wright" w:date="2016-06-25T12:28:00Z" w:initials="RW">
    <w:p w14:paraId="48B1A330" w14:textId="3658FC83" w:rsidR="00F80895" w:rsidRDefault="00F80895">
      <w:pPr>
        <w:pStyle w:val="CommentText"/>
      </w:pPr>
      <w:r>
        <w:rPr>
          <w:rStyle w:val="CommentReference"/>
        </w:rPr>
        <w:annotationRef/>
      </w:r>
      <w:r>
        <w:t>Whit is inverse document frequency?</w:t>
      </w:r>
    </w:p>
  </w:comment>
  <w:comment w:id="460" w:author="Mr. Wright" w:date="2016-06-25T12:28:00Z" w:initials="RW">
    <w:p w14:paraId="129AFB8D" w14:textId="36731498" w:rsidR="00F80895" w:rsidRDefault="00F80895">
      <w:pPr>
        <w:pStyle w:val="CommentText"/>
      </w:pPr>
      <w:r>
        <w:rPr>
          <w:rStyle w:val="CommentReference"/>
        </w:rPr>
        <w:annotationRef/>
      </w:r>
      <w:r>
        <w:t>Closer to zero than what? This is not a complete comparison.</w:t>
      </w:r>
    </w:p>
  </w:comment>
  <w:comment w:id="461" w:author="Mr. Wright" w:date="2016-06-25T12:30:00Z" w:initials="RW">
    <w:p w14:paraId="7E2962D9" w14:textId="417FC45E" w:rsidR="00F80895" w:rsidRDefault="00F80895">
      <w:pPr>
        <w:pStyle w:val="CommentText"/>
      </w:pPr>
      <w:r>
        <w:rPr>
          <w:rStyle w:val="CommentReference"/>
        </w:rPr>
        <w:annotationRef/>
      </w:r>
      <w:r>
        <w:t>This is repeated from just a few lines above.</w:t>
      </w:r>
    </w:p>
  </w:comment>
  <w:comment w:id="501" w:author="Mr. Wright" w:date="2016-06-25T12:35:00Z" w:initials="RW">
    <w:p w14:paraId="4CE5FB03" w14:textId="1C9C3FDF" w:rsidR="00F80895" w:rsidRDefault="00F80895">
      <w:pPr>
        <w:pStyle w:val="CommentText"/>
      </w:pPr>
      <w:r>
        <w:rPr>
          <w:rStyle w:val="CommentReference"/>
        </w:rPr>
        <w:annotationRef/>
      </w:r>
      <w:r>
        <w:t>To what?</w:t>
      </w:r>
    </w:p>
  </w:comment>
  <w:comment w:id="532" w:author="Mr. Wright" w:date="2016-06-25T12:39:00Z" w:initials="RW">
    <w:p w14:paraId="11C84470" w14:textId="20F1FBAE" w:rsidR="00F80895" w:rsidRDefault="00F80895">
      <w:pPr>
        <w:pStyle w:val="CommentText"/>
      </w:pPr>
      <w:r>
        <w:rPr>
          <w:rStyle w:val="CommentReference"/>
        </w:rPr>
        <w:annotationRef/>
      </w:r>
      <w:r>
        <w:t>This is not clear. Rephrase.</w:t>
      </w:r>
    </w:p>
  </w:comment>
  <w:comment w:id="562" w:author="Mr. Wright" w:date="2016-06-25T12:42:00Z" w:initials="RW">
    <w:p w14:paraId="687C36AE" w14:textId="7C354667" w:rsidR="00227786" w:rsidRDefault="00227786">
      <w:pPr>
        <w:pStyle w:val="CommentText"/>
      </w:pPr>
      <w:r>
        <w:rPr>
          <w:rStyle w:val="CommentReference"/>
        </w:rPr>
        <w:annotationRef/>
      </w:r>
      <w:r>
        <w:t>To what?</w:t>
      </w:r>
    </w:p>
  </w:comment>
  <w:comment w:id="616" w:author="Mr. Wright" w:date="2016-06-26T09:21:00Z" w:initials="RW">
    <w:p w14:paraId="7C01C40A" w14:textId="0EDB1C72" w:rsidR="009D23D2" w:rsidRDefault="009D23D2">
      <w:pPr>
        <w:pStyle w:val="CommentText"/>
      </w:pPr>
      <w:r>
        <w:rPr>
          <w:rStyle w:val="CommentReference"/>
        </w:rPr>
        <w:annotationRef/>
      </w:r>
      <w:r>
        <w:t>Where?</w:t>
      </w:r>
    </w:p>
  </w:comment>
  <w:comment w:id="615" w:author="Mr. Wright" w:date="2016-06-26T09:21:00Z" w:initials="RW">
    <w:p w14:paraId="34990727" w14:textId="21D3EBF9" w:rsidR="009D23D2" w:rsidRDefault="009D23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is a sentence fragment. Rewrite.</w:t>
      </w:r>
    </w:p>
  </w:comment>
  <w:comment w:id="662" w:author="Mr. Wright" w:date="2016-06-26T09:29:00Z" w:initials="RW">
    <w:p w14:paraId="14CE0B76" w14:textId="711F127C" w:rsidR="009D23D2" w:rsidRDefault="009D23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Rewrite. I cannot help with sentences for which I cannot determine what you are attempting to express.</w:t>
      </w:r>
    </w:p>
  </w:comment>
  <w:comment w:id="661" w:author="Mr. Wright" w:date="2016-06-26T09:29:00Z" w:initials="RW">
    <w:p w14:paraId="47C76347" w14:textId="5FB3EE69" w:rsidR="009D23D2" w:rsidRDefault="009D23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Rewrite. I cannot help with sentences for which I cannot determine what you are attempting to express.</w:t>
      </w:r>
    </w:p>
  </w:comment>
  <w:comment w:id="665" w:author="Mr. Wright" w:date="2016-06-26T09:30:00Z" w:initials="RW">
    <w:p w14:paraId="50150F37" w14:textId="364778EA" w:rsidR="009D23D2" w:rsidRDefault="009D23D2">
      <w:pPr>
        <w:pStyle w:val="CommentText"/>
      </w:pPr>
      <w:r>
        <w:rPr>
          <w:rStyle w:val="CommentReference"/>
        </w:rPr>
        <w:annotationRef/>
      </w:r>
      <w:r>
        <w:t>The first what?</w:t>
      </w:r>
    </w:p>
  </w:comment>
  <w:comment w:id="679" w:author="Mr. Wright" w:date="2016-06-26T09:32:00Z" w:initials="RW">
    <w:p w14:paraId="54AB73F5" w14:textId="015BFF19" w:rsidR="009D23D2" w:rsidRDefault="009D23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 w:id="687" w:author="Mr. Wright" w:date="2016-06-26T09:32:00Z" w:initials="RW">
    <w:p w14:paraId="415605D3" w14:textId="276C15D8" w:rsidR="009D23D2" w:rsidRDefault="009D23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 w:id="698" w:author="Mr. Wright" w:date="2016-06-26T09:33:00Z" w:initials="RW">
    <w:p w14:paraId="4BB95882" w14:textId="2EFFA6C3" w:rsidR="003254CD" w:rsidRDefault="003254CD">
      <w:pPr>
        <w:pStyle w:val="CommentText"/>
      </w:pPr>
      <w:r>
        <w:rPr>
          <w:rStyle w:val="CommentReference"/>
        </w:rPr>
        <w:annotationRef/>
      </w:r>
      <w:r>
        <w:t>Explain what constitutes “too prominent.”</w:t>
      </w:r>
    </w:p>
  </w:comment>
  <w:comment w:id="732" w:author="Mr. Wright" w:date="2016-06-26T09:35:00Z" w:initials="RW">
    <w:p w14:paraId="1803A8E5" w14:textId="45AD0EDF" w:rsidR="00AD2A35" w:rsidRDefault="00AD2A3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is a sentence fragment. Rewrite.</w:t>
      </w:r>
    </w:p>
  </w:comment>
  <w:comment w:id="734" w:author="Mr. Wright" w:date="2016-06-26T09:35:00Z" w:initials="RW">
    <w:p w14:paraId="1B205FB9" w14:textId="52890C06" w:rsidR="00AD2A35" w:rsidRPr="00AD2A35" w:rsidRDefault="00AD2A3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To what does </w:t>
      </w:r>
      <w:r>
        <w:rPr>
          <w:i/>
        </w:rPr>
        <w:t>it</w:t>
      </w:r>
      <w:r>
        <w:t xml:space="preserve"> refer here?</w:t>
      </w:r>
    </w:p>
  </w:comment>
  <w:comment w:id="733" w:author="Mr. Wright" w:date="2016-06-26T09:35:00Z" w:initials="RW">
    <w:p w14:paraId="257DAF7C" w14:textId="56C8955E" w:rsidR="00100C47" w:rsidRDefault="00100C47">
      <w:pPr>
        <w:pStyle w:val="CommentText"/>
      </w:pPr>
      <w:r>
        <w:rPr>
          <w:rStyle w:val="CommentReference"/>
        </w:rPr>
        <w:annotationRef/>
      </w:r>
      <w:r>
        <w:t>Why is this in a text box?</w:t>
      </w:r>
    </w:p>
  </w:comment>
  <w:comment w:id="768" w:author="Mr. Wright" w:date="2016-06-26T09:38:00Z" w:initials="RW">
    <w:p w14:paraId="2C06D66D" w14:textId="3C93C9E0" w:rsidR="00100C47" w:rsidRDefault="00100C47">
      <w:pPr>
        <w:pStyle w:val="CommentText"/>
      </w:pPr>
      <w:r>
        <w:rPr>
          <w:rStyle w:val="CommentReference"/>
        </w:rPr>
        <w:annotationRef/>
      </w:r>
      <w:r>
        <w:t>Your lists of special characters are not clear. Maybe you should italicize the special characters and separate with commas and spaces.</w:t>
      </w:r>
    </w:p>
  </w:comment>
  <w:comment w:id="775" w:author="Mr. Wright" w:date="2016-06-26T09:40:00Z" w:initials="RW">
    <w:p w14:paraId="40B00667" w14:textId="6F0824B1" w:rsidR="00100C47" w:rsidRDefault="00100C47">
      <w:pPr>
        <w:pStyle w:val="CommentText"/>
      </w:pPr>
      <w:r>
        <w:rPr>
          <w:rStyle w:val="CommentReference"/>
        </w:rPr>
        <w:annotationRef/>
      </w:r>
      <w:r>
        <w:t>Is this a command for your readers?</w:t>
      </w:r>
    </w:p>
  </w:comment>
  <w:comment w:id="809" w:author="Mr. Wright" w:date="2016-06-26T09:45:00Z" w:initials="RW">
    <w:p w14:paraId="70A4434A" w14:textId="70A24458" w:rsidR="00100C47" w:rsidRPr="00100C47" w:rsidRDefault="00100C4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To what does </w:t>
      </w:r>
      <w:r>
        <w:rPr>
          <w:i/>
        </w:rPr>
        <w:t>it</w:t>
      </w:r>
      <w:r>
        <w:t xml:space="preserve"> refer here?</w:t>
      </w:r>
    </w:p>
  </w:comment>
  <w:comment w:id="816" w:author="Mr. Wright" w:date="2016-06-26T09:47:00Z" w:initials="RW">
    <w:p w14:paraId="07991EF5" w14:textId="2F536DCD" w:rsidR="00FD3680" w:rsidRDefault="00FD3680">
      <w:pPr>
        <w:pStyle w:val="CommentText"/>
      </w:pPr>
      <w:r>
        <w:rPr>
          <w:rStyle w:val="CommentReference"/>
        </w:rPr>
        <w:annotationRef/>
      </w:r>
      <w:r>
        <w:t>Explain.</w:t>
      </w:r>
    </w:p>
  </w:comment>
  <w:comment w:id="821" w:author="Mr. Wright" w:date="2016-06-26T09:48:00Z" w:initials="RW">
    <w:p w14:paraId="43FF425A" w14:textId="2EF69878" w:rsidR="00FD3680" w:rsidRDefault="00FD3680">
      <w:pPr>
        <w:pStyle w:val="CommentText"/>
      </w:pPr>
      <w:r>
        <w:rPr>
          <w:rStyle w:val="CommentReference"/>
        </w:rPr>
        <w:annotationRef/>
      </w:r>
      <w:r>
        <w:t>Explain.</w:t>
      </w:r>
    </w:p>
  </w:comment>
  <w:comment w:id="845" w:author="Mr. Wright" w:date="2016-06-26T09:54:00Z" w:initials="RW">
    <w:p w14:paraId="287832EB" w14:textId="17CBC113" w:rsidR="00FD3680" w:rsidRPr="00FD3680" w:rsidRDefault="00FD368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To what does </w:t>
      </w:r>
      <w:r>
        <w:rPr>
          <w:i/>
        </w:rPr>
        <w:t>it</w:t>
      </w:r>
      <w:r>
        <w:t xml:space="preserve"> refer here?</w:t>
      </w:r>
    </w:p>
  </w:comment>
  <w:comment w:id="870" w:author="Mr. Wright" w:date="2016-06-26T09:56:00Z" w:initials="RW">
    <w:p w14:paraId="5C4CD517" w14:textId="27C51E95" w:rsidR="00124595" w:rsidRDefault="00124595">
      <w:pPr>
        <w:pStyle w:val="CommentText"/>
      </w:pPr>
      <w:r>
        <w:rPr>
          <w:rStyle w:val="CommentReference"/>
        </w:rPr>
        <w:annotationRef/>
      </w:r>
      <w:r>
        <w:t>What is the threshold condition?</w:t>
      </w:r>
    </w:p>
  </w:comment>
  <w:comment w:id="880" w:author="Mr. Wright" w:date="2016-06-26T09:57:00Z" w:initials="RW">
    <w:p w14:paraId="51F9C274" w14:textId="1D4A1B67" w:rsidR="00124595" w:rsidRPr="00124595" w:rsidRDefault="0012459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To what does </w:t>
      </w:r>
      <w:r>
        <w:rPr>
          <w:i/>
        </w:rPr>
        <w:t>it</w:t>
      </w:r>
      <w:r>
        <w:t xml:space="preserve"> refer here?</w:t>
      </w:r>
    </w:p>
  </w:comment>
  <w:comment w:id="881" w:author="Mr. Wright" w:date="2016-06-26T09:57:00Z" w:initials="RW">
    <w:p w14:paraId="4DEDA9F2" w14:textId="28739C00" w:rsidR="007075D9" w:rsidRDefault="007075D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Rewrite. I cannot help with sentences for which I cannot determine what you are attempting to express.</w:t>
      </w:r>
    </w:p>
  </w:comment>
  <w:comment w:id="884" w:author="Mr. Wright" w:date="2016-06-26T09:58:00Z" w:initials="RW">
    <w:p w14:paraId="55367AD9" w14:textId="15EF041C" w:rsidR="007075D9" w:rsidRDefault="007075D9">
      <w:pPr>
        <w:pStyle w:val="CommentText"/>
      </w:pPr>
      <w:r>
        <w:rPr>
          <w:rStyle w:val="CommentReference"/>
        </w:rPr>
        <w:annotationRef/>
      </w:r>
      <w:r>
        <w:t>This heading is not clear.</w:t>
      </w:r>
    </w:p>
  </w:comment>
  <w:comment w:id="906" w:author="Mr. Wright" w:date="2016-06-26T10:00:00Z" w:initials="RW">
    <w:p w14:paraId="45E9EBF2" w14:textId="161194D1" w:rsidR="007075D9" w:rsidRPr="007075D9" w:rsidRDefault="007075D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To what does </w:t>
      </w:r>
      <w:r>
        <w:rPr>
          <w:i/>
        </w:rPr>
        <w:t>it</w:t>
      </w:r>
      <w:r>
        <w:t xml:space="preserve"> refer here?</w:t>
      </w:r>
    </w:p>
  </w:comment>
  <w:comment w:id="914" w:author="Mr. Wright" w:date="2016-06-26T10:01:00Z" w:initials="RW">
    <w:p w14:paraId="3D8BBECA" w14:textId="34A6AE85" w:rsidR="00F97583" w:rsidRDefault="00F97583">
      <w:pPr>
        <w:pStyle w:val="CommentText"/>
      </w:pPr>
      <w:r>
        <w:rPr>
          <w:rStyle w:val="CommentReference"/>
        </w:rPr>
        <w:annotationRef/>
      </w:r>
      <w:r>
        <w:t>Of what?</w:t>
      </w:r>
    </w:p>
  </w:comment>
  <w:comment w:id="917" w:author="Mr. Wright" w:date="2016-06-26T10:01:00Z" w:initials="RW">
    <w:p w14:paraId="7981E401" w14:textId="4962C531" w:rsidR="00F97583" w:rsidRDefault="00F97583">
      <w:pPr>
        <w:pStyle w:val="CommentText"/>
      </w:pPr>
      <w:r>
        <w:rPr>
          <w:rStyle w:val="CommentReference"/>
        </w:rPr>
        <w:annotationRef/>
      </w:r>
      <w:r>
        <w:t>The relevance of what?</w:t>
      </w:r>
    </w:p>
  </w:comment>
  <w:comment w:id="921" w:author="Mr. Wright" w:date="2016-06-26T10:01:00Z" w:initials="RW">
    <w:p w14:paraId="6D33D764" w14:textId="653CF6D5" w:rsidR="00F97583" w:rsidRDefault="00F9758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Rewrite. I cannot help with sentences for which I cannot determine what you are attempting to express.</w:t>
      </w:r>
    </w:p>
  </w:comment>
  <w:comment w:id="922" w:author="Mr. Wright" w:date="2016-06-26T10:02:00Z" w:initials="RW">
    <w:p w14:paraId="63FBAD99" w14:textId="61962789" w:rsidR="00F97583" w:rsidRDefault="00F97583">
      <w:pPr>
        <w:pStyle w:val="CommentText"/>
      </w:pPr>
      <w:r>
        <w:rPr>
          <w:rStyle w:val="CommentReference"/>
        </w:rPr>
        <w:annotationRef/>
      </w:r>
      <w:r>
        <w:t>I don’t know what you are trying to say here.</w:t>
      </w:r>
    </w:p>
  </w:comment>
  <w:comment w:id="925" w:author="Mr. Wright" w:date="2016-06-26T10:02:00Z" w:initials="RW">
    <w:p w14:paraId="2959F982" w14:textId="5AC63036" w:rsidR="00F97583" w:rsidRDefault="00F9758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is a sentence fragment. Rewrite.</w:t>
      </w:r>
    </w:p>
  </w:comment>
  <w:comment w:id="931" w:author="Mr. Wright" w:date="2016-06-26T10:03:00Z" w:initials="RW">
    <w:p w14:paraId="7E079797" w14:textId="72FA4E85" w:rsidR="00F97583" w:rsidRDefault="00F97583">
      <w:pPr>
        <w:pStyle w:val="CommentText"/>
      </w:pPr>
      <w:r>
        <w:rPr>
          <w:rStyle w:val="CommentReference"/>
        </w:rPr>
        <w:annotationRef/>
      </w:r>
      <w:r>
        <w:t>Among what?</w:t>
      </w:r>
    </w:p>
  </w:comment>
  <w:comment w:id="941" w:author="Mr. Wright" w:date="2016-06-26T10:04:00Z" w:initials="RW">
    <w:p w14:paraId="26D1BDB9" w14:textId="270F0147" w:rsidR="00F97583" w:rsidRDefault="00F9758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Remove or rewrite.</w:t>
      </w:r>
    </w:p>
  </w:comment>
  <w:comment w:id="944" w:author="Mr. Wright" w:date="2016-06-26T10:04:00Z" w:initials="RW">
    <w:p w14:paraId="2F1BE564" w14:textId="5A0E0CB5" w:rsidR="004E22A0" w:rsidRDefault="004E22A0">
      <w:pPr>
        <w:pStyle w:val="CommentText"/>
      </w:pPr>
      <w:r>
        <w:rPr>
          <w:rStyle w:val="CommentReference"/>
        </w:rPr>
        <w:annotationRef/>
      </w:r>
      <w:r>
        <w:t>For what?</w:t>
      </w:r>
    </w:p>
  </w:comment>
  <w:comment w:id="945" w:author="Mr. Wright" w:date="2016-06-26T10:05:00Z" w:initials="RW">
    <w:p w14:paraId="680A53DE" w14:textId="060C4063" w:rsidR="004E22A0" w:rsidRDefault="004E22A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 w:id="954" w:author="Mr. Wright" w:date="2016-06-26T10:05:00Z" w:initials="RW">
    <w:p w14:paraId="4A1FA2AE" w14:textId="05AD866B" w:rsidR="004E22A0" w:rsidRDefault="004E22A0">
      <w:pPr>
        <w:pStyle w:val="CommentText"/>
      </w:pPr>
      <w:r>
        <w:rPr>
          <w:rStyle w:val="CommentReference"/>
        </w:rPr>
        <w:annotationRef/>
      </w:r>
      <w:r>
        <w:t>This is not clear. The time it took the algorithm to process all of the keywords?</w:t>
      </w:r>
    </w:p>
  </w:comment>
  <w:comment w:id="956" w:author="Mr. Wright" w:date="2016-06-26T10:06:00Z" w:initials="RW">
    <w:p w14:paraId="3341ABB6" w14:textId="199FB183" w:rsidR="004E22A0" w:rsidRDefault="004E22A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Remove or rewrite.</w:t>
      </w:r>
    </w:p>
  </w:comment>
  <w:comment w:id="958" w:author="Mr. Wright" w:date="2016-06-26T10:06:00Z" w:initials="RW">
    <w:p w14:paraId="1E69A2BE" w14:textId="56AACC1B" w:rsidR="004E22A0" w:rsidRDefault="004E22A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Remove or rewrite.</w:t>
      </w:r>
    </w:p>
  </w:comment>
  <w:comment w:id="965" w:author="Mr. Wright" w:date="2016-06-26T10:07:00Z" w:initials="RW">
    <w:p w14:paraId="65FADC68" w14:textId="41650107" w:rsidR="004E22A0" w:rsidRDefault="004E22A0">
      <w:pPr>
        <w:pStyle w:val="CommentText"/>
      </w:pPr>
      <w:r>
        <w:rPr>
          <w:rStyle w:val="CommentReference"/>
        </w:rPr>
        <w:annotationRef/>
      </w:r>
      <w:r>
        <w:t>Be specific.</w:t>
      </w:r>
    </w:p>
  </w:comment>
  <w:comment w:id="969" w:author="Mr. Wright" w:date="2016-06-26T10:07:00Z" w:initials="RW">
    <w:p w14:paraId="5AE54DCC" w14:textId="012CDE10" w:rsidR="004E22A0" w:rsidRDefault="004E22A0">
      <w:pPr>
        <w:pStyle w:val="CommentText"/>
      </w:pPr>
      <w:r>
        <w:rPr>
          <w:rStyle w:val="CommentReference"/>
        </w:rPr>
        <w:annotationRef/>
      </w:r>
      <w:r>
        <w:t>This is not clear.</w:t>
      </w:r>
    </w:p>
  </w:comment>
  <w:comment w:id="984" w:author="Mr. Wright" w:date="2016-06-26T10:08:00Z" w:initials="RW">
    <w:p w14:paraId="280250AD" w14:textId="50716A05" w:rsidR="004E22A0" w:rsidRPr="004E22A0" w:rsidRDefault="004E22A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To what does </w:t>
      </w:r>
      <w:r>
        <w:rPr>
          <w:i/>
        </w:rPr>
        <w:t>it</w:t>
      </w:r>
      <w:r>
        <w:t xml:space="preserve"> refer here?</w:t>
      </w:r>
    </w:p>
  </w:comment>
  <w:comment w:id="996" w:author="Mr. Wright" w:date="2016-06-26T10:08:00Z" w:initials="RW">
    <w:p w14:paraId="667C9C75" w14:textId="050067D9" w:rsidR="00EE73F7" w:rsidRDefault="00EE73F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logically follow from the rest of the sentence.</w:t>
      </w:r>
    </w:p>
  </w:comment>
  <w:comment w:id="997" w:author="Mr. Wright" w:date="2016-06-26T10:09:00Z" w:initials="RW">
    <w:p w14:paraId="49864116" w14:textId="482BCB8D" w:rsidR="00EE73F7" w:rsidRDefault="00EE73F7">
      <w:pPr>
        <w:pStyle w:val="CommentText"/>
      </w:pPr>
      <w:r>
        <w:rPr>
          <w:rStyle w:val="CommentReference"/>
        </w:rPr>
        <w:annotationRef/>
      </w:r>
      <w:r>
        <w:t>What above test text?</w:t>
      </w:r>
    </w:p>
  </w:comment>
  <w:comment w:id="1019" w:author="Mr. Wright" w:date="2016-06-26T10:10:00Z" w:initials="RW">
    <w:p w14:paraId="140D8266" w14:textId="3251B5A2" w:rsidR="00DC7E05" w:rsidRDefault="00DC7E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is a sentence fragment. Rewrite.</w:t>
      </w:r>
    </w:p>
  </w:comment>
  <w:comment w:id="1023" w:author="Mr. Wright" w:date="2016-06-26T10:10:00Z" w:initials="RW">
    <w:p w14:paraId="3D4A2147" w14:textId="482B7CFF" w:rsidR="00DC7E05" w:rsidRDefault="00DC7E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 w:id="1027" w:author="Mr. Wright" w:date="2016-06-26T10:10:00Z" w:initials="RW">
    <w:p w14:paraId="4324B18D" w14:textId="56625EC1" w:rsidR="00DC7E05" w:rsidRDefault="00DC7E05">
      <w:pPr>
        <w:pStyle w:val="CommentText"/>
      </w:pPr>
      <w:r>
        <w:rPr>
          <w:rStyle w:val="CommentReference"/>
        </w:rPr>
        <w:annotationRef/>
      </w:r>
      <w:r>
        <w:t>Of what?</w:t>
      </w:r>
    </w:p>
  </w:comment>
  <w:comment w:id="1030" w:author="Mr. Wright" w:date="2016-06-26T10:10:00Z" w:initials="RW">
    <w:p w14:paraId="24265A06" w14:textId="56C9E7A2" w:rsidR="00DC7E05" w:rsidRDefault="00DC7E05">
      <w:pPr>
        <w:pStyle w:val="CommentText"/>
      </w:pPr>
      <w:r>
        <w:rPr>
          <w:rStyle w:val="CommentReference"/>
        </w:rPr>
        <w:annotationRef/>
      </w:r>
      <w:r>
        <w:t>Of what?</w:t>
      </w:r>
    </w:p>
  </w:comment>
  <w:comment w:id="1034" w:author="Mr. Wright" w:date="2016-06-26T10:11:00Z" w:initials="RW">
    <w:p w14:paraId="1AC80ADE" w14:textId="315B0DDE" w:rsidR="00DC7E05" w:rsidRDefault="00DC7E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 w:id="1036" w:author="Mr. Wright" w:date="2016-06-26T10:11:00Z" w:initials="RW">
    <w:p w14:paraId="527B5E23" w14:textId="135C89D3" w:rsidR="00DC7E05" w:rsidRDefault="00DC7E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is a sentence fragment. Rewrite.</w:t>
      </w:r>
    </w:p>
  </w:comment>
  <w:comment w:id="1041" w:author="Mr. Wright" w:date="2016-06-26T10:11:00Z" w:initials="RW">
    <w:p w14:paraId="47ED737D" w14:textId="2A93A3A4" w:rsidR="00DC7E05" w:rsidRDefault="00DC7E05">
      <w:pPr>
        <w:pStyle w:val="CommentText"/>
      </w:pPr>
      <w:r>
        <w:rPr>
          <w:rStyle w:val="CommentReference"/>
        </w:rPr>
        <w:annotationRef/>
      </w:r>
      <w:r>
        <w:t>Larger than what?</w:t>
      </w:r>
    </w:p>
  </w:comment>
  <w:comment w:id="1045" w:author="Mr. Wright" w:date="2016-06-26T10:12:00Z" w:initials="RW">
    <w:p w14:paraId="33B8F7DC" w14:textId="5C111A3F" w:rsidR="00DC7E05" w:rsidRDefault="00DC7E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Rewrite. I cannot help with sentences for which I cannot determine what you are attempting to express.</w:t>
      </w:r>
    </w:p>
  </w:comment>
  <w:comment w:id="1048" w:author="Mr. Wright" w:date="2016-06-26T10:12:00Z" w:initials="RW">
    <w:p w14:paraId="6CFBBF44" w14:textId="452B0534" w:rsidR="00DC7E05" w:rsidRDefault="00DC7E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Do not begin sentences with conjunctions (and or but).</w:t>
      </w:r>
    </w:p>
  </w:comment>
  <w:comment w:id="1056" w:author="Mr. Wright" w:date="2016-06-26T10:12:00Z" w:initials="RW">
    <w:p w14:paraId="77950F2B" w14:textId="65DF3BEA" w:rsidR="00E77DC4" w:rsidRDefault="00E77D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Remove or rewrite.</w:t>
      </w:r>
    </w:p>
  </w:comment>
  <w:comment w:id="1065" w:author="Mr. Wright" w:date="2016-06-26T10:12:00Z" w:initials="RW">
    <w:p w14:paraId="400A5A26" w14:textId="75E08D3C" w:rsidR="00E77DC4" w:rsidRDefault="00E77DC4">
      <w:pPr>
        <w:pStyle w:val="CommentText"/>
      </w:pPr>
      <w:r>
        <w:rPr>
          <w:rStyle w:val="CommentReference"/>
        </w:rPr>
        <w:annotationRef/>
      </w:r>
      <w:r>
        <w:t>This is not clear.</w:t>
      </w:r>
    </w:p>
  </w:comment>
  <w:comment w:id="1072" w:author="Mr. Wright" w:date="2016-06-26T10:13:00Z" w:initials="RW">
    <w:p w14:paraId="4033EDEA" w14:textId="046E1801" w:rsidR="00E77DC4" w:rsidRDefault="00E77D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Do not begin sentences with conjunctions (and or but).</w:t>
      </w:r>
    </w:p>
  </w:comment>
  <w:comment w:id="1081" w:author="Mr. Wright" w:date="2016-06-26T10:14:00Z" w:initials="RW">
    <w:p w14:paraId="484A7AA5" w14:textId="5DB79FF5" w:rsidR="00F11A7F" w:rsidRDefault="00F11A7F">
      <w:pPr>
        <w:pStyle w:val="CommentText"/>
      </w:pPr>
      <w:r>
        <w:rPr>
          <w:rStyle w:val="CommentReference"/>
        </w:rPr>
        <w:annotationRef/>
      </w:r>
      <w:r>
        <w:t>What eras?</w:t>
      </w:r>
    </w:p>
  </w:comment>
  <w:comment w:id="1082" w:author="Mr. Wright" w:date="2016-06-26T10:14:00Z" w:initials="RW">
    <w:p w14:paraId="2036DEF5" w14:textId="0E1272D6" w:rsidR="00F11A7F" w:rsidRDefault="00F11A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 w:id="1087" w:author="Mr. Wright" w:date="2016-06-26T10:15:00Z" w:initials="RW">
    <w:p w14:paraId="6A61DBC9" w14:textId="445714C3" w:rsidR="00F11A7F" w:rsidRDefault="00F11A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is a sentence fragment. Rewrite.</w:t>
      </w:r>
    </w:p>
  </w:comment>
  <w:comment w:id="1098" w:author="Mr. Wright" w:date="2016-06-26T10:15:00Z" w:initials="RW">
    <w:p w14:paraId="62A95EED" w14:textId="5ECD6863" w:rsidR="00F11A7F" w:rsidRDefault="00F11A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 w:id="1107" w:author="Mr. Wright" w:date="2016-06-26T10:16:00Z" w:initials="RW">
    <w:p w14:paraId="44D69B65" w14:textId="055C632A" w:rsidR="00F11A7F" w:rsidRDefault="00F11A7F">
      <w:pPr>
        <w:pStyle w:val="CommentText"/>
      </w:pPr>
      <w:r>
        <w:rPr>
          <w:rStyle w:val="CommentReference"/>
        </w:rPr>
        <w:annotationRef/>
      </w:r>
      <w:r>
        <w:t>What are they now?</w:t>
      </w:r>
    </w:p>
  </w:comment>
  <w:comment w:id="1108" w:author="Mr. Wright" w:date="2016-06-26T10:16:00Z" w:initials="RW">
    <w:p w14:paraId="5D254EA3" w14:textId="02C8847B" w:rsidR="00F11A7F" w:rsidRDefault="00F11A7F">
      <w:pPr>
        <w:pStyle w:val="CommentText"/>
      </w:pPr>
      <w:r>
        <w:rPr>
          <w:rStyle w:val="CommentReference"/>
        </w:rPr>
        <w:annotationRef/>
      </w:r>
      <w:r>
        <w:t>Some of what words?</w:t>
      </w:r>
    </w:p>
  </w:comment>
  <w:comment w:id="1142" w:author="Mr. Wright" w:date="2016-06-26T10:18:00Z" w:initials="RW">
    <w:p w14:paraId="1EB7BA55" w14:textId="7122981A" w:rsidR="00F11A7F" w:rsidRDefault="00F11A7F">
      <w:pPr>
        <w:pStyle w:val="CommentText"/>
      </w:pPr>
      <w:r>
        <w:rPr>
          <w:rStyle w:val="CommentReference"/>
        </w:rPr>
        <w:annotationRef/>
      </w:r>
      <w:r>
        <w:t>This does not have a clear antecedent.</w:t>
      </w:r>
    </w:p>
  </w:comment>
  <w:comment w:id="1153" w:author="Mr. Wright" w:date="2016-06-26T10:18:00Z" w:initials="RW">
    <w:p w14:paraId="4476038E" w14:textId="6232FAAA" w:rsidR="003402CB" w:rsidRDefault="003402CB">
      <w:pPr>
        <w:pStyle w:val="CommentText"/>
      </w:pPr>
      <w:r>
        <w:rPr>
          <w:rStyle w:val="CommentReference"/>
        </w:rPr>
        <w:annotationRef/>
      </w:r>
      <w:r>
        <w:t>Ensure that it is what?</w:t>
      </w:r>
    </w:p>
  </w:comment>
  <w:comment w:id="1160" w:author="Mr. Wright" w:date="2016-06-26T10:19:00Z" w:initials="RW">
    <w:p w14:paraId="74FC22E1" w14:textId="77400A80" w:rsidR="003402CB" w:rsidRDefault="003402CB">
      <w:pPr>
        <w:pStyle w:val="CommentText"/>
      </w:pPr>
      <w:r>
        <w:rPr>
          <w:rStyle w:val="CommentReference"/>
        </w:rPr>
        <w:annotationRef/>
      </w:r>
      <w:r>
        <w:t>Ensure what ab out the performance?</w:t>
      </w:r>
    </w:p>
  </w:comment>
  <w:comment w:id="1161" w:author="Mr. Wright" w:date="2016-06-26T10:20:00Z" w:initials="RW">
    <w:p w14:paraId="51FB7B88" w14:textId="67481238" w:rsidR="003402CB" w:rsidRDefault="003402C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Remove or rewrite.</w:t>
      </w:r>
    </w:p>
  </w:comment>
  <w:comment w:id="1173" w:author="Mr. Wright" w:date="2016-06-26T10:20:00Z" w:initials="RW">
    <w:p w14:paraId="597C2F1D" w14:textId="5FEB4684" w:rsidR="003402CB" w:rsidRDefault="003402CB">
      <w:pPr>
        <w:pStyle w:val="CommentText"/>
      </w:pPr>
      <w:r>
        <w:rPr>
          <w:rStyle w:val="CommentReference"/>
        </w:rPr>
        <w:annotationRef/>
      </w:r>
      <w:r>
        <w:t>See previous comments.</w:t>
      </w:r>
    </w:p>
  </w:comment>
  <w:comment w:id="1183" w:author="Mr. Wright" w:date="2016-06-26T10:21:00Z" w:initials="RW">
    <w:p w14:paraId="1D8CBF35" w14:textId="331AC856" w:rsidR="003402CB" w:rsidRDefault="003402C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is a sentence fragment. Rewrite.</w:t>
      </w:r>
    </w:p>
  </w:comment>
  <w:comment w:id="1186" w:author="Mr. Wright" w:date="2016-06-26T10:21:00Z" w:initials="RW">
    <w:p w14:paraId="7EBED09F" w14:textId="6CCCC521" w:rsidR="003402CB" w:rsidRPr="003402CB" w:rsidRDefault="003402C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To what does </w:t>
      </w:r>
      <w:r>
        <w:rPr>
          <w:i/>
        </w:rPr>
        <w:t>it</w:t>
      </w:r>
      <w:r>
        <w:t xml:space="preserve"> refer here?</w:t>
      </w:r>
    </w:p>
  </w:comment>
  <w:comment w:id="1251" w:author="Mr. Wright" w:date="2016-06-26T10:29:00Z" w:initials="RW">
    <w:p w14:paraId="7C9F77BD" w14:textId="4DB7427F" w:rsidR="00212301" w:rsidRDefault="00212301">
      <w:pPr>
        <w:pStyle w:val="CommentText"/>
      </w:pPr>
      <w:r>
        <w:rPr>
          <w:rStyle w:val="CommentReference"/>
        </w:rPr>
        <w:annotationRef/>
      </w:r>
      <w:r>
        <w:t>Cite examples.</w:t>
      </w:r>
    </w:p>
  </w:comment>
  <w:comment w:id="1272" w:author="Mr. Wright" w:date="2016-06-26T10:45:00Z" w:initials="RW">
    <w:p w14:paraId="4F146744" w14:textId="11639AFB" w:rsidR="00212301" w:rsidRDefault="002123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 w:id="1274" w:author="Mr. Wright" w:date="2016-06-26T10:46:00Z" w:initials="RW">
    <w:p w14:paraId="353D56D1" w14:textId="648180BB" w:rsidR="00212301" w:rsidRDefault="002123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Remove or rewrite.</w:t>
      </w:r>
    </w:p>
  </w:comment>
  <w:comment w:id="1275" w:author="Mr. Wright" w:date="2016-06-26T10:46:00Z" w:initials="RW">
    <w:p w14:paraId="57348011" w14:textId="23EDA15F" w:rsidR="00212301" w:rsidRDefault="00212301">
      <w:pPr>
        <w:pStyle w:val="CommentText"/>
      </w:pPr>
      <w:r>
        <w:rPr>
          <w:rStyle w:val="CommentReference"/>
        </w:rPr>
        <w:annotationRef/>
      </w:r>
      <w:r>
        <w:t>What?</w:t>
      </w:r>
    </w:p>
  </w:comment>
  <w:comment w:id="1277" w:author="Mr. Wright" w:date="2016-06-26T10:46:00Z" w:initials="RW">
    <w:p w14:paraId="0239E2BE" w14:textId="0221B927" w:rsidR="00212301" w:rsidRPr="00212301" w:rsidRDefault="002123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Do not write </w:t>
      </w:r>
      <w:r>
        <w:rPr>
          <w:i/>
        </w:rPr>
        <w:t>on the other hand</w:t>
      </w:r>
      <w:r>
        <w:t xml:space="preserve"> without first writing </w:t>
      </w:r>
      <w:r>
        <w:rPr>
          <w:i/>
        </w:rPr>
        <w:t>on the one hand</w:t>
      </w:r>
      <w:r>
        <w:t>; they are a correlative pair.</w:t>
      </w:r>
    </w:p>
  </w:comment>
  <w:comment w:id="1310" w:author="Mr. Wright" w:date="2016-06-26T10:48:00Z" w:initials="RW">
    <w:p w14:paraId="421DB9B4" w14:textId="71621CFB" w:rsidR="00F0168D" w:rsidRDefault="00F0168D">
      <w:pPr>
        <w:pStyle w:val="CommentText"/>
      </w:pPr>
      <w:r>
        <w:rPr>
          <w:rStyle w:val="CommentReference"/>
        </w:rPr>
        <w:annotationRef/>
      </w:r>
      <w:r>
        <w:t>You only list three.</w:t>
      </w:r>
    </w:p>
  </w:comment>
  <w:comment w:id="1320" w:author="Mr. Wright" w:date="2016-06-26T10:49:00Z" w:initials="RW">
    <w:p w14:paraId="1E713C81" w14:textId="3184BDDA" w:rsidR="00F0168D" w:rsidRDefault="00F0168D">
      <w:pPr>
        <w:pStyle w:val="CommentText"/>
      </w:pPr>
      <w:r>
        <w:rPr>
          <w:rStyle w:val="CommentReference"/>
        </w:rPr>
        <w:annotationRef/>
      </w:r>
      <w:r>
        <w:t>Of what?</w:t>
      </w:r>
    </w:p>
  </w:comment>
  <w:comment w:id="1354" w:author="Mr. Wright" w:date="2016-06-26T10:56:00Z" w:initials="RW">
    <w:p w14:paraId="59B739B2" w14:textId="612CE8EC" w:rsidR="00772E52" w:rsidRDefault="00772E5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is a sentence fragment. Rewrite.</w:t>
      </w:r>
    </w:p>
  </w:comment>
  <w:comment w:id="1355" w:author="Mr. Wright" w:date="2016-06-26T10:56:00Z" w:initials="RW">
    <w:p w14:paraId="3AC7AB6B" w14:textId="68A7E841" w:rsidR="00772E52" w:rsidRDefault="00772E5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logically follow from the rest of the sentence.</w:t>
      </w:r>
    </w:p>
  </w:comment>
  <w:comment w:id="1361" w:author="Mr. Wright" w:date="2016-06-26T10:56:00Z" w:initials="RW">
    <w:p w14:paraId="13CBFF76" w14:textId="2EE57EB4" w:rsidR="00772E52" w:rsidRDefault="00772E5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 w:id="1364" w:author="Mr. Wright" w:date="2016-06-26T10:57:00Z" w:initials="RW">
    <w:p w14:paraId="232C6895" w14:textId="62DF0961" w:rsidR="00772E52" w:rsidRDefault="00772E52">
      <w:pPr>
        <w:pStyle w:val="CommentText"/>
      </w:pPr>
      <w:r>
        <w:rPr>
          <w:rStyle w:val="CommentReference"/>
        </w:rPr>
        <w:annotationRef/>
      </w:r>
      <w:r>
        <w:t>Are well what?</w:t>
      </w:r>
    </w:p>
  </w:comment>
  <w:comment w:id="1380" w:author="Mr. Wright" w:date="2016-06-26T10:58:00Z" w:initials="RW">
    <w:p w14:paraId="263DA25E" w14:textId="73D26B14" w:rsidR="00772E52" w:rsidRDefault="00772E5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 w:id="1384" w:author="Mr. Wright" w:date="2016-06-26T10:58:00Z" w:initials="RW">
    <w:p w14:paraId="1CDB9FD6" w14:textId="6F5515F7" w:rsidR="00772E52" w:rsidRDefault="00772E5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logically follow from the rest of the sentence.</w:t>
      </w:r>
    </w:p>
  </w:comment>
  <w:comment w:id="1385" w:author="Mr. Wright" w:date="2016-06-26T10:58:00Z" w:initials="RW">
    <w:p w14:paraId="2E38A203" w14:textId="6E981E03" w:rsidR="00772E52" w:rsidRDefault="00772E5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Remove or rewrite.</w:t>
      </w:r>
    </w:p>
  </w:comment>
  <w:comment w:id="1433" w:author="Mr. Wright" w:date="2016-06-26T11:02:00Z" w:initials="RW">
    <w:p w14:paraId="25ACC998" w14:textId="7724DDD6" w:rsidR="002554C7" w:rsidRDefault="002554C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does not make sense. Rewrite.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868665" w15:done="0"/>
  <w15:commentEx w15:paraId="240AE8E4" w15:done="0"/>
  <w15:commentEx w15:paraId="523854EE" w15:done="0"/>
  <w15:commentEx w15:paraId="4AAE2F2F" w15:done="0"/>
  <w15:commentEx w15:paraId="2672E5F2" w15:done="0"/>
  <w15:commentEx w15:paraId="425E4B96" w15:done="0"/>
  <w15:commentEx w15:paraId="4EE89A75" w15:done="0"/>
  <w15:commentEx w15:paraId="3E6E19B9" w15:done="0"/>
  <w15:commentEx w15:paraId="048BB358" w15:done="0"/>
  <w15:commentEx w15:paraId="6E9F3BCA" w15:done="0"/>
  <w15:commentEx w15:paraId="4A8838B7" w15:done="0"/>
  <w15:commentEx w15:paraId="2602D232" w15:done="0"/>
  <w15:commentEx w15:paraId="75A31801" w15:done="0"/>
  <w15:commentEx w15:paraId="73417D58" w15:done="0"/>
  <w15:commentEx w15:paraId="7912A681" w15:done="0"/>
  <w15:commentEx w15:paraId="75CF1672" w15:done="0"/>
  <w15:commentEx w15:paraId="60310658" w15:done="0"/>
  <w15:commentEx w15:paraId="505109AF" w15:done="0"/>
  <w15:commentEx w15:paraId="7C31E581" w15:done="0"/>
  <w15:commentEx w15:paraId="48B1A330" w15:done="0"/>
  <w15:commentEx w15:paraId="129AFB8D" w15:done="0"/>
  <w15:commentEx w15:paraId="7E2962D9" w15:done="0"/>
  <w15:commentEx w15:paraId="4CE5FB03" w15:done="0"/>
  <w15:commentEx w15:paraId="11C84470" w15:done="0"/>
  <w15:commentEx w15:paraId="687C36AE" w15:done="0"/>
  <w15:commentEx w15:paraId="7C01C40A" w15:done="0"/>
  <w15:commentEx w15:paraId="34990727" w15:done="0"/>
  <w15:commentEx w15:paraId="14CE0B76" w15:done="0"/>
  <w15:commentEx w15:paraId="47C76347" w15:done="0"/>
  <w15:commentEx w15:paraId="50150F37" w15:done="0"/>
  <w15:commentEx w15:paraId="54AB73F5" w15:done="0"/>
  <w15:commentEx w15:paraId="415605D3" w15:done="0"/>
  <w15:commentEx w15:paraId="4BB95882" w15:done="0"/>
  <w15:commentEx w15:paraId="1803A8E5" w15:done="0"/>
  <w15:commentEx w15:paraId="1B205FB9" w15:done="0"/>
  <w15:commentEx w15:paraId="257DAF7C" w15:done="0"/>
  <w15:commentEx w15:paraId="2C06D66D" w15:done="0"/>
  <w15:commentEx w15:paraId="40B00667" w15:done="0"/>
  <w15:commentEx w15:paraId="70A4434A" w15:done="0"/>
  <w15:commentEx w15:paraId="07991EF5" w15:done="0"/>
  <w15:commentEx w15:paraId="43FF425A" w15:done="0"/>
  <w15:commentEx w15:paraId="287832EB" w15:done="0"/>
  <w15:commentEx w15:paraId="5C4CD517" w15:done="0"/>
  <w15:commentEx w15:paraId="51F9C274" w15:done="0"/>
  <w15:commentEx w15:paraId="4DEDA9F2" w15:done="0"/>
  <w15:commentEx w15:paraId="55367AD9" w15:done="0"/>
  <w15:commentEx w15:paraId="45E9EBF2" w15:done="0"/>
  <w15:commentEx w15:paraId="3D8BBECA" w15:done="0"/>
  <w15:commentEx w15:paraId="7981E401" w15:done="0"/>
  <w15:commentEx w15:paraId="6D33D764" w15:done="0"/>
  <w15:commentEx w15:paraId="63FBAD99" w15:done="0"/>
  <w15:commentEx w15:paraId="2959F982" w15:done="0"/>
  <w15:commentEx w15:paraId="7E079797" w15:done="0"/>
  <w15:commentEx w15:paraId="26D1BDB9" w15:done="0"/>
  <w15:commentEx w15:paraId="2F1BE564" w15:done="0"/>
  <w15:commentEx w15:paraId="680A53DE" w15:done="0"/>
  <w15:commentEx w15:paraId="4A1FA2AE" w15:done="0"/>
  <w15:commentEx w15:paraId="3341ABB6" w15:done="0"/>
  <w15:commentEx w15:paraId="1E69A2BE" w15:done="0"/>
  <w15:commentEx w15:paraId="65FADC68" w15:done="0"/>
  <w15:commentEx w15:paraId="5AE54DCC" w15:done="0"/>
  <w15:commentEx w15:paraId="280250AD" w15:done="0"/>
  <w15:commentEx w15:paraId="667C9C75" w15:done="0"/>
  <w15:commentEx w15:paraId="49864116" w15:done="0"/>
  <w15:commentEx w15:paraId="140D8266" w15:done="0"/>
  <w15:commentEx w15:paraId="3D4A2147" w15:done="0"/>
  <w15:commentEx w15:paraId="4324B18D" w15:done="0"/>
  <w15:commentEx w15:paraId="24265A06" w15:done="0"/>
  <w15:commentEx w15:paraId="1AC80ADE" w15:done="0"/>
  <w15:commentEx w15:paraId="527B5E23" w15:done="0"/>
  <w15:commentEx w15:paraId="47ED737D" w15:done="0"/>
  <w15:commentEx w15:paraId="33B8F7DC" w15:done="0"/>
  <w15:commentEx w15:paraId="6CFBBF44" w15:done="0"/>
  <w15:commentEx w15:paraId="77950F2B" w15:done="0"/>
  <w15:commentEx w15:paraId="400A5A26" w15:done="0"/>
  <w15:commentEx w15:paraId="4033EDEA" w15:done="0"/>
  <w15:commentEx w15:paraId="484A7AA5" w15:done="0"/>
  <w15:commentEx w15:paraId="2036DEF5" w15:done="0"/>
  <w15:commentEx w15:paraId="6A61DBC9" w15:done="0"/>
  <w15:commentEx w15:paraId="62A95EED" w15:done="0"/>
  <w15:commentEx w15:paraId="44D69B65" w15:done="0"/>
  <w15:commentEx w15:paraId="5D254EA3" w15:done="0"/>
  <w15:commentEx w15:paraId="1EB7BA55" w15:done="0"/>
  <w15:commentEx w15:paraId="4476038E" w15:done="0"/>
  <w15:commentEx w15:paraId="74FC22E1" w15:done="0"/>
  <w15:commentEx w15:paraId="51FB7B88" w15:done="0"/>
  <w15:commentEx w15:paraId="597C2F1D" w15:done="0"/>
  <w15:commentEx w15:paraId="1D8CBF35" w15:done="0"/>
  <w15:commentEx w15:paraId="7EBED09F" w15:done="0"/>
  <w15:commentEx w15:paraId="7C9F77BD" w15:done="0"/>
  <w15:commentEx w15:paraId="4F146744" w15:done="0"/>
  <w15:commentEx w15:paraId="353D56D1" w15:done="0"/>
  <w15:commentEx w15:paraId="57348011" w15:done="0"/>
  <w15:commentEx w15:paraId="0239E2BE" w15:done="0"/>
  <w15:commentEx w15:paraId="421DB9B4" w15:done="0"/>
  <w15:commentEx w15:paraId="1E713C81" w15:done="0"/>
  <w15:commentEx w15:paraId="59B739B2" w15:done="0"/>
  <w15:commentEx w15:paraId="3AC7AB6B" w15:done="0"/>
  <w15:commentEx w15:paraId="13CBFF76" w15:done="0"/>
  <w15:commentEx w15:paraId="232C6895" w15:done="0"/>
  <w15:commentEx w15:paraId="263DA25E" w15:done="0"/>
  <w15:commentEx w15:paraId="1CDB9FD6" w15:done="0"/>
  <w15:commentEx w15:paraId="2E38A203" w15:done="0"/>
  <w15:commentEx w15:paraId="25ACC99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0C03F" w14:textId="77777777" w:rsidR="005E5A4D" w:rsidRDefault="005E5A4D" w:rsidP="000B4E1F">
      <w:r>
        <w:separator/>
      </w:r>
    </w:p>
  </w:endnote>
  <w:endnote w:type="continuationSeparator" w:id="0">
    <w:p w14:paraId="12BB5689" w14:textId="77777777" w:rsidR="005E5A4D" w:rsidRDefault="005E5A4D" w:rsidP="000B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altName w:val="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EC62B" w14:textId="77777777" w:rsidR="005E5A4D" w:rsidRDefault="005E5A4D" w:rsidP="000B4E1F">
      <w:r>
        <w:separator/>
      </w:r>
    </w:p>
  </w:footnote>
  <w:footnote w:type="continuationSeparator" w:id="0">
    <w:p w14:paraId="41D23991" w14:textId="77777777" w:rsidR="005E5A4D" w:rsidRDefault="005E5A4D" w:rsidP="000B4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34BBC"/>
    <w:multiLevelType w:val="hybridMultilevel"/>
    <w:tmpl w:val="7C14B03E"/>
    <w:lvl w:ilvl="0" w:tplc="93326D5E">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r. Wright">
    <w15:presenceInfo w15:providerId="None" w15:userId="Mr. Wr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F3"/>
    <w:rsid w:val="00000700"/>
    <w:rsid w:val="000009F2"/>
    <w:rsid w:val="00000C9D"/>
    <w:rsid w:val="00003CB2"/>
    <w:rsid w:val="00004672"/>
    <w:rsid w:val="000140D0"/>
    <w:rsid w:val="000154AA"/>
    <w:rsid w:val="00017BF8"/>
    <w:rsid w:val="000236B7"/>
    <w:rsid w:val="000256F3"/>
    <w:rsid w:val="00025D11"/>
    <w:rsid w:val="00031F4E"/>
    <w:rsid w:val="00035087"/>
    <w:rsid w:val="0003524E"/>
    <w:rsid w:val="00040AB1"/>
    <w:rsid w:val="000422BF"/>
    <w:rsid w:val="000436B8"/>
    <w:rsid w:val="000448C9"/>
    <w:rsid w:val="0004492F"/>
    <w:rsid w:val="0004776E"/>
    <w:rsid w:val="00050586"/>
    <w:rsid w:val="000562BE"/>
    <w:rsid w:val="00057C78"/>
    <w:rsid w:val="00060227"/>
    <w:rsid w:val="00061486"/>
    <w:rsid w:val="00061729"/>
    <w:rsid w:val="00061B19"/>
    <w:rsid w:val="000624DC"/>
    <w:rsid w:val="000724F9"/>
    <w:rsid w:val="00072F75"/>
    <w:rsid w:val="00073867"/>
    <w:rsid w:val="0007455B"/>
    <w:rsid w:val="000760EB"/>
    <w:rsid w:val="000768D3"/>
    <w:rsid w:val="00077AC9"/>
    <w:rsid w:val="00077BD3"/>
    <w:rsid w:val="00083431"/>
    <w:rsid w:val="0008357E"/>
    <w:rsid w:val="0008361A"/>
    <w:rsid w:val="00083785"/>
    <w:rsid w:val="00083A4A"/>
    <w:rsid w:val="000845EF"/>
    <w:rsid w:val="00084D99"/>
    <w:rsid w:val="00084F92"/>
    <w:rsid w:val="000925B3"/>
    <w:rsid w:val="000935B6"/>
    <w:rsid w:val="00094C19"/>
    <w:rsid w:val="0009550A"/>
    <w:rsid w:val="00095667"/>
    <w:rsid w:val="00096354"/>
    <w:rsid w:val="00096564"/>
    <w:rsid w:val="000975CC"/>
    <w:rsid w:val="000976D7"/>
    <w:rsid w:val="000977D7"/>
    <w:rsid w:val="000A0433"/>
    <w:rsid w:val="000A1152"/>
    <w:rsid w:val="000A502F"/>
    <w:rsid w:val="000B1D5C"/>
    <w:rsid w:val="000B1F02"/>
    <w:rsid w:val="000B1F99"/>
    <w:rsid w:val="000B210A"/>
    <w:rsid w:val="000B3163"/>
    <w:rsid w:val="000B439E"/>
    <w:rsid w:val="000B4D50"/>
    <w:rsid w:val="000B4E1F"/>
    <w:rsid w:val="000B5B59"/>
    <w:rsid w:val="000C1D7F"/>
    <w:rsid w:val="000C21D2"/>
    <w:rsid w:val="000C33F4"/>
    <w:rsid w:val="000C4571"/>
    <w:rsid w:val="000D04E2"/>
    <w:rsid w:val="000D074C"/>
    <w:rsid w:val="000D1567"/>
    <w:rsid w:val="000D28C0"/>
    <w:rsid w:val="000D6BAC"/>
    <w:rsid w:val="000D7320"/>
    <w:rsid w:val="000E099A"/>
    <w:rsid w:val="000E0F14"/>
    <w:rsid w:val="000E2191"/>
    <w:rsid w:val="000E452C"/>
    <w:rsid w:val="000E5B77"/>
    <w:rsid w:val="000F0007"/>
    <w:rsid w:val="000F19DE"/>
    <w:rsid w:val="000F3822"/>
    <w:rsid w:val="000F53A8"/>
    <w:rsid w:val="000F68B8"/>
    <w:rsid w:val="00100862"/>
    <w:rsid w:val="00100C47"/>
    <w:rsid w:val="00105531"/>
    <w:rsid w:val="00105F9B"/>
    <w:rsid w:val="00106EB9"/>
    <w:rsid w:val="001073B2"/>
    <w:rsid w:val="00107DDC"/>
    <w:rsid w:val="0011260C"/>
    <w:rsid w:val="0011338D"/>
    <w:rsid w:val="0011597D"/>
    <w:rsid w:val="0011674C"/>
    <w:rsid w:val="00117259"/>
    <w:rsid w:val="001172D1"/>
    <w:rsid w:val="00117C42"/>
    <w:rsid w:val="0012348A"/>
    <w:rsid w:val="00124595"/>
    <w:rsid w:val="001249B2"/>
    <w:rsid w:val="00124A10"/>
    <w:rsid w:val="001263DE"/>
    <w:rsid w:val="00127921"/>
    <w:rsid w:val="00131FC8"/>
    <w:rsid w:val="00133F1D"/>
    <w:rsid w:val="001347EF"/>
    <w:rsid w:val="00134B4B"/>
    <w:rsid w:val="00140848"/>
    <w:rsid w:val="00141279"/>
    <w:rsid w:val="0014203E"/>
    <w:rsid w:val="0014286D"/>
    <w:rsid w:val="001437F8"/>
    <w:rsid w:val="00146577"/>
    <w:rsid w:val="001520CC"/>
    <w:rsid w:val="0015262A"/>
    <w:rsid w:val="00152ABE"/>
    <w:rsid w:val="0015499A"/>
    <w:rsid w:val="00155518"/>
    <w:rsid w:val="00157495"/>
    <w:rsid w:val="001575AA"/>
    <w:rsid w:val="00161A69"/>
    <w:rsid w:val="001635C8"/>
    <w:rsid w:val="001713E1"/>
    <w:rsid w:val="00171D29"/>
    <w:rsid w:val="0017402B"/>
    <w:rsid w:val="001749A4"/>
    <w:rsid w:val="00177F8E"/>
    <w:rsid w:val="00181356"/>
    <w:rsid w:val="00181F66"/>
    <w:rsid w:val="001909EA"/>
    <w:rsid w:val="00194161"/>
    <w:rsid w:val="001948B3"/>
    <w:rsid w:val="001A14DD"/>
    <w:rsid w:val="001A3164"/>
    <w:rsid w:val="001A6AD4"/>
    <w:rsid w:val="001A6DF8"/>
    <w:rsid w:val="001A6F99"/>
    <w:rsid w:val="001B29DA"/>
    <w:rsid w:val="001B5A73"/>
    <w:rsid w:val="001B6A8D"/>
    <w:rsid w:val="001B78FF"/>
    <w:rsid w:val="001B7C2D"/>
    <w:rsid w:val="001C0060"/>
    <w:rsid w:val="001C1EA2"/>
    <w:rsid w:val="001C2C7A"/>
    <w:rsid w:val="001C3EDF"/>
    <w:rsid w:val="001C400A"/>
    <w:rsid w:val="001C532F"/>
    <w:rsid w:val="001C7D34"/>
    <w:rsid w:val="001D1D03"/>
    <w:rsid w:val="001D1F27"/>
    <w:rsid w:val="001D3717"/>
    <w:rsid w:val="001D7F09"/>
    <w:rsid w:val="001E13C6"/>
    <w:rsid w:val="001E1D2E"/>
    <w:rsid w:val="001E395A"/>
    <w:rsid w:val="001E441B"/>
    <w:rsid w:val="001E4D80"/>
    <w:rsid w:val="001E4EEA"/>
    <w:rsid w:val="001E4FFF"/>
    <w:rsid w:val="001E73FD"/>
    <w:rsid w:val="001F0F81"/>
    <w:rsid w:val="001F1327"/>
    <w:rsid w:val="001F1454"/>
    <w:rsid w:val="001F219D"/>
    <w:rsid w:val="001F54D9"/>
    <w:rsid w:val="001F5CB2"/>
    <w:rsid w:val="001F7F85"/>
    <w:rsid w:val="00201795"/>
    <w:rsid w:val="00202ECB"/>
    <w:rsid w:val="00210B12"/>
    <w:rsid w:val="00211279"/>
    <w:rsid w:val="00212301"/>
    <w:rsid w:val="0021313E"/>
    <w:rsid w:val="002172E0"/>
    <w:rsid w:val="002177A5"/>
    <w:rsid w:val="002211C9"/>
    <w:rsid w:val="00223836"/>
    <w:rsid w:val="00225620"/>
    <w:rsid w:val="00227786"/>
    <w:rsid w:val="00233813"/>
    <w:rsid w:val="00234623"/>
    <w:rsid w:val="00234EB1"/>
    <w:rsid w:val="00243190"/>
    <w:rsid w:val="00243B5A"/>
    <w:rsid w:val="00243C68"/>
    <w:rsid w:val="00244420"/>
    <w:rsid w:val="0024592F"/>
    <w:rsid w:val="00245F63"/>
    <w:rsid w:val="002475C3"/>
    <w:rsid w:val="00250066"/>
    <w:rsid w:val="00250E8A"/>
    <w:rsid w:val="0025216F"/>
    <w:rsid w:val="002522CB"/>
    <w:rsid w:val="002554C7"/>
    <w:rsid w:val="0025610B"/>
    <w:rsid w:val="00256D14"/>
    <w:rsid w:val="00257A1B"/>
    <w:rsid w:val="00262CD7"/>
    <w:rsid w:val="0027319F"/>
    <w:rsid w:val="002757B4"/>
    <w:rsid w:val="002812BC"/>
    <w:rsid w:val="00284F8E"/>
    <w:rsid w:val="00287112"/>
    <w:rsid w:val="002909B9"/>
    <w:rsid w:val="00290F17"/>
    <w:rsid w:val="00291DC9"/>
    <w:rsid w:val="00293C26"/>
    <w:rsid w:val="00294EF3"/>
    <w:rsid w:val="00295662"/>
    <w:rsid w:val="00295C6E"/>
    <w:rsid w:val="002A1094"/>
    <w:rsid w:val="002A1158"/>
    <w:rsid w:val="002A1881"/>
    <w:rsid w:val="002A312A"/>
    <w:rsid w:val="002A317C"/>
    <w:rsid w:val="002A342E"/>
    <w:rsid w:val="002A350A"/>
    <w:rsid w:val="002A3EC6"/>
    <w:rsid w:val="002C13EF"/>
    <w:rsid w:val="002C3EBB"/>
    <w:rsid w:val="002C3F64"/>
    <w:rsid w:val="002C4FD2"/>
    <w:rsid w:val="002C568B"/>
    <w:rsid w:val="002C6284"/>
    <w:rsid w:val="002D011A"/>
    <w:rsid w:val="002D5039"/>
    <w:rsid w:val="002D5E2C"/>
    <w:rsid w:val="002D686E"/>
    <w:rsid w:val="002E02B2"/>
    <w:rsid w:val="002E0586"/>
    <w:rsid w:val="002E0737"/>
    <w:rsid w:val="002E1079"/>
    <w:rsid w:val="002E2240"/>
    <w:rsid w:val="002E2872"/>
    <w:rsid w:val="002E2AFF"/>
    <w:rsid w:val="002E2D83"/>
    <w:rsid w:val="002E3D27"/>
    <w:rsid w:val="002E4E79"/>
    <w:rsid w:val="002E5507"/>
    <w:rsid w:val="002E77AA"/>
    <w:rsid w:val="002F27ED"/>
    <w:rsid w:val="002F2873"/>
    <w:rsid w:val="002F2B07"/>
    <w:rsid w:val="002F2ECD"/>
    <w:rsid w:val="002F4768"/>
    <w:rsid w:val="002F7E5C"/>
    <w:rsid w:val="00300ED2"/>
    <w:rsid w:val="003023FC"/>
    <w:rsid w:val="00304405"/>
    <w:rsid w:val="00304C61"/>
    <w:rsid w:val="00304D17"/>
    <w:rsid w:val="00305119"/>
    <w:rsid w:val="00307002"/>
    <w:rsid w:val="00312A75"/>
    <w:rsid w:val="0031403B"/>
    <w:rsid w:val="00315924"/>
    <w:rsid w:val="00316404"/>
    <w:rsid w:val="00325238"/>
    <w:rsid w:val="003254CD"/>
    <w:rsid w:val="00326C00"/>
    <w:rsid w:val="003277B3"/>
    <w:rsid w:val="003300D3"/>
    <w:rsid w:val="003305FE"/>
    <w:rsid w:val="00330ED4"/>
    <w:rsid w:val="00332526"/>
    <w:rsid w:val="003402CB"/>
    <w:rsid w:val="0034290A"/>
    <w:rsid w:val="00342F66"/>
    <w:rsid w:val="003431A2"/>
    <w:rsid w:val="00350C7D"/>
    <w:rsid w:val="00351867"/>
    <w:rsid w:val="003529A0"/>
    <w:rsid w:val="00354046"/>
    <w:rsid w:val="00354B42"/>
    <w:rsid w:val="0035670B"/>
    <w:rsid w:val="00360911"/>
    <w:rsid w:val="00361A47"/>
    <w:rsid w:val="0036674F"/>
    <w:rsid w:val="003673F1"/>
    <w:rsid w:val="00367EB0"/>
    <w:rsid w:val="00370454"/>
    <w:rsid w:val="00374F38"/>
    <w:rsid w:val="00375792"/>
    <w:rsid w:val="00375D20"/>
    <w:rsid w:val="00377AC4"/>
    <w:rsid w:val="00380E8D"/>
    <w:rsid w:val="00381602"/>
    <w:rsid w:val="003845C1"/>
    <w:rsid w:val="00385186"/>
    <w:rsid w:val="00385728"/>
    <w:rsid w:val="00387495"/>
    <w:rsid w:val="00390319"/>
    <w:rsid w:val="00391874"/>
    <w:rsid w:val="003949FF"/>
    <w:rsid w:val="003952B9"/>
    <w:rsid w:val="0039580B"/>
    <w:rsid w:val="00395F17"/>
    <w:rsid w:val="003A2AE5"/>
    <w:rsid w:val="003A40B3"/>
    <w:rsid w:val="003A5896"/>
    <w:rsid w:val="003A62C3"/>
    <w:rsid w:val="003A7074"/>
    <w:rsid w:val="003A78E4"/>
    <w:rsid w:val="003B05DE"/>
    <w:rsid w:val="003B0681"/>
    <w:rsid w:val="003B2541"/>
    <w:rsid w:val="003C085C"/>
    <w:rsid w:val="003C2977"/>
    <w:rsid w:val="003C34AA"/>
    <w:rsid w:val="003C66EF"/>
    <w:rsid w:val="003C76BD"/>
    <w:rsid w:val="003C7C20"/>
    <w:rsid w:val="003D07D0"/>
    <w:rsid w:val="003D19E0"/>
    <w:rsid w:val="003D37D2"/>
    <w:rsid w:val="003D3B90"/>
    <w:rsid w:val="003D415E"/>
    <w:rsid w:val="003D5764"/>
    <w:rsid w:val="003D5F42"/>
    <w:rsid w:val="003D632C"/>
    <w:rsid w:val="003D7F6E"/>
    <w:rsid w:val="003E4286"/>
    <w:rsid w:val="003F62DC"/>
    <w:rsid w:val="003F6D92"/>
    <w:rsid w:val="004028EC"/>
    <w:rsid w:val="00403F66"/>
    <w:rsid w:val="004053F4"/>
    <w:rsid w:val="00405FB6"/>
    <w:rsid w:val="00407A5E"/>
    <w:rsid w:val="00412C6C"/>
    <w:rsid w:val="0041759C"/>
    <w:rsid w:val="004216C9"/>
    <w:rsid w:val="00421AC8"/>
    <w:rsid w:val="0042376D"/>
    <w:rsid w:val="004237C3"/>
    <w:rsid w:val="00426E7D"/>
    <w:rsid w:val="00427382"/>
    <w:rsid w:val="00427A14"/>
    <w:rsid w:val="00427D54"/>
    <w:rsid w:val="00431655"/>
    <w:rsid w:val="00436437"/>
    <w:rsid w:val="00440840"/>
    <w:rsid w:val="00445A07"/>
    <w:rsid w:val="00445D34"/>
    <w:rsid w:val="00446DD2"/>
    <w:rsid w:val="00447F38"/>
    <w:rsid w:val="0045068C"/>
    <w:rsid w:val="00450B3E"/>
    <w:rsid w:val="00451BC6"/>
    <w:rsid w:val="004559F2"/>
    <w:rsid w:val="0045758F"/>
    <w:rsid w:val="004577CA"/>
    <w:rsid w:val="00460D90"/>
    <w:rsid w:val="00461A52"/>
    <w:rsid w:val="00465737"/>
    <w:rsid w:val="00466CAB"/>
    <w:rsid w:val="00470604"/>
    <w:rsid w:val="004709FE"/>
    <w:rsid w:val="00470BE6"/>
    <w:rsid w:val="004710FC"/>
    <w:rsid w:val="00471B0B"/>
    <w:rsid w:val="00475248"/>
    <w:rsid w:val="004754C8"/>
    <w:rsid w:val="00475FCC"/>
    <w:rsid w:val="004763E4"/>
    <w:rsid w:val="004778BE"/>
    <w:rsid w:val="004826C0"/>
    <w:rsid w:val="00484AB4"/>
    <w:rsid w:val="004871FB"/>
    <w:rsid w:val="0049128B"/>
    <w:rsid w:val="00491E56"/>
    <w:rsid w:val="004941EE"/>
    <w:rsid w:val="00495098"/>
    <w:rsid w:val="00495AE7"/>
    <w:rsid w:val="00496112"/>
    <w:rsid w:val="00496A9F"/>
    <w:rsid w:val="004A029B"/>
    <w:rsid w:val="004A2D6A"/>
    <w:rsid w:val="004A37E2"/>
    <w:rsid w:val="004A404D"/>
    <w:rsid w:val="004A5088"/>
    <w:rsid w:val="004A5919"/>
    <w:rsid w:val="004A637D"/>
    <w:rsid w:val="004A6ABB"/>
    <w:rsid w:val="004A729E"/>
    <w:rsid w:val="004B00A2"/>
    <w:rsid w:val="004B1B02"/>
    <w:rsid w:val="004B1E11"/>
    <w:rsid w:val="004B4288"/>
    <w:rsid w:val="004B43B4"/>
    <w:rsid w:val="004B4C1C"/>
    <w:rsid w:val="004B4DA3"/>
    <w:rsid w:val="004B564B"/>
    <w:rsid w:val="004B77BB"/>
    <w:rsid w:val="004C10C6"/>
    <w:rsid w:val="004C23EE"/>
    <w:rsid w:val="004C332A"/>
    <w:rsid w:val="004C4E91"/>
    <w:rsid w:val="004C4F06"/>
    <w:rsid w:val="004C604D"/>
    <w:rsid w:val="004C6904"/>
    <w:rsid w:val="004D13F8"/>
    <w:rsid w:val="004D49DA"/>
    <w:rsid w:val="004D4B9E"/>
    <w:rsid w:val="004D5540"/>
    <w:rsid w:val="004E10FA"/>
    <w:rsid w:val="004E13D8"/>
    <w:rsid w:val="004E22A0"/>
    <w:rsid w:val="004E4AED"/>
    <w:rsid w:val="004E4F1F"/>
    <w:rsid w:val="004E7633"/>
    <w:rsid w:val="004E7869"/>
    <w:rsid w:val="004E7B56"/>
    <w:rsid w:val="004F1B41"/>
    <w:rsid w:val="004F2390"/>
    <w:rsid w:val="004F23E1"/>
    <w:rsid w:val="004F3518"/>
    <w:rsid w:val="004F38BF"/>
    <w:rsid w:val="004F392F"/>
    <w:rsid w:val="004F3A4C"/>
    <w:rsid w:val="004F3B3A"/>
    <w:rsid w:val="004F4B0D"/>
    <w:rsid w:val="004F6AFC"/>
    <w:rsid w:val="004F6FDF"/>
    <w:rsid w:val="004F70D2"/>
    <w:rsid w:val="004F71DD"/>
    <w:rsid w:val="00500424"/>
    <w:rsid w:val="00501381"/>
    <w:rsid w:val="005016A6"/>
    <w:rsid w:val="00504762"/>
    <w:rsid w:val="00513F9F"/>
    <w:rsid w:val="00515D18"/>
    <w:rsid w:val="00516B00"/>
    <w:rsid w:val="00520275"/>
    <w:rsid w:val="00521E21"/>
    <w:rsid w:val="00522D52"/>
    <w:rsid w:val="005242C0"/>
    <w:rsid w:val="005273E3"/>
    <w:rsid w:val="00527AF4"/>
    <w:rsid w:val="005304FC"/>
    <w:rsid w:val="005309BA"/>
    <w:rsid w:val="00533D24"/>
    <w:rsid w:val="00534B6D"/>
    <w:rsid w:val="0053585B"/>
    <w:rsid w:val="00536266"/>
    <w:rsid w:val="00536DDB"/>
    <w:rsid w:val="00537275"/>
    <w:rsid w:val="00541166"/>
    <w:rsid w:val="00541677"/>
    <w:rsid w:val="005426F6"/>
    <w:rsid w:val="005430A4"/>
    <w:rsid w:val="00543A1D"/>
    <w:rsid w:val="00544120"/>
    <w:rsid w:val="00544B1E"/>
    <w:rsid w:val="0054743B"/>
    <w:rsid w:val="00547F11"/>
    <w:rsid w:val="00550196"/>
    <w:rsid w:val="005512D3"/>
    <w:rsid w:val="00551EF9"/>
    <w:rsid w:val="00551F44"/>
    <w:rsid w:val="00552BEC"/>
    <w:rsid w:val="005559FB"/>
    <w:rsid w:val="005573D1"/>
    <w:rsid w:val="00563F3F"/>
    <w:rsid w:val="005646C3"/>
    <w:rsid w:val="00566ED7"/>
    <w:rsid w:val="00567C56"/>
    <w:rsid w:val="00571B6C"/>
    <w:rsid w:val="005761E6"/>
    <w:rsid w:val="0057639B"/>
    <w:rsid w:val="00580F5F"/>
    <w:rsid w:val="00582A6C"/>
    <w:rsid w:val="00583473"/>
    <w:rsid w:val="00584A85"/>
    <w:rsid w:val="00584DBC"/>
    <w:rsid w:val="00585F0E"/>
    <w:rsid w:val="00586F27"/>
    <w:rsid w:val="005870EB"/>
    <w:rsid w:val="00591CBE"/>
    <w:rsid w:val="00594DA5"/>
    <w:rsid w:val="00594F43"/>
    <w:rsid w:val="005A1359"/>
    <w:rsid w:val="005A1981"/>
    <w:rsid w:val="005A268A"/>
    <w:rsid w:val="005A3A60"/>
    <w:rsid w:val="005B03A7"/>
    <w:rsid w:val="005B046C"/>
    <w:rsid w:val="005B4DC4"/>
    <w:rsid w:val="005B4F9D"/>
    <w:rsid w:val="005B66F3"/>
    <w:rsid w:val="005C1538"/>
    <w:rsid w:val="005C1C4A"/>
    <w:rsid w:val="005C1C64"/>
    <w:rsid w:val="005C3236"/>
    <w:rsid w:val="005C3F03"/>
    <w:rsid w:val="005C49DF"/>
    <w:rsid w:val="005C6B11"/>
    <w:rsid w:val="005D1A11"/>
    <w:rsid w:val="005D1A55"/>
    <w:rsid w:val="005D29FF"/>
    <w:rsid w:val="005D594C"/>
    <w:rsid w:val="005D6870"/>
    <w:rsid w:val="005D6C92"/>
    <w:rsid w:val="005D7281"/>
    <w:rsid w:val="005E0D62"/>
    <w:rsid w:val="005E3317"/>
    <w:rsid w:val="005E48FD"/>
    <w:rsid w:val="005E5A4D"/>
    <w:rsid w:val="005F290D"/>
    <w:rsid w:val="005F38B6"/>
    <w:rsid w:val="005F3F94"/>
    <w:rsid w:val="005F4B4D"/>
    <w:rsid w:val="005F6250"/>
    <w:rsid w:val="00601A1F"/>
    <w:rsid w:val="006057CE"/>
    <w:rsid w:val="00607711"/>
    <w:rsid w:val="00607E22"/>
    <w:rsid w:val="0061012F"/>
    <w:rsid w:val="00611766"/>
    <w:rsid w:val="0061444E"/>
    <w:rsid w:val="00617816"/>
    <w:rsid w:val="00620996"/>
    <w:rsid w:val="00622976"/>
    <w:rsid w:val="006236F5"/>
    <w:rsid w:val="00624AF9"/>
    <w:rsid w:val="00624E84"/>
    <w:rsid w:val="00626260"/>
    <w:rsid w:val="00626F1C"/>
    <w:rsid w:val="0063126A"/>
    <w:rsid w:val="006315DF"/>
    <w:rsid w:val="00631636"/>
    <w:rsid w:val="00632F27"/>
    <w:rsid w:val="006331BC"/>
    <w:rsid w:val="006334DB"/>
    <w:rsid w:val="0063439A"/>
    <w:rsid w:val="00634ECD"/>
    <w:rsid w:val="00635575"/>
    <w:rsid w:val="00635A55"/>
    <w:rsid w:val="006372DE"/>
    <w:rsid w:val="006429BA"/>
    <w:rsid w:val="006468B7"/>
    <w:rsid w:val="0065079A"/>
    <w:rsid w:val="00653F56"/>
    <w:rsid w:val="006547C8"/>
    <w:rsid w:val="006555D8"/>
    <w:rsid w:val="006565F8"/>
    <w:rsid w:val="0067046E"/>
    <w:rsid w:val="00671F24"/>
    <w:rsid w:val="00672B52"/>
    <w:rsid w:val="0067391D"/>
    <w:rsid w:val="006740E7"/>
    <w:rsid w:val="00674A3D"/>
    <w:rsid w:val="006807F7"/>
    <w:rsid w:val="00681880"/>
    <w:rsid w:val="00681E23"/>
    <w:rsid w:val="006826CA"/>
    <w:rsid w:val="00682940"/>
    <w:rsid w:val="00683754"/>
    <w:rsid w:val="006849BC"/>
    <w:rsid w:val="006854B8"/>
    <w:rsid w:val="00685614"/>
    <w:rsid w:val="0068583A"/>
    <w:rsid w:val="00685C6D"/>
    <w:rsid w:val="00686A78"/>
    <w:rsid w:val="0069053D"/>
    <w:rsid w:val="00690859"/>
    <w:rsid w:val="00692C7D"/>
    <w:rsid w:val="0069343E"/>
    <w:rsid w:val="00693974"/>
    <w:rsid w:val="0069456E"/>
    <w:rsid w:val="0069523C"/>
    <w:rsid w:val="00695A32"/>
    <w:rsid w:val="006A53F5"/>
    <w:rsid w:val="006B0EED"/>
    <w:rsid w:val="006B294C"/>
    <w:rsid w:val="006B2F22"/>
    <w:rsid w:val="006B4898"/>
    <w:rsid w:val="006B55B2"/>
    <w:rsid w:val="006B5685"/>
    <w:rsid w:val="006B5F6E"/>
    <w:rsid w:val="006C0457"/>
    <w:rsid w:val="006C3DB7"/>
    <w:rsid w:val="006C5CFB"/>
    <w:rsid w:val="006D1DC5"/>
    <w:rsid w:val="006D6AC9"/>
    <w:rsid w:val="006D6F8C"/>
    <w:rsid w:val="006D7BD3"/>
    <w:rsid w:val="006D7DA0"/>
    <w:rsid w:val="006E21B4"/>
    <w:rsid w:val="006E326C"/>
    <w:rsid w:val="006E3C81"/>
    <w:rsid w:val="006E3D45"/>
    <w:rsid w:val="006E4BEB"/>
    <w:rsid w:val="006E4F56"/>
    <w:rsid w:val="006E500B"/>
    <w:rsid w:val="006E6738"/>
    <w:rsid w:val="006E7BF3"/>
    <w:rsid w:val="006F053E"/>
    <w:rsid w:val="006F1134"/>
    <w:rsid w:val="006F3650"/>
    <w:rsid w:val="00700824"/>
    <w:rsid w:val="007008BF"/>
    <w:rsid w:val="00703078"/>
    <w:rsid w:val="00703359"/>
    <w:rsid w:val="007043F0"/>
    <w:rsid w:val="0070537D"/>
    <w:rsid w:val="0070564A"/>
    <w:rsid w:val="00707590"/>
    <w:rsid w:val="007075D9"/>
    <w:rsid w:val="007139C4"/>
    <w:rsid w:val="0071497C"/>
    <w:rsid w:val="00714ADD"/>
    <w:rsid w:val="00717FD8"/>
    <w:rsid w:val="00720135"/>
    <w:rsid w:val="007203F7"/>
    <w:rsid w:val="00721A53"/>
    <w:rsid w:val="00722533"/>
    <w:rsid w:val="00724F1D"/>
    <w:rsid w:val="007270EA"/>
    <w:rsid w:val="00727683"/>
    <w:rsid w:val="00734D68"/>
    <w:rsid w:val="0073583D"/>
    <w:rsid w:val="007377E0"/>
    <w:rsid w:val="007418EE"/>
    <w:rsid w:val="00741BA5"/>
    <w:rsid w:val="00742EEC"/>
    <w:rsid w:val="00743EDF"/>
    <w:rsid w:val="007502C9"/>
    <w:rsid w:val="00751B8F"/>
    <w:rsid w:val="007541E1"/>
    <w:rsid w:val="007546A5"/>
    <w:rsid w:val="0075622A"/>
    <w:rsid w:val="0075642E"/>
    <w:rsid w:val="00756B3D"/>
    <w:rsid w:val="0075752B"/>
    <w:rsid w:val="00760542"/>
    <w:rsid w:val="007616C2"/>
    <w:rsid w:val="00761762"/>
    <w:rsid w:val="00761BF8"/>
    <w:rsid w:val="00761C96"/>
    <w:rsid w:val="00764265"/>
    <w:rsid w:val="007643A6"/>
    <w:rsid w:val="00765428"/>
    <w:rsid w:val="007700B7"/>
    <w:rsid w:val="00770716"/>
    <w:rsid w:val="00772E52"/>
    <w:rsid w:val="00773233"/>
    <w:rsid w:val="0077454E"/>
    <w:rsid w:val="007811AE"/>
    <w:rsid w:val="00787F5C"/>
    <w:rsid w:val="00791EB5"/>
    <w:rsid w:val="00792450"/>
    <w:rsid w:val="00792DC2"/>
    <w:rsid w:val="00794D0A"/>
    <w:rsid w:val="007969AF"/>
    <w:rsid w:val="007A186C"/>
    <w:rsid w:val="007A36E4"/>
    <w:rsid w:val="007A4627"/>
    <w:rsid w:val="007A5F1E"/>
    <w:rsid w:val="007A7F76"/>
    <w:rsid w:val="007B145B"/>
    <w:rsid w:val="007B32A6"/>
    <w:rsid w:val="007B4F92"/>
    <w:rsid w:val="007C500A"/>
    <w:rsid w:val="007C65A3"/>
    <w:rsid w:val="007D05E8"/>
    <w:rsid w:val="007D1E80"/>
    <w:rsid w:val="007D26C5"/>
    <w:rsid w:val="007D402D"/>
    <w:rsid w:val="007D5035"/>
    <w:rsid w:val="007D5CEE"/>
    <w:rsid w:val="007D6C3B"/>
    <w:rsid w:val="007D7CFE"/>
    <w:rsid w:val="007E0223"/>
    <w:rsid w:val="007E2994"/>
    <w:rsid w:val="007E2F9A"/>
    <w:rsid w:val="007E3EC7"/>
    <w:rsid w:val="007E4224"/>
    <w:rsid w:val="007E7571"/>
    <w:rsid w:val="007F0BCE"/>
    <w:rsid w:val="007F0BD8"/>
    <w:rsid w:val="007F221F"/>
    <w:rsid w:val="007F278B"/>
    <w:rsid w:val="007F739E"/>
    <w:rsid w:val="00800AD5"/>
    <w:rsid w:val="00803127"/>
    <w:rsid w:val="0080589C"/>
    <w:rsid w:val="00805AC5"/>
    <w:rsid w:val="00806992"/>
    <w:rsid w:val="00806A77"/>
    <w:rsid w:val="00806C53"/>
    <w:rsid w:val="00810430"/>
    <w:rsid w:val="00811416"/>
    <w:rsid w:val="00813E13"/>
    <w:rsid w:val="00815BE4"/>
    <w:rsid w:val="00817A58"/>
    <w:rsid w:val="00823040"/>
    <w:rsid w:val="0082308D"/>
    <w:rsid w:val="00823EBB"/>
    <w:rsid w:val="00834E28"/>
    <w:rsid w:val="00835125"/>
    <w:rsid w:val="008412D1"/>
    <w:rsid w:val="008427B2"/>
    <w:rsid w:val="00843894"/>
    <w:rsid w:val="00844AAA"/>
    <w:rsid w:val="0084538C"/>
    <w:rsid w:val="0084560F"/>
    <w:rsid w:val="00850E22"/>
    <w:rsid w:val="008527E0"/>
    <w:rsid w:val="00852982"/>
    <w:rsid w:val="00852DE1"/>
    <w:rsid w:val="00853307"/>
    <w:rsid w:val="008538DD"/>
    <w:rsid w:val="00853C4B"/>
    <w:rsid w:val="008545BD"/>
    <w:rsid w:val="00861E66"/>
    <w:rsid w:val="00863AB2"/>
    <w:rsid w:val="00864490"/>
    <w:rsid w:val="008645F9"/>
    <w:rsid w:val="0086535F"/>
    <w:rsid w:val="00865903"/>
    <w:rsid w:val="008668BF"/>
    <w:rsid w:val="00867EF0"/>
    <w:rsid w:val="00870029"/>
    <w:rsid w:val="00872438"/>
    <w:rsid w:val="00874CC5"/>
    <w:rsid w:val="00881D28"/>
    <w:rsid w:val="008827EC"/>
    <w:rsid w:val="008832D8"/>
    <w:rsid w:val="00884FBE"/>
    <w:rsid w:val="00886D44"/>
    <w:rsid w:val="0088765C"/>
    <w:rsid w:val="0089033E"/>
    <w:rsid w:val="00890B67"/>
    <w:rsid w:val="00891671"/>
    <w:rsid w:val="00893A2F"/>
    <w:rsid w:val="008959D0"/>
    <w:rsid w:val="00896C6D"/>
    <w:rsid w:val="008A1617"/>
    <w:rsid w:val="008A23BD"/>
    <w:rsid w:val="008A2C71"/>
    <w:rsid w:val="008A30D3"/>
    <w:rsid w:val="008A5E26"/>
    <w:rsid w:val="008B0D29"/>
    <w:rsid w:val="008C6046"/>
    <w:rsid w:val="008D2224"/>
    <w:rsid w:val="008D26DE"/>
    <w:rsid w:val="008D38CF"/>
    <w:rsid w:val="008D55B1"/>
    <w:rsid w:val="008E174D"/>
    <w:rsid w:val="008E349A"/>
    <w:rsid w:val="008E3AE8"/>
    <w:rsid w:val="008E40B6"/>
    <w:rsid w:val="008E50A4"/>
    <w:rsid w:val="008E6055"/>
    <w:rsid w:val="008E7256"/>
    <w:rsid w:val="008F0F38"/>
    <w:rsid w:val="008F1579"/>
    <w:rsid w:val="008F1DE5"/>
    <w:rsid w:val="008F4013"/>
    <w:rsid w:val="009006AC"/>
    <w:rsid w:val="00901021"/>
    <w:rsid w:val="00905D07"/>
    <w:rsid w:val="0090625A"/>
    <w:rsid w:val="009069A4"/>
    <w:rsid w:val="00911797"/>
    <w:rsid w:val="0091361F"/>
    <w:rsid w:val="009139F3"/>
    <w:rsid w:val="00915F1D"/>
    <w:rsid w:val="009169A3"/>
    <w:rsid w:val="0092075C"/>
    <w:rsid w:val="00921898"/>
    <w:rsid w:val="00921AC1"/>
    <w:rsid w:val="00924799"/>
    <w:rsid w:val="00925255"/>
    <w:rsid w:val="0092597F"/>
    <w:rsid w:val="00934566"/>
    <w:rsid w:val="00942C17"/>
    <w:rsid w:val="009432DE"/>
    <w:rsid w:val="00944AA9"/>
    <w:rsid w:val="00945074"/>
    <w:rsid w:val="00951C15"/>
    <w:rsid w:val="00951E31"/>
    <w:rsid w:val="00953BE7"/>
    <w:rsid w:val="009549ED"/>
    <w:rsid w:val="009557F2"/>
    <w:rsid w:val="00955B41"/>
    <w:rsid w:val="00957C19"/>
    <w:rsid w:val="00961418"/>
    <w:rsid w:val="00962649"/>
    <w:rsid w:val="00962885"/>
    <w:rsid w:val="00963FF5"/>
    <w:rsid w:val="0096710F"/>
    <w:rsid w:val="00967381"/>
    <w:rsid w:val="00970F83"/>
    <w:rsid w:val="00971ECC"/>
    <w:rsid w:val="009735BE"/>
    <w:rsid w:val="0097403F"/>
    <w:rsid w:val="00974752"/>
    <w:rsid w:val="009810F1"/>
    <w:rsid w:val="00985681"/>
    <w:rsid w:val="00987CA1"/>
    <w:rsid w:val="00987DF6"/>
    <w:rsid w:val="0099040A"/>
    <w:rsid w:val="00991DA3"/>
    <w:rsid w:val="00991FFC"/>
    <w:rsid w:val="0099225E"/>
    <w:rsid w:val="00992EDC"/>
    <w:rsid w:val="00997A5F"/>
    <w:rsid w:val="009A20C4"/>
    <w:rsid w:val="009A355E"/>
    <w:rsid w:val="009A440E"/>
    <w:rsid w:val="009A505B"/>
    <w:rsid w:val="009A677D"/>
    <w:rsid w:val="009A6944"/>
    <w:rsid w:val="009B0C56"/>
    <w:rsid w:val="009B1E14"/>
    <w:rsid w:val="009B4F2B"/>
    <w:rsid w:val="009B7017"/>
    <w:rsid w:val="009C1BED"/>
    <w:rsid w:val="009C4930"/>
    <w:rsid w:val="009C593D"/>
    <w:rsid w:val="009C59F4"/>
    <w:rsid w:val="009C61D4"/>
    <w:rsid w:val="009D1C91"/>
    <w:rsid w:val="009D1F51"/>
    <w:rsid w:val="009D23D2"/>
    <w:rsid w:val="009D5368"/>
    <w:rsid w:val="009D61C1"/>
    <w:rsid w:val="009E1243"/>
    <w:rsid w:val="009E1323"/>
    <w:rsid w:val="009E1366"/>
    <w:rsid w:val="009E1922"/>
    <w:rsid w:val="009E28D5"/>
    <w:rsid w:val="009E296D"/>
    <w:rsid w:val="009E402A"/>
    <w:rsid w:val="009E4FA1"/>
    <w:rsid w:val="009E6DB0"/>
    <w:rsid w:val="009F0BAB"/>
    <w:rsid w:val="009F24FE"/>
    <w:rsid w:val="009F35DC"/>
    <w:rsid w:val="009F66EC"/>
    <w:rsid w:val="009F68E6"/>
    <w:rsid w:val="009F7539"/>
    <w:rsid w:val="00A02564"/>
    <w:rsid w:val="00A04C04"/>
    <w:rsid w:val="00A114AB"/>
    <w:rsid w:val="00A128AB"/>
    <w:rsid w:val="00A152FA"/>
    <w:rsid w:val="00A15EA6"/>
    <w:rsid w:val="00A16302"/>
    <w:rsid w:val="00A20E51"/>
    <w:rsid w:val="00A2294C"/>
    <w:rsid w:val="00A239C3"/>
    <w:rsid w:val="00A23ADE"/>
    <w:rsid w:val="00A24B23"/>
    <w:rsid w:val="00A26516"/>
    <w:rsid w:val="00A31229"/>
    <w:rsid w:val="00A327D6"/>
    <w:rsid w:val="00A32904"/>
    <w:rsid w:val="00A34492"/>
    <w:rsid w:val="00A34E25"/>
    <w:rsid w:val="00A34FF3"/>
    <w:rsid w:val="00A36B4F"/>
    <w:rsid w:val="00A40DF5"/>
    <w:rsid w:val="00A41C52"/>
    <w:rsid w:val="00A425C1"/>
    <w:rsid w:val="00A46F34"/>
    <w:rsid w:val="00A474A2"/>
    <w:rsid w:val="00A47B10"/>
    <w:rsid w:val="00A51D65"/>
    <w:rsid w:val="00A525A8"/>
    <w:rsid w:val="00A52706"/>
    <w:rsid w:val="00A5565B"/>
    <w:rsid w:val="00A55A79"/>
    <w:rsid w:val="00A6186B"/>
    <w:rsid w:val="00A6482B"/>
    <w:rsid w:val="00A64C60"/>
    <w:rsid w:val="00A660D0"/>
    <w:rsid w:val="00A660D8"/>
    <w:rsid w:val="00A7256F"/>
    <w:rsid w:val="00A72A28"/>
    <w:rsid w:val="00A72ACC"/>
    <w:rsid w:val="00A74CE5"/>
    <w:rsid w:val="00A751BA"/>
    <w:rsid w:val="00A768ED"/>
    <w:rsid w:val="00A76F44"/>
    <w:rsid w:val="00A7700B"/>
    <w:rsid w:val="00A80210"/>
    <w:rsid w:val="00A80B6E"/>
    <w:rsid w:val="00A833B5"/>
    <w:rsid w:val="00A87CE6"/>
    <w:rsid w:val="00A90E9E"/>
    <w:rsid w:val="00A915FF"/>
    <w:rsid w:val="00A93946"/>
    <w:rsid w:val="00A94B1B"/>
    <w:rsid w:val="00A94DBB"/>
    <w:rsid w:val="00A95B52"/>
    <w:rsid w:val="00A97861"/>
    <w:rsid w:val="00AA23C4"/>
    <w:rsid w:val="00AA33D4"/>
    <w:rsid w:val="00AA371E"/>
    <w:rsid w:val="00AA4112"/>
    <w:rsid w:val="00AA433B"/>
    <w:rsid w:val="00AA6BCC"/>
    <w:rsid w:val="00AB087F"/>
    <w:rsid w:val="00AB08BC"/>
    <w:rsid w:val="00AB0C63"/>
    <w:rsid w:val="00AB12C4"/>
    <w:rsid w:val="00AB2C5D"/>
    <w:rsid w:val="00AB71D4"/>
    <w:rsid w:val="00AC4965"/>
    <w:rsid w:val="00AC65F2"/>
    <w:rsid w:val="00AC6773"/>
    <w:rsid w:val="00AC6B68"/>
    <w:rsid w:val="00AC73DA"/>
    <w:rsid w:val="00AC743F"/>
    <w:rsid w:val="00AD21B5"/>
    <w:rsid w:val="00AD2A35"/>
    <w:rsid w:val="00AD32BC"/>
    <w:rsid w:val="00AD346D"/>
    <w:rsid w:val="00AD4576"/>
    <w:rsid w:val="00AD5B46"/>
    <w:rsid w:val="00AD7ACB"/>
    <w:rsid w:val="00AE106B"/>
    <w:rsid w:val="00AE37B7"/>
    <w:rsid w:val="00AE3978"/>
    <w:rsid w:val="00AE3CD2"/>
    <w:rsid w:val="00AE4484"/>
    <w:rsid w:val="00AE59F0"/>
    <w:rsid w:val="00AF48A1"/>
    <w:rsid w:val="00AF49A1"/>
    <w:rsid w:val="00AF78EA"/>
    <w:rsid w:val="00B01B1A"/>
    <w:rsid w:val="00B02042"/>
    <w:rsid w:val="00B0357B"/>
    <w:rsid w:val="00B04C8B"/>
    <w:rsid w:val="00B05652"/>
    <w:rsid w:val="00B0612E"/>
    <w:rsid w:val="00B10013"/>
    <w:rsid w:val="00B13C59"/>
    <w:rsid w:val="00B13E0A"/>
    <w:rsid w:val="00B15F06"/>
    <w:rsid w:val="00B1765A"/>
    <w:rsid w:val="00B17BC7"/>
    <w:rsid w:val="00B20727"/>
    <w:rsid w:val="00B21081"/>
    <w:rsid w:val="00B274BC"/>
    <w:rsid w:val="00B3079B"/>
    <w:rsid w:val="00B311E1"/>
    <w:rsid w:val="00B3252A"/>
    <w:rsid w:val="00B35FEE"/>
    <w:rsid w:val="00B371F5"/>
    <w:rsid w:val="00B40BFA"/>
    <w:rsid w:val="00B4107F"/>
    <w:rsid w:val="00B42BDC"/>
    <w:rsid w:val="00B44789"/>
    <w:rsid w:val="00B464CD"/>
    <w:rsid w:val="00B464ED"/>
    <w:rsid w:val="00B51470"/>
    <w:rsid w:val="00B51EC0"/>
    <w:rsid w:val="00B53CED"/>
    <w:rsid w:val="00B541FA"/>
    <w:rsid w:val="00B55DE5"/>
    <w:rsid w:val="00B5659D"/>
    <w:rsid w:val="00B568C5"/>
    <w:rsid w:val="00B620D6"/>
    <w:rsid w:val="00B6261A"/>
    <w:rsid w:val="00B628AB"/>
    <w:rsid w:val="00B63282"/>
    <w:rsid w:val="00B63A28"/>
    <w:rsid w:val="00B64E6F"/>
    <w:rsid w:val="00B6588A"/>
    <w:rsid w:val="00B72BD7"/>
    <w:rsid w:val="00B734CA"/>
    <w:rsid w:val="00B751A3"/>
    <w:rsid w:val="00B75E65"/>
    <w:rsid w:val="00B765E4"/>
    <w:rsid w:val="00B76AD4"/>
    <w:rsid w:val="00B76DCF"/>
    <w:rsid w:val="00B76E3C"/>
    <w:rsid w:val="00B77877"/>
    <w:rsid w:val="00B8052F"/>
    <w:rsid w:val="00B81090"/>
    <w:rsid w:val="00B82B51"/>
    <w:rsid w:val="00B83B9B"/>
    <w:rsid w:val="00B8575C"/>
    <w:rsid w:val="00B8724D"/>
    <w:rsid w:val="00B900FA"/>
    <w:rsid w:val="00B91080"/>
    <w:rsid w:val="00B912FF"/>
    <w:rsid w:val="00B913A2"/>
    <w:rsid w:val="00B92C4A"/>
    <w:rsid w:val="00B93FEF"/>
    <w:rsid w:val="00B95F1D"/>
    <w:rsid w:val="00B96374"/>
    <w:rsid w:val="00B97567"/>
    <w:rsid w:val="00BA22A5"/>
    <w:rsid w:val="00BA260B"/>
    <w:rsid w:val="00BA4FD9"/>
    <w:rsid w:val="00BA58D3"/>
    <w:rsid w:val="00BA7FCE"/>
    <w:rsid w:val="00BB259B"/>
    <w:rsid w:val="00BB268A"/>
    <w:rsid w:val="00BB2C65"/>
    <w:rsid w:val="00BB70CF"/>
    <w:rsid w:val="00BC00AC"/>
    <w:rsid w:val="00BC0B40"/>
    <w:rsid w:val="00BC0C3B"/>
    <w:rsid w:val="00BC2055"/>
    <w:rsid w:val="00BC2D73"/>
    <w:rsid w:val="00BC4978"/>
    <w:rsid w:val="00BC5E26"/>
    <w:rsid w:val="00BC64A3"/>
    <w:rsid w:val="00BC6792"/>
    <w:rsid w:val="00BC67A7"/>
    <w:rsid w:val="00BC705A"/>
    <w:rsid w:val="00BC7618"/>
    <w:rsid w:val="00BD0FF2"/>
    <w:rsid w:val="00BD2FC1"/>
    <w:rsid w:val="00BD62F7"/>
    <w:rsid w:val="00BD713A"/>
    <w:rsid w:val="00BD7334"/>
    <w:rsid w:val="00BE1062"/>
    <w:rsid w:val="00BE1963"/>
    <w:rsid w:val="00BE2AE7"/>
    <w:rsid w:val="00BE3F5B"/>
    <w:rsid w:val="00BE44C1"/>
    <w:rsid w:val="00BE5304"/>
    <w:rsid w:val="00BF1073"/>
    <w:rsid w:val="00BF1BFD"/>
    <w:rsid w:val="00BF27B1"/>
    <w:rsid w:val="00BF416A"/>
    <w:rsid w:val="00BF58C3"/>
    <w:rsid w:val="00BF5BF2"/>
    <w:rsid w:val="00BF5F18"/>
    <w:rsid w:val="00BF79E4"/>
    <w:rsid w:val="00C017A9"/>
    <w:rsid w:val="00C02AA0"/>
    <w:rsid w:val="00C06F99"/>
    <w:rsid w:val="00C0782A"/>
    <w:rsid w:val="00C10D07"/>
    <w:rsid w:val="00C11749"/>
    <w:rsid w:val="00C11E95"/>
    <w:rsid w:val="00C127A7"/>
    <w:rsid w:val="00C13EA5"/>
    <w:rsid w:val="00C20060"/>
    <w:rsid w:val="00C21286"/>
    <w:rsid w:val="00C21602"/>
    <w:rsid w:val="00C22D21"/>
    <w:rsid w:val="00C25016"/>
    <w:rsid w:val="00C27705"/>
    <w:rsid w:val="00C27EFC"/>
    <w:rsid w:val="00C32480"/>
    <w:rsid w:val="00C32EC4"/>
    <w:rsid w:val="00C3321F"/>
    <w:rsid w:val="00C40137"/>
    <w:rsid w:val="00C40C0D"/>
    <w:rsid w:val="00C431AB"/>
    <w:rsid w:val="00C44509"/>
    <w:rsid w:val="00C45C1E"/>
    <w:rsid w:val="00C54186"/>
    <w:rsid w:val="00C54499"/>
    <w:rsid w:val="00C54D77"/>
    <w:rsid w:val="00C55FF4"/>
    <w:rsid w:val="00C61042"/>
    <w:rsid w:val="00C63F84"/>
    <w:rsid w:val="00C6494B"/>
    <w:rsid w:val="00C73962"/>
    <w:rsid w:val="00C76EFF"/>
    <w:rsid w:val="00C77BC9"/>
    <w:rsid w:val="00C840B8"/>
    <w:rsid w:val="00C86976"/>
    <w:rsid w:val="00C873B2"/>
    <w:rsid w:val="00C90104"/>
    <w:rsid w:val="00C90620"/>
    <w:rsid w:val="00C92757"/>
    <w:rsid w:val="00C93A19"/>
    <w:rsid w:val="00C95D85"/>
    <w:rsid w:val="00C96B07"/>
    <w:rsid w:val="00C9782B"/>
    <w:rsid w:val="00CA1A17"/>
    <w:rsid w:val="00CA4837"/>
    <w:rsid w:val="00CA70AC"/>
    <w:rsid w:val="00CB09BC"/>
    <w:rsid w:val="00CB0C1C"/>
    <w:rsid w:val="00CB22F9"/>
    <w:rsid w:val="00CC04F9"/>
    <w:rsid w:val="00CC3A00"/>
    <w:rsid w:val="00CC3D52"/>
    <w:rsid w:val="00CC3F88"/>
    <w:rsid w:val="00CC48F7"/>
    <w:rsid w:val="00CC5447"/>
    <w:rsid w:val="00CC5FC7"/>
    <w:rsid w:val="00CC692D"/>
    <w:rsid w:val="00CC6BC3"/>
    <w:rsid w:val="00CD01BC"/>
    <w:rsid w:val="00CD0858"/>
    <w:rsid w:val="00CD203C"/>
    <w:rsid w:val="00CD2CF9"/>
    <w:rsid w:val="00CD3B50"/>
    <w:rsid w:val="00CD41F7"/>
    <w:rsid w:val="00CD5F7D"/>
    <w:rsid w:val="00CD74C5"/>
    <w:rsid w:val="00CE1687"/>
    <w:rsid w:val="00CE4819"/>
    <w:rsid w:val="00CF0172"/>
    <w:rsid w:val="00CF0641"/>
    <w:rsid w:val="00CF0977"/>
    <w:rsid w:val="00CF1C7C"/>
    <w:rsid w:val="00CF212B"/>
    <w:rsid w:val="00CF24D6"/>
    <w:rsid w:val="00CF33C2"/>
    <w:rsid w:val="00CF7CF8"/>
    <w:rsid w:val="00D02221"/>
    <w:rsid w:val="00D040ED"/>
    <w:rsid w:val="00D064C2"/>
    <w:rsid w:val="00D066E6"/>
    <w:rsid w:val="00D07471"/>
    <w:rsid w:val="00D10FC4"/>
    <w:rsid w:val="00D1339C"/>
    <w:rsid w:val="00D22232"/>
    <w:rsid w:val="00D259F7"/>
    <w:rsid w:val="00D25FD0"/>
    <w:rsid w:val="00D26419"/>
    <w:rsid w:val="00D26B28"/>
    <w:rsid w:val="00D27BCA"/>
    <w:rsid w:val="00D304EB"/>
    <w:rsid w:val="00D30BF5"/>
    <w:rsid w:val="00D324C6"/>
    <w:rsid w:val="00D33002"/>
    <w:rsid w:val="00D33218"/>
    <w:rsid w:val="00D3459F"/>
    <w:rsid w:val="00D35CE2"/>
    <w:rsid w:val="00D35DC0"/>
    <w:rsid w:val="00D40C2B"/>
    <w:rsid w:val="00D44192"/>
    <w:rsid w:val="00D442E7"/>
    <w:rsid w:val="00D45FBC"/>
    <w:rsid w:val="00D47A35"/>
    <w:rsid w:val="00D47E44"/>
    <w:rsid w:val="00D500C8"/>
    <w:rsid w:val="00D52CC4"/>
    <w:rsid w:val="00D53508"/>
    <w:rsid w:val="00D5588B"/>
    <w:rsid w:val="00D57765"/>
    <w:rsid w:val="00D60386"/>
    <w:rsid w:val="00D63CAF"/>
    <w:rsid w:val="00D645AB"/>
    <w:rsid w:val="00D650C9"/>
    <w:rsid w:val="00D652B1"/>
    <w:rsid w:val="00D65951"/>
    <w:rsid w:val="00D65A41"/>
    <w:rsid w:val="00D6622F"/>
    <w:rsid w:val="00D717AF"/>
    <w:rsid w:val="00D7429D"/>
    <w:rsid w:val="00D76460"/>
    <w:rsid w:val="00D764B7"/>
    <w:rsid w:val="00D91233"/>
    <w:rsid w:val="00D92217"/>
    <w:rsid w:val="00D92905"/>
    <w:rsid w:val="00D93A66"/>
    <w:rsid w:val="00D95397"/>
    <w:rsid w:val="00D961F8"/>
    <w:rsid w:val="00D96EB4"/>
    <w:rsid w:val="00DA0311"/>
    <w:rsid w:val="00DA1CD4"/>
    <w:rsid w:val="00DA59B2"/>
    <w:rsid w:val="00DA7ACB"/>
    <w:rsid w:val="00DB01E6"/>
    <w:rsid w:val="00DB2069"/>
    <w:rsid w:val="00DB7005"/>
    <w:rsid w:val="00DC1657"/>
    <w:rsid w:val="00DC32F3"/>
    <w:rsid w:val="00DC632F"/>
    <w:rsid w:val="00DC7589"/>
    <w:rsid w:val="00DC7600"/>
    <w:rsid w:val="00DC7E05"/>
    <w:rsid w:val="00DD1736"/>
    <w:rsid w:val="00DD5542"/>
    <w:rsid w:val="00DD6019"/>
    <w:rsid w:val="00DD61DC"/>
    <w:rsid w:val="00DD6369"/>
    <w:rsid w:val="00DD65BD"/>
    <w:rsid w:val="00DE0889"/>
    <w:rsid w:val="00DE1BA4"/>
    <w:rsid w:val="00DE77BB"/>
    <w:rsid w:val="00DE7B45"/>
    <w:rsid w:val="00DF0923"/>
    <w:rsid w:val="00DF0D2C"/>
    <w:rsid w:val="00DF2B7E"/>
    <w:rsid w:val="00DF31E6"/>
    <w:rsid w:val="00E00D12"/>
    <w:rsid w:val="00E01C2D"/>
    <w:rsid w:val="00E01F6B"/>
    <w:rsid w:val="00E03328"/>
    <w:rsid w:val="00E0352E"/>
    <w:rsid w:val="00E06120"/>
    <w:rsid w:val="00E07A55"/>
    <w:rsid w:val="00E109C8"/>
    <w:rsid w:val="00E10C79"/>
    <w:rsid w:val="00E134ED"/>
    <w:rsid w:val="00E15DE9"/>
    <w:rsid w:val="00E1729D"/>
    <w:rsid w:val="00E17A77"/>
    <w:rsid w:val="00E21889"/>
    <w:rsid w:val="00E22839"/>
    <w:rsid w:val="00E23A68"/>
    <w:rsid w:val="00E2566B"/>
    <w:rsid w:val="00E26659"/>
    <w:rsid w:val="00E322B8"/>
    <w:rsid w:val="00E338D6"/>
    <w:rsid w:val="00E34760"/>
    <w:rsid w:val="00E35686"/>
    <w:rsid w:val="00E357DE"/>
    <w:rsid w:val="00E36131"/>
    <w:rsid w:val="00E36C7A"/>
    <w:rsid w:val="00E36FFF"/>
    <w:rsid w:val="00E40A36"/>
    <w:rsid w:val="00E427A7"/>
    <w:rsid w:val="00E427FE"/>
    <w:rsid w:val="00E4565B"/>
    <w:rsid w:val="00E462AE"/>
    <w:rsid w:val="00E46594"/>
    <w:rsid w:val="00E47486"/>
    <w:rsid w:val="00E50204"/>
    <w:rsid w:val="00E5306B"/>
    <w:rsid w:val="00E54125"/>
    <w:rsid w:val="00E55E8B"/>
    <w:rsid w:val="00E57273"/>
    <w:rsid w:val="00E6075E"/>
    <w:rsid w:val="00E60C77"/>
    <w:rsid w:val="00E625B6"/>
    <w:rsid w:val="00E62E4A"/>
    <w:rsid w:val="00E63DD6"/>
    <w:rsid w:val="00E645B7"/>
    <w:rsid w:val="00E66D42"/>
    <w:rsid w:val="00E73E95"/>
    <w:rsid w:val="00E74E56"/>
    <w:rsid w:val="00E7527C"/>
    <w:rsid w:val="00E779FE"/>
    <w:rsid w:val="00E77DC4"/>
    <w:rsid w:val="00E80A21"/>
    <w:rsid w:val="00E84119"/>
    <w:rsid w:val="00E9088F"/>
    <w:rsid w:val="00E930D9"/>
    <w:rsid w:val="00E9339E"/>
    <w:rsid w:val="00E94D20"/>
    <w:rsid w:val="00E97721"/>
    <w:rsid w:val="00EA14C1"/>
    <w:rsid w:val="00EA175F"/>
    <w:rsid w:val="00EA1C30"/>
    <w:rsid w:val="00EA3330"/>
    <w:rsid w:val="00EA5CAC"/>
    <w:rsid w:val="00EA6868"/>
    <w:rsid w:val="00EA73C1"/>
    <w:rsid w:val="00EB1981"/>
    <w:rsid w:val="00EB2057"/>
    <w:rsid w:val="00EB2EE0"/>
    <w:rsid w:val="00EB49A6"/>
    <w:rsid w:val="00EB50D5"/>
    <w:rsid w:val="00EB5D18"/>
    <w:rsid w:val="00EB5D20"/>
    <w:rsid w:val="00EC1F57"/>
    <w:rsid w:val="00ED1C78"/>
    <w:rsid w:val="00ED2982"/>
    <w:rsid w:val="00ED3F1F"/>
    <w:rsid w:val="00ED62BA"/>
    <w:rsid w:val="00ED677A"/>
    <w:rsid w:val="00ED6F4B"/>
    <w:rsid w:val="00EE0263"/>
    <w:rsid w:val="00EE0CE8"/>
    <w:rsid w:val="00EE1F6B"/>
    <w:rsid w:val="00EE4588"/>
    <w:rsid w:val="00EE63B9"/>
    <w:rsid w:val="00EE6AB3"/>
    <w:rsid w:val="00EE73F7"/>
    <w:rsid w:val="00EF1DA3"/>
    <w:rsid w:val="00EF3464"/>
    <w:rsid w:val="00EF61A6"/>
    <w:rsid w:val="00EF769A"/>
    <w:rsid w:val="00F00147"/>
    <w:rsid w:val="00F009BB"/>
    <w:rsid w:val="00F00E48"/>
    <w:rsid w:val="00F01570"/>
    <w:rsid w:val="00F0168D"/>
    <w:rsid w:val="00F04DE3"/>
    <w:rsid w:val="00F05178"/>
    <w:rsid w:val="00F05777"/>
    <w:rsid w:val="00F06D78"/>
    <w:rsid w:val="00F07A89"/>
    <w:rsid w:val="00F07A9B"/>
    <w:rsid w:val="00F113AE"/>
    <w:rsid w:val="00F11A7F"/>
    <w:rsid w:val="00F132BC"/>
    <w:rsid w:val="00F14814"/>
    <w:rsid w:val="00F156C4"/>
    <w:rsid w:val="00F15EE0"/>
    <w:rsid w:val="00F21476"/>
    <w:rsid w:val="00F222D6"/>
    <w:rsid w:val="00F23B70"/>
    <w:rsid w:val="00F2687E"/>
    <w:rsid w:val="00F27A78"/>
    <w:rsid w:val="00F3240B"/>
    <w:rsid w:val="00F34907"/>
    <w:rsid w:val="00F3621D"/>
    <w:rsid w:val="00F378F1"/>
    <w:rsid w:val="00F41865"/>
    <w:rsid w:val="00F41D36"/>
    <w:rsid w:val="00F44DF9"/>
    <w:rsid w:val="00F45889"/>
    <w:rsid w:val="00F50F58"/>
    <w:rsid w:val="00F5591F"/>
    <w:rsid w:val="00F56135"/>
    <w:rsid w:val="00F60668"/>
    <w:rsid w:val="00F608EA"/>
    <w:rsid w:val="00F64FE2"/>
    <w:rsid w:val="00F67837"/>
    <w:rsid w:val="00F67BF4"/>
    <w:rsid w:val="00F71524"/>
    <w:rsid w:val="00F71CEC"/>
    <w:rsid w:val="00F721EA"/>
    <w:rsid w:val="00F73456"/>
    <w:rsid w:val="00F7442C"/>
    <w:rsid w:val="00F74EA1"/>
    <w:rsid w:val="00F75859"/>
    <w:rsid w:val="00F75DDA"/>
    <w:rsid w:val="00F762CB"/>
    <w:rsid w:val="00F775C8"/>
    <w:rsid w:val="00F8054A"/>
    <w:rsid w:val="00F80895"/>
    <w:rsid w:val="00F81CB3"/>
    <w:rsid w:val="00F82D02"/>
    <w:rsid w:val="00F83BBC"/>
    <w:rsid w:val="00F84386"/>
    <w:rsid w:val="00F848F7"/>
    <w:rsid w:val="00F8510E"/>
    <w:rsid w:val="00F87586"/>
    <w:rsid w:val="00F8777E"/>
    <w:rsid w:val="00F94F92"/>
    <w:rsid w:val="00F96C2A"/>
    <w:rsid w:val="00F97583"/>
    <w:rsid w:val="00F97E6C"/>
    <w:rsid w:val="00FA141C"/>
    <w:rsid w:val="00FA1786"/>
    <w:rsid w:val="00FA1B31"/>
    <w:rsid w:val="00FA22CA"/>
    <w:rsid w:val="00FA51F4"/>
    <w:rsid w:val="00FA5532"/>
    <w:rsid w:val="00FB09E2"/>
    <w:rsid w:val="00FB35FC"/>
    <w:rsid w:val="00FB43DD"/>
    <w:rsid w:val="00FB5A11"/>
    <w:rsid w:val="00FC118C"/>
    <w:rsid w:val="00FC55FF"/>
    <w:rsid w:val="00FC6EA6"/>
    <w:rsid w:val="00FD16C0"/>
    <w:rsid w:val="00FD2A23"/>
    <w:rsid w:val="00FD3680"/>
    <w:rsid w:val="00FD4348"/>
    <w:rsid w:val="00FD4CF5"/>
    <w:rsid w:val="00FD5D32"/>
    <w:rsid w:val="00FD69DE"/>
    <w:rsid w:val="00FE152F"/>
    <w:rsid w:val="00FE1D05"/>
    <w:rsid w:val="00FE24DC"/>
    <w:rsid w:val="00FE3A7B"/>
    <w:rsid w:val="00FE3ED1"/>
    <w:rsid w:val="00FE5C6A"/>
    <w:rsid w:val="00FE6D01"/>
    <w:rsid w:val="00FF3162"/>
    <w:rsid w:val="00FF32A1"/>
    <w:rsid w:val="00FF4B89"/>
    <w:rsid w:val="00FF5B8C"/>
    <w:rsid w:val="00FF7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85E28"/>
  <w15:docId w15:val="{F0DF774F-572A-46C2-B8EC-40A08240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E168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E16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E168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2A34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87"/>
    <w:rPr>
      <w:b/>
      <w:bCs/>
      <w:kern w:val="44"/>
      <w:sz w:val="44"/>
      <w:szCs w:val="44"/>
    </w:rPr>
  </w:style>
  <w:style w:type="paragraph" w:customStyle="1" w:styleId="lw1">
    <w:name w:val="lw标题1"/>
    <w:basedOn w:val="Heading1"/>
    <w:next w:val="lw2"/>
    <w:qFormat/>
    <w:rsid w:val="00E17A77"/>
    <w:pPr>
      <w:spacing w:beforeLines="50" w:before="50" w:afterLines="50" w:after="50" w:line="240" w:lineRule="auto"/>
    </w:pPr>
    <w:rPr>
      <w:sz w:val="32"/>
    </w:rPr>
  </w:style>
  <w:style w:type="paragraph" w:customStyle="1" w:styleId="lw2">
    <w:name w:val="lw标题2"/>
    <w:basedOn w:val="Heading2"/>
    <w:next w:val="lw3"/>
    <w:qFormat/>
    <w:rsid w:val="00E17A77"/>
    <w:pPr>
      <w:spacing w:before="60" w:after="60" w:line="240" w:lineRule="auto"/>
    </w:pPr>
    <w:rPr>
      <w:sz w:val="28"/>
    </w:rPr>
  </w:style>
  <w:style w:type="paragraph" w:customStyle="1" w:styleId="lw3">
    <w:name w:val="lw标题3"/>
    <w:basedOn w:val="Heading3"/>
    <w:next w:val="lw"/>
    <w:qFormat/>
    <w:rsid w:val="00E17A77"/>
    <w:pPr>
      <w:spacing w:before="0" w:after="0" w:line="240" w:lineRule="auto"/>
    </w:pPr>
    <w:rPr>
      <w:sz w:val="21"/>
    </w:rPr>
  </w:style>
  <w:style w:type="character" w:customStyle="1" w:styleId="Heading2Char">
    <w:name w:val="Heading 2 Char"/>
    <w:basedOn w:val="DefaultParagraphFont"/>
    <w:link w:val="Heading2"/>
    <w:uiPriority w:val="9"/>
    <w:rsid w:val="00CE1687"/>
    <w:rPr>
      <w:rFonts w:asciiTheme="majorHAnsi" w:eastAsiaTheme="majorEastAsia" w:hAnsiTheme="majorHAnsi" w:cstheme="majorBidi"/>
      <w:b/>
      <w:bCs/>
      <w:sz w:val="32"/>
      <w:szCs w:val="32"/>
    </w:rPr>
  </w:style>
  <w:style w:type="paragraph" w:customStyle="1" w:styleId="lw">
    <w:name w:val="lw正文"/>
    <w:basedOn w:val="Normal"/>
    <w:qFormat/>
    <w:rsid w:val="00CE1687"/>
    <w:pPr>
      <w:ind w:firstLineChars="200" w:firstLine="200"/>
    </w:pPr>
  </w:style>
  <w:style w:type="character" w:customStyle="1" w:styleId="Heading3Char">
    <w:name w:val="Heading 3 Char"/>
    <w:basedOn w:val="DefaultParagraphFont"/>
    <w:link w:val="Heading3"/>
    <w:uiPriority w:val="9"/>
    <w:semiHidden/>
    <w:rsid w:val="00CE1687"/>
    <w:rPr>
      <w:b/>
      <w:bCs/>
      <w:sz w:val="32"/>
      <w:szCs w:val="32"/>
    </w:rPr>
  </w:style>
  <w:style w:type="paragraph" w:styleId="Header">
    <w:name w:val="header"/>
    <w:basedOn w:val="Normal"/>
    <w:link w:val="HeaderChar"/>
    <w:uiPriority w:val="99"/>
    <w:unhideWhenUsed/>
    <w:rsid w:val="000B4E1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4E1F"/>
    <w:rPr>
      <w:sz w:val="18"/>
      <w:szCs w:val="18"/>
    </w:rPr>
  </w:style>
  <w:style w:type="paragraph" w:styleId="Footer">
    <w:name w:val="footer"/>
    <w:basedOn w:val="Normal"/>
    <w:link w:val="FooterChar"/>
    <w:uiPriority w:val="99"/>
    <w:unhideWhenUsed/>
    <w:rsid w:val="000B4E1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B4E1F"/>
    <w:rPr>
      <w:sz w:val="18"/>
      <w:szCs w:val="18"/>
    </w:rPr>
  </w:style>
  <w:style w:type="character" w:customStyle="1" w:styleId="apple-converted-space">
    <w:name w:val="apple-converted-space"/>
    <w:basedOn w:val="DefaultParagraphFont"/>
    <w:rsid w:val="00501381"/>
  </w:style>
  <w:style w:type="character" w:customStyle="1" w:styleId="keyword">
    <w:name w:val="keyword"/>
    <w:basedOn w:val="DefaultParagraphFont"/>
    <w:rsid w:val="00DC7589"/>
  </w:style>
  <w:style w:type="character" w:customStyle="1" w:styleId="copied">
    <w:name w:val="copied"/>
    <w:basedOn w:val="DefaultParagraphFont"/>
    <w:rsid w:val="00C21602"/>
  </w:style>
  <w:style w:type="character" w:styleId="PlaceholderText">
    <w:name w:val="Placeholder Text"/>
    <w:basedOn w:val="DefaultParagraphFont"/>
    <w:uiPriority w:val="99"/>
    <w:semiHidden/>
    <w:rsid w:val="00E134ED"/>
    <w:rPr>
      <w:color w:val="808080"/>
    </w:rPr>
  </w:style>
  <w:style w:type="character" w:customStyle="1" w:styleId="Heading4Char">
    <w:name w:val="Heading 4 Char"/>
    <w:basedOn w:val="DefaultParagraphFont"/>
    <w:link w:val="Heading4"/>
    <w:uiPriority w:val="9"/>
    <w:semiHidden/>
    <w:rsid w:val="002A342E"/>
    <w:rPr>
      <w:rFonts w:asciiTheme="majorHAnsi" w:eastAsiaTheme="majorEastAsia" w:hAnsiTheme="majorHAnsi" w:cstheme="majorBidi"/>
      <w:b/>
      <w:bCs/>
      <w:sz w:val="28"/>
      <w:szCs w:val="28"/>
    </w:rPr>
  </w:style>
  <w:style w:type="table" w:styleId="TableGrid">
    <w:name w:val="Table Grid"/>
    <w:basedOn w:val="TableNormal"/>
    <w:uiPriority w:val="59"/>
    <w:rsid w:val="00387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B4F"/>
    <w:rPr>
      <w:color w:val="0000FF"/>
      <w:u w:val="single"/>
    </w:rPr>
  </w:style>
  <w:style w:type="character" w:styleId="CommentReference">
    <w:name w:val="annotation reference"/>
    <w:basedOn w:val="DefaultParagraphFont"/>
    <w:uiPriority w:val="99"/>
    <w:semiHidden/>
    <w:unhideWhenUsed/>
    <w:rsid w:val="000448C9"/>
    <w:rPr>
      <w:sz w:val="21"/>
      <w:szCs w:val="21"/>
    </w:rPr>
  </w:style>
  <w:style w:type="paragraph" w:styleId="CommentText">
    <w:name w:val="annotation text"/>
    <w:basedOn w:val="Normal"/>
    <w:link w:val="CommentTextChar"/>
    <w:uiPriority w:val="99"/>
    <w:semiHidden/>
    <w:unhideWhenUsed/>
    <w:rsid w:val="000448C9"/>
    <w:pPr>
      <w:jc w:val="left"/>
    </w:pPr>
  </w:style>
  <w:style w:type="character" w:customStyle="1" w:styleId="CommentTextChar">
    <w:name w:val="Comment Text Char"/>
    <w:basedOn w:val="DefaultParagraphFont"/>
    <w:link w:val="CommentText"/>
    <w:uiPriority w:val="99"/>
    <w:semiHidden/>
    <w:rsid w:val="000448C9"/>
  </w:style>
  <w:style w:type="paragraph" w:styleId="CommentSubject">
    <w:name w:val="annotation subject"/>
    <w:basedOn w:val="CommentText"/>
    <w:next w:val="CommentText"/>
    <w:link w:val="CommentSubjectChar"/>
    <w:uiPriority w:val="99"/>
    <w:semiHidden/>
    <w:unhideWhenUsed/>
    <w:rsid w:val="000448C9"/>
    <w:rPr>
      <w:b/>
      <w:bCs/>
    </w:rPr>
  </w:style>
  <w:style w:type="character" w:customStyle="1" w:styleId="CommentSubjectChar">
    <w:name w:val="Comment Subject Char"/>
    <w:basedOn w:val="CommentTextChar"/>
    <w:link w:val="CommentSubject"/>
    <w:uiPriority w:val="99"/>
    <w:semiHidden/>
    <w:rsid w:val="000448C9"/>
    <w:rPr>
      <w:b/>
      <w:bCs/>
    </w:rPr>
  </w:style>
  <w:style w:type="paragraph" w:styleId="BalloonText">
    <w:name w:val="Balloon Text"/>
    <w:basedOn w:val="Normal"/>
    <w:link w:val="BalloonTextChar"/>
    <w:uiPriority w:val="99"/>
    <w:semiHidden/>
    <w:unhideWhenUsed/>
    <w:rsid w:val="000448C9"/>
    <w:rPr>
      <w:sz w:val="18"/>
      <w:szCs w:val="18"/>
    </w:rPr>
  </w:style>
  <w:style w:type="character" w:customStyle="1" w:styleId="BalloonTextChar">
    <w:name w:val="Balloon Text Char"/>
    <w:basedOn w:val="DefaultParagraphFont"/>
    <w:link w:val="BalloonText"/>
    <w:uiPriority w:val="99"/>
    <w:semiHidden/>
    <w:rsid w:val="000448C9"/>
    <w:rPr>
      <w:sz w:val="18"/>
      <w:szCs w:val="18"/>
    </w:rPr>
  </w:style>
  <w:style w:type="character" w:styleId="Emphasis">
    <w:name w:val="Emphasis"/>
    <w:basedOn w:val="DefaultParagraphFont"/>
    <w:uiPriority w:val="20"/>
    <w:qFormat/>
    <w:rsid w:val="0011597D"/>
    <w:rPr>
      <w:i/>
      <w:iCs/>
    </w:rPr>
  </w:style>
  <w:style w:type="paragraph" w:styleId="TOCHeading">
    <w:name w:val="TOC Heading"/>
    <w:basedOn w:val="Heading1"/>
    <w:next w:val="Normal"/>
    <w:uiPriority w:val="39"/>
    <w:unhideWhenUsed/>
    <w:qFormat/>
    <w:rsid w:val="00A76F4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A76F44"/>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A76F44"/>
    <w:pPr>
      <w:widowControl/>
      <w:spacing w:after="100" w:line="259" w:lineRule="auto"/>
      <w:jc w:val="left"/>
    </w:pPr>
    <w:rPr>
      <w:rFonts w:cs="Times New Roman"/>
      <w:kern w:val="0"/>
      <w:sz w:val="22"/>
    </w:rPr>
  </w:style>
  <w:style w:type="paragraph" w:styleId="TOC3">
    <w:name w:val="toc 3"/>
    <w:basedOn w:val="Normal"/>
    <w:next w:val="Normal"/>
    <w:autoRedefine/>
    <w:uiPriority w:val="39"/>
    <w:unhideWhenUsed/>
    <w:rsid w:val="00A76F44"/>
    <w:pPr>
      <w:widowControl/>
      <w:spacing w:after="100" w:line="259" w:lineRule="auto"/>
      <w:ind w:left="440"/>
      <w:jc w:val="left"/>
    </w:pPr>
    <w:rPr>
      <w:rFonts w:cs="Times New Roman"/>
      <w:kern w:val="0"/>
      <w:sz w:val="22"/>
    </w:rPr>
  </w:style>
  <w:style w:type="paragraph" w:styleId="Revision">
    <w:name w:val="Revision"/>
    <w:hidden/>
    <w:uiPriority w:val="99"/>
    <w:semiHidden/>
    <w:rsid w:val="0004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94923">
      <w:bodyDiv w:val="1"/>
      <w:marLeft w:val="0"/>
      <w:marRight w:val="0"/>
      <w:marTop w:val="0"/>
      <w:marBottom w:val="0"/>
      <w:divBdr>
        <w:top w:val="none" w:sz="0" w:space="0" w:color="auto"/>
        <w:left w:val="none" w:sz="0" w:space="0" w:color="auto"/>
        <w:bottom w:val="none" w:sz="0" w:space="0" w:color="auto"/>
        <w:right w:val="none" w:sz="0" w:space="0" w:color="auto"/>
      </w:divBdr>
    </w:div>
    <w:div w:id="503712987">
      <w:bodyDiv w:val="1"/>
      <w:marLeft w:val="0"/>
      <w:marRight w:val="0"/>
      <w:marTop w:val="0"/>
      <w:marBottom w:val="0"/>
      <w:divBdr>
        <w:top w:val="none" w:sz="0" w:space="0" w:color="auto"/>
        <w:left w:val="none" w:sz="0" w:space="0" w:color="auto"/>
        <w:bottom w:val="none" w:sz="0" w:space="0" w:color="auto"/>
        <w:right w:val="none" w:sz="0" w:space="0" w:color="auto"/>
      </w:divBdr>
    </w:div>
    <w:div w:id="536240328">
      <w:bodyDiv w:val="1"/>
      <w:marLeft w:val="0"/>
      <w:marRight w:val="0"/>
      <w:marTop w:val="0"/>
      <w:marBottom w:val="0"/>
      <w:divBdr>
        <w:top w:val="none" w:sz="0" w:space="0" w:color="auto"/>
        <w:left w:val="none" w:sz="0" w:space="0" w:color="auto"/>
        <w:bottom w:val="none" w:sz="0" w:space="0" w:color="auto"/>
        <w:right w:val="none" w:sz="0" w:space="0" w:color="auto"/>
      </w:divBdr>
    </w:div>
    <w:div w:id="567688894">
      <w:bodyDiv w:val="1"/>
      <w:marLeft w:val="0"/>
      <w:marRight w:val="0"/>
      <w:marTop w:val="0"/>
      <w:marBottom w:val="0"/>
      <w:divBdr>
        <w:top w:val="none" w:sz="0" w:space="0" w:color="auto"/>
        <w:left w:val="none" w:sz="0" w:space="0" w:color="auto"/>
        <w:bottom w:val="none" w:sz="0" w:space="0" w:color="auto"/>
        <w:right w:val="none" w:sz="0" w:space="0" w:color="auto"/>
      </w:divBdr>
    </w:div>
    <w:div w:id="580524629">
      <w:bodyDiv w:val="1"/>
      <w:marLeft w:val="0"/>
      <w:marRight w:val="0"/>
      <w:marTop w:val="0"/>
      <w:marBottom w:val="0"/>
      <w:divBdr>
        <w:top w:val="none" w:sz="0" w:space="0" w:color="auto"/>
        <w:left w:val="none" w:sz="0" w:space="0" w:color="auto"/>
        <w:bottom w:val="none" w:sz="0" w:space="0" w:color="auto"/>
        <w:right w:val="none" w:sz="0" w:space="0" w:color="auto"/>
      </w:divBdr>
    </w:div>
    <w:div w:id="603390329">
      <w:bodyDiv w:val="1"/>
      <w:marLeft w:val="0"/>
      <w:marRight w:val="0"/>
      <w:marTop w:val="0"/>
      <w:marBottom w:val="0"/>
      <w:divBdr>
        <w:top w:val="none" w:sz="0" w:space="0" w:color="auto"/>
        <w:left w:val="none" w:sz="0" w:space="0" w:color="auto"/>
        <w:bottom w:val="none" w:sz="0" w:space="0" w:color="auto"/>
        <w:right w:val="none" w:sz="0" w:space="0" w:color="auto"/>
      </w:divBdr>
    </w:div>
    <w:div w:id="606932861">
      <w:bodyDiv w:val="1"/>
      <w:marLeft w:val="0"/>
      <w:marRight w:val="0"/>
      <w:marTop w:val="0"/>
      <w:marBottom w:val="0"/>
      <w:divBdr>
        <w:top w:val="none" w:sz="0" w:space="0" w:color="auto"/>
        <w:left w:val="none" w:sz="0" w:space="0" w:color="auto"/>
        <w:bottom w:val="none" w:sz="0" w:space="0" w:color="auto"/>
        <w:right w:val="none" w:sz="0" w:space="0" w:color="auto"/>
      </w:divBdr>
    </w:div>
    <w:div w:id="755982167">
      <w:bodyDiv w:val="1"/>
      <w:marLeft w:val="0"/>
      <w:marRight w:val="0"/>
      <w:marTop w:val="0"/>
      <w:marBottom w:val="0"/>
      <w:divBdr>
        <w:top w:val="none" w:sz="0" w:space="0" w:color="auto"/>
        <w:left w:val="none" w:sz="0" w:space="0" w:color="auto"/>
        <w:bottom w:val="none" w:sz="0" w:space="0" w:color="auto"/>
        <w:right w:val="none" w:sz="0" w:space="0" w:color="auto"/>
      </w:divBdr>
    </w:div>
    <w:div w:id="802163351">
      <w:bodyDiv w:val="1"/>
      <w:marLeft w:val="0"/>
      <w:marRight w:val="0"/>
      <w:marTop w:val="0"/>
      <w:marBottom w:val="0"/>
      <w:divBdr>
        <w:top w:val="none" w:sz="0" w:space="0" w:color="auto"/>
        <w:left w:val="none" w:sz="0" w:space="0" w:color="auto"/>
        <w:bottom w:val="none" w:sz="0" w:space="0" w:color="auto"/>
        <w:right w:val="none" w:sz="0" w:space="0" w:color="auto"/>
      </w:divBdr>
    </w:div>
    <w:div w:id="1249391233">
      <w:bodyDiv w:val="1"/>
      <w:marLeft w:val="0"/>
      <w:marRight w:val="0"/>
      <w:marTop w:val="0"/>
      <w:marBottom w:val="0"/>
      <w:divBdr>
        <w:top w:val="none" w:sz="0" w:space="0" w:color="auto"/>
        <w:left w:val="none" w:sz="0" w:space="0" w:color="auto"/>
        <w:bottom w:val="none" w:sz="0" w:space="0" w:color="auto"/>
        <w:right w:val="none" w:sz="0" w:space="0" w:color="auto"/>
      </w:divBdr>
    </w:div>
    <w:div w:id="1302149239">
      <w:bodyDiv w:val="1"/>
      <w:marLeft w:val="0"/>
      <w:marRight w:val="0"/>
      <w:marTop w:val="0"/>
      <w:marBottom w:val="0"/>
      <w:divBdr>
        <w:top w:val="none" w:sz="0" w:space="0" w:color="auto"/>
        <w:left w:val="none" w:sz="0" w:space="0" w:color="auto"/>
        <w:bottom w:val="none" w:sz="0" w:space="0" w:color="auto"/>
        <w:right w:val="none" w:sz="0" w:space="0" w:color="auto"/>
      </w:divBdr>
    </w:div>
    <w:div w:id="1731422610">
      <w:bodyDiv w:val="1"/>
      <w:marLeft w:val="0"/>
      <w:marRight w:val="0"/>
      <w:marTop w:val="0"/>
      <w:marBottom w:val="0"/>
      <w:divBdr>
        <w:top w:val="none" w:sz="0" w:space="0" w:color="auto"/>
        <w:left w:val="none" w:sz="0" w:space="0" w:color="auto"/>
        <w:bottom w:val="none" w:sz="0" w:space="0" w:color="auto"/>
        <w:right w:val="none" w:sz="0" w:space="0" w:color="auto"/>
      </w:divBdr>
    </w:div>
    <w:div w:id="1760904659">
      <w:bodyDiv w:val="1"/>
      <w:marLeft w:val="0"/>
      <w:marRight w:val="0"/>
      <w:marTop w:val="0"/>
      <w:marBottom w:val="0"/>
      <w:divBdr>
        <w:top w:val="none" w:sz="0" w:space="0" w:color="auto"/>
        <w:left w:val="none" w:sz="0" w:space="0" w:color="auto"/>
        <w:bottom w:val="none" w:sz="0" w:space="0" w:color="auto"/>
        <w:right w:val="none" w:sz="0" w:space="0" w:color="auto"/>
      </w:divBdr>
    </w:div>
    <w:div w:id="1794320358">
      <w:bodyDiv w:val="1"/>
      <w:marLeft w:val="0"/>
      <w:marRight w:val="0"/>
      <w:marTop w:val="0"/>
      <w:marBottom w:val="0"/>
      <w:divBdr>
        <w:top w:val="none" w:sz="0" w:space="0" w:color="auto"/>
        <w:left w:val="none" w:sz="0" w:space="0" w:color="auto"/>
        <w:bottom w:val="none" w:sz="0" w:space="0" w:color="auto"/>
        <w:right w:val="none" w:sz="0" w:space="0" w:color="auto"/>
      </w:divBdr>
    </w:div>
    <w:div w:id="1805348590">
      <w:bodyDiv w:val="1"/>
      <w:marLeft w:val="0"/>
      <w:marRight w:val="0"/>
      <w:marTop w:val="0"/>
      <w:marBottom w:val="0"/>
      <w:divBdr>
        <w:top w:val="none" w:sz="0" w:space="0" w:color="auto"/>
        <w:left w:val="none" w:sz="0" w:space="0" w:color="auto"/>
        <w:bottom w:val="none" w:sz="0" w:space="0" w:color="auto"/>
        <w:right w:val="none" w:sz="0" w:space="0" w:color="auto"/>
      </w:divBdr>
    </w:div>
    <w:div w:id="1908763930">
      <w:bodyDiv w:val="1"/>
      <w:marLeft w:val="0"/>
      <w:marRight w:val="0"/>
      <w:marTop w:val="0"/>
      <w:marBottom w:val="0"/>
      <w:divBdr>
        <w:top w:val="none" w:sz="0" w:space="0" w:color="auto"/>
        <w:left w:val="none" w:sz="0" w:space="0" w:color="auto"/>
        <w:bottom w:val="none" w:sz="0" w:space="0" w:color="auto"/>
        <w:right w:val="none" w:sz="0" w:space="0" w:color="auto"/>
      </w:divBdr>
    </w:div>
    <w:div w:id="21404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12C4F-D8F7-4613-B9B1-DB881169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9</Pages>
  <Words>5436</Words>
  <Characters>30990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Mr. Wright</cp:lastModifiedBy>
  <cp:revision>44</cp:revision>
  <dcterms:created xsi:type="dcterms:W3CDTF">2016-06-25T13:13:00Z</dcterms:created>
  <dcterms:modified xsi:type="dcterms:W3CDTF">2016-06-26T16:10:00Z</dcterms:modified>
</cp:coreProperties>
</file>